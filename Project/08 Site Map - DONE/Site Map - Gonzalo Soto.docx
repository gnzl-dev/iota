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bidi w:val="0"/>
        <w:spacing w:before="60" w:after="120"/>
        <w:rPr/>
      </w:pPr>
      <w:r>
        <w:rPr/>
        <w:t>Institute of Technology Australia</w:t>
      </w:r>
    </w:p>
    <w:p>
      <w:pPr>
        <w:pStyle w:val="Title"/>
        <w:bidi w:val="0"/>
        <w:jc w:val="center"/>
        <w:rPr/>
      </w:pPr>
      <w:r>
        <w:rPr/>
      </w:r>
    </w:p>
    <w:p>
      <w:pPr>
        <w:pStyle w:val="Title"/>
        <w:bidi w:val="0"/>
        <w:jc w:val="center"/>
        <w:rPr/>
      </w:pPr>
      <w:r>
        <w:rPr/>
      </w:r>
    </w:p>
    <w:p>
      <w:pPr>
        <w:pStyle w:val="Title"/>
        <w:bidi w:val="0"/>
        <w:jc w:val="center"/>
        <w:rPr/>
      </w:pPr>
      <w:r>
        <w:rPr/>
      </w:r>
    </w:p>
    <w:p>
      <w:pPr>
        <w:pStyle w:val="Title"/>
        <w:bidi w:val="0"/>
        <w:jc w:val="center"/>
        <w:rPr/>
      </w:pPr>
      <w:r>
        <w:rPr/>
        <w:br/>
      </w:r>
      <w:del w:id="0" w:author="Unknown Author" w:date="2021-03-30T19:22:36Z">
        <w:r>
          <w:rPr>
            <w:rFonts w:eastAsia="Microsoft YaHei" w:cs="Arial"/>
            <w:b/>
            <w:bCs/>
            <w:color w:val="auto"/>
            <w:kern w:val="2"/>
            <w:sz w:val="56"/>
            <w:szCs w:val="56"/>
            <w:lang w:val="en-AU" w:eastAsia="zh-CN" w:bidi="hi-IN"/>
          </w:rPr>
          <w:delText>Scope</w:delText>
        </w:r>
      </w:del>
      <w:ins w:id="1" w:author="Unknown Author" w:date="2021-04-04T23:37:28Z">
        <w:r>
          <w:rPr>
            <w:rFonts w:eastAsia="Microsoft YaHei" w:cs="Arial"/>
            <w:b/>
            <w:bCs/>
            <w:color w:val="auto"/>
            <w:kern w:val="2"/>
            <w:sz w:val="56"/>
            <w:szCs w:val="56"/>
            <w:lang w:val="en-AU" w:eastAsia="zh-CN" w:bidi="hi-IN"/>
          </w:rPr>
          <w:t>Site Map</w:t>
        </w:r>
      </w:ins>
      <w:r>
        <w:rPr/>
        <w:t xml:space="preserve"> Document</w:t>
      </w:r>
    </w:p>
    <w:p>
      <w:pPr>
        <w:pStyle w:val="Subtitle"/>
        <w:bidi w:val="0"/>
        <w:spacing w:before="60" w:after="120"/>
        <w:jc w:val="center"/>
        <w:rPr/>
      </w:pPr>
      <w:r>
        <w:rPr/>
        <w:t>e-Commerce Website for</w:t>
      </w:r>
    </w:p>
    <w:p>
      <w:pPr>
        <w:pStyle w:val="Subtitle"/>
        <w:bidi w:val="0"/>
        <w:spacing w:before="60" w:after="120"/>
        <w:jc w:val="center"/>
        <w:rPr/>
      </w:pPr>
      <w:r>
        <w:rPr/>
        <w:t>Bazaar Ceramics.</w:t>
      </w:r>
    </w:p>
    <w:p>
      <w:pPr>
        <w:pStyle w:val="TextBody"/>
        <w:bidi w:val="0"/>
        <w:spacing w:lineRule="auto" w:line="276" w:before="0" w:after="140"/>
        <w:jc w:val="left"/>
        <w:rPr/>
      </w:pPr>
      <w:r>
        <w:rPr/>
      </w:r>
    </w:p>
    <w:p>
      <w:pPr>
        <w:pStyle w:val="Subtitle"/>
        <w:bidi w:val="0"/>
        <w:spacing w:before="60" w:after="120"/>
        <w:jc w:val="center"/>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jc w:val="center"/>
        <w:rPr/>
      </w:pPr>
      <w:r>
        <w:rPr>
          <w:b/>
          <w:bCs/>
        </w:rPr>
        <w:t xml:space="preserve">Prepared by: </w:t>
      </w:r>
      <w:r>
        <w:rPr/>
        <w:t>Gonzalo Soto</w:t>
      </w:r>
    </w:p>
    <w:p>
      <w:pPr>
        <w:pStyle w:val="TextBody"/>
        <w:bidi w:val="0"/>
        <w:jc w:val="center"/>
        <w:rPr/>
      </w:pPr>
      <w:r>
        <w:rPr/>
      </w:r>
    </w:p>
    <w:p>
      <w:pPr>
        <w:pStyle w:val="TextBody"/>
        <w:bidi w:val="0"/>
        <w:jc w:val="center"/>
        <w:rPr/>
      </w:pPr>
      <w:r>
        <w:rPr/>
      </w:r>
    </w:p>
    <w:p>
      <w:pPr>
        <w:pStyle w:val="TextBody"/>
        <w:bidi w:val="0"/>
        <w:jc w:val="center"/>
        <w:rPr/>
      </w:pPr>
      <w:r>
        <w:rPr/>
      </w:r>
    </w:p>
    <w:p>
      <w:pPr>
        <w:pStyle w:val="TextBody"/>
        <w:bidi w:val="0"/>
        <w:jc w:val="center"/>
        <w:rPr/>
      </w:pPr>
      <w:r>
        <w:rPr/>
      </w:r>
    </w:p>
    <w:p>
      <w:pPr>
        <w:pStyle w:val="TextBody"/>
        <w:bidi w:val="0"/>
        <w:jc w:val="center"/>
        <w:rPr/>
      </w:pPr>
      <w:r>
        <w:rPr/>
      </w:r>
    </w:p>
    <w:tbl>
      <w:tblPr>
        <w:tblW w:w="9638" w:type="dxa"/>
        <w:jc w:val="left"/>
        <w:tblInd w:w="0" w:type="dxa"/>
        <w:tblCellMar>
          <w:top w:w="55" w:type="dxa"/>
          <w:left w:w="55" w:type="dxa"/>
          <w:bottom w:w="55" w:type="dxa"/>
          <w:right w:w="55" w:type="dxa"/>
        </w:tblCellMar>
      </w:tblPr>
      <w:tblGrid>
        <w:gridCol w:w="845"/>
        <w:gridCol w:w="965"/>
        <w:gridCol w:w="1420"/>
        <w:gridCol w:w="6407"/>
      </w:tblGrid>
      <w:tr>
        <w:trPr/>
        <w:tc>
          <w:tcPr>
            <w:tcW w:w="9637" w:type="dxa"/>
            <w:gridSpan w:val="4"/>
            <w:tcBorders>
              <w:top w:val="single" w:sz="2" w:space="0" w:color="000000"/>
              <w:left w:val="single" w:sz="2" w:space="0" w:color="000000"/>
              <w:bottom w:val="single" w:sz="2" w:space="0" w:color="000000"/>
              <w:right w:val="single" w:sz="2" w:space="0" w:color="000000"/>
            </w:tcBorders>
          </w:tcPr>
          <w:p>
            <w:pPr>
              <w:pStyle w:val="TableContents"/>
              <w:bidi w:val="0"/>
              <w:jc w:val="center"/>
              <w:rPr>
                <w:b/>
                <w:b/>
                <w:bCs/>
                <w:sz w:val="18"/>
                <w:szCs w:val="18"/>
              </w:rPr>
            </w:pPr>
            <w:r>
              <w:rPr>
                <w:b/>
                <w:bCs/>
                <w:sz w:val="18"/>
                <w:szCs w:val="18"/>
              </w:rPr>
              <w:t>Version History</w:t>
            </w:r>
          </w:p>
        </w:tc>
      </w:tr>
      <w:tr>
        <w:trPr/>
        <w:tc>
          <w:tcPr>
            <w:tcW w:w="845" w:type="dxa"/>
            <w:tcBorders>
              <w:left w:val="single" w:sz="2" w:space="0" w:color="000000"/>
              <w:bottom w:val="single" w:sz="2" w:space="0" w:color="000000"/>
            </w:tcBorders>
          </w:tcPr>
          <w:p>
            <w:pPr>
              <w:pStyle w:val="TableContents"/>
              <w:bidi w:val="0"/>
              <w:jc w:val="center"/>
              <w:rPr>
                <w:b/>
                <w:b/>
                <w:bCs/>
                <w:sz w:val="18"/>
                <w:szCs w:val="18"/>
              </w:rPr>
            </w:pPr>
            <w:r>
              <w:rPr>
                <w:b/>
                <w:bCs/>
                <w:sz w:val="18"/>
                <w:szCs w:val="18"/>
              </w:rPr>
              <w:t>Version</w:t>
            </w:r>
          </w:p>
        </w:tc>
        <w:tc>
          <w:tcPr>
            <w:tcW w:w="965" w:type="dxa"/>
            <w:tcBorders>
              <w:left w:val="single" w:sz="2" w:space="0" w:color="000000"/>
              <w:bottom w:val="single" w:sz="2" w:space="0" w:color="000000"/>
            </w:tcBorders>
          </w:tcPr>
          <w:p>
            <w:pPr>
              <w:pStyle w:val="TableContents"/>
              <w:bidi w:val="0"/>
              <w:jc w:val="center"/>
              <w:rPr>
                <w:b/>
                <w:b/>
                <w:bCs/>
                <w:sz w:val="18"/>
                <w:szCs w:val="18"/>
              </w:rPr>
            </w:pPr>
            <w:r>
              <w:rPr>
                <w:b/>
                <w:bCs/>
                <w:sz w:val="18"/>
                <w:szCs w:val="18"/>
              </w:rPr>
              <w:t>Date</w:t>
            </w:r>
          </w:p>
        </w:tc>
        <w:tc>
          <w:tcPr>
            <w:tcW w:w="1420" w:type="dxa"/>
            <w:tcBorders>
              <w:left w:val="single" w:sz="2" w:space="0" w:color="000000"/>
              <w:bottom w:val="single" w:sz="2" w:space="0" w:color="000000"/>
            </w:tcBorders>
          </w:tcPr>
          <w:p>
            <w:pPr>
              <w:pStyle w:val="TableContents"/>
              <w:bidi w:val="0"/>
              <w:jc w:val="center"/>
              <w:rPr>
                <w:b/>
                <w:b/>
                <w:bCs/>
                <w:sz w:val="18"/>
                <w:szCs w:val="18"/>
              </w:rPr>
            </w:pPr>
            <w:r>
              <w:rPr>
                <w:b/>
                <w:bCs/>
                <w:sz w:val="18"/>
                <w:szCs w:val="18"/>
              </w:rPr>
              <w:t>Revised by</w:t>
            </w:r>
          </w:p>
        </w:tc>
        <w:tc>
          <w:tcPr>
            <w:tcW w:w="6407" w:type="dxa"/>
            <w:tcBorders>
              <w:left w:val="single" w:sz="2" w:space="0" w:color="000000"/>
              <w:bottom w:val="single" w:sz="2" w:space="0" w:color="000000"/>
              <w:right w:val="single" w:sz="2" w:space="0" w:color="000000"/>
            </w:tcBorders>
          </w:tcPr>
          <w:p>
            <w:pPr>
              <w:pStyle w:val="TableContents"/>
              <w:bidi w:val="0"/>
              <w:jc w:val="center"/>
              <w:rPr>
                <w:b/>
                <w:b/>
                <w:bCs/>
                <w:sz w:val="18"/>
                <w:szCs w:val="18"/>
              </w:rPr>
            </w:pPr>
            <w:r>
              <w:rPr>
                <w:b/>
                <w:bCs/>
                <w:sz w:val="18"/>
                <w:szCs w:val="18"/>
              </w:rPr>
              <w:t>Reason for Change</w:t>
            </w:r>
          </w:p>
        </w:tc>
      </w:tr>
      <w:tr>
        <w:trPr/>
        <w:tc>
          <w:tcPr>
            <w:tcW w:w="845" w:type="dxa"/>
            <w:tcBorders>
              <w:left w:val="single" w:sz="2" w:space="0" w:color="000000"/>
              <w:bottom w:val="single" w:sz="2" w:space="0" w:color="000000"/>
            </w:tcBorders>
          </w:tcPr>
          <w:p>
            <w:pPr>
              <w:pStyle w:val="TableContents"/>
              <w:bidi w:val="0"/>
              <w:jc w:val="center"/>
              <w:rPr>
                <w:sz w:val="18"/>
                <w:szCs w:val="18"/>
              </w:rPr>
            </w:pPr>
            <w:r>
              <w:rPr>
                <w:sz w:val="18"/>
                <w:szCs w:val="18"/>
              </w:rPr>
              <w:t>1.0</w:t>
            </w:r>
          </w:p>
        </w:tc>
        <w:tc>
          <w:tcPr>
            <w:tcW w:w="965" w:type="dxa"/>
            <w:tcBorders>
              <w:left w:val="single" w:sz="2" w:space="0" w:color="000000"/>
              <w:bottom w:val="single" w:sz="2" w:space="0" w:color="000000"/>
            </w:tcBorders>
          </w:tcPr>
          <w:p>
            <w:pPr>
              <w:pStyle w:val="TableContents"/>
              <w:bidi w:val="0"/>
              <w:jc w:val="center"/>
              <w:rPr>
                <w:sz w:val="18"/>
                <w:szCs w:val="18"/>
              </w:rPr>
            </w:pPr>
            <w:r>
              <w:rPr>
                <w:sz w:val="18"/>
                <w:szCs w:val="18"/>
              </w:rPr>
              <w:t>01/03/21</w:t>
            </w:r>
          </w:p>
        </w:tc>
        <w:tc>
          <w:tcPr>
            <w:tcW w:w="1420" w:type="dxa"/>
            <w:tcBorders>
              <w:left w:val="single" w:sz="2" w:space="0" w:color="000000"/>
              <w:bottom w:val="single" w:sz="2" w:space="0" w:color="000000"/>
            </w:tcBorders>
          </w:tcPr>
          <w:p>
            <w:pPr>
              <w:pStyle w:val="TableContents"/>
              <w:bidi w:val="0"/>
              <w:jc w:val="center"/>
              <w:rPr>
                <w:sz w:val="18"/>
                <w:szCs w:val="18"/>
              </w:rPr>
            </w:pPr>
            <w:r>
              <w:rPr>
                <w:sz w:val="18"/>
                <w:szCs w:val="18"/>
              </w:rPr>
              <w:t>Gonzalo Soto</w:t>
            </w:r>
          </w:p>
        </w:tc>
        <w:tc>
          <w:tcPr>
            <w:tcW w:w="6407" w:type="dxa"/>
            <w:tcBorders>
              <w:left w:val="single" w:sz="2" w:space="0" w:color="000000"/>
              <w:bottom w:val="single" w:sz="2" w:space="0" w:color="000000"/>
              <w:right w:val="single" w:sz="2" w:space="0" w:color="000000"/>
            </w:tcBorders>
          </w:tcPr>
          <w:p>
            <w:pPr>
              <w:pStyle w:val="TableContents"/>
              <w:bidi w:val="0"/>
              <w:jc w:val="center"/>
              <w:rPr>
                <w:sz w:val="18"/>
                <w:szCs w:val="18"/>
              </w:rPr>
            </w:pPr>
            <w:r>
              <w:rPr>
                <w:sz w:val="18"/>
                <w:szCs w:val="18"/>
              </w:rPr>
              <w:t>N/A</w:t>
            </w:r>
          </w:p>
        </w:tc>
      </w:tr>
      <w:tr>
        <w:trPr/>
        <w:tc>
          <w:tcPr>
            <w:tcW w:w="845"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965"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1420"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6407" w:type="dxa"/>
            <w:tcBorders>
              <w:left w:val="single" w:sz="2" w:space="0" w:color="000000"/>
              <w:bottom w:val="single" w:sz="2" w:space="0" w:color="000000"/>
              <w:right w:val="single" w:sz="2" w:space="0" w:color="000000"/>
            </w:tcBorders>
          </w:tcPr>
          <w:p>
            <w:pPr>
              <w:pStyle w:val="TableContents"/>
              <w:bidi w:val="0"/>
              <w:jc w:val="center"/>
              <w:rPr>
                <w:sz w:val="18"/>
                <w:szCs w:val="18"/>
              </w:rPr>
            </w:pPr>
            <w:r>
              <w:rPr>
                <w:sz w:val="18"/>
                <w:szCs w:val="18"/>
              </w:rPr>
            </w:r>
          </w:p>
        </w:tc>
      </w:tr>
      <w:tr>
        <w:trPr/>
        <w:tc>
          <w:tcPr>
            <w:tcW w:w="845"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965"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1420"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6407" w:type="dxa"/>
            <w:tcBorders>
              <w:left w:val="single" w:sz="2" w:space="0" w:color="000000"/>
              <w:bottom w:val="single" w:sz="2" w:space="0" w:color="000000"/>
              <w:right w:val="single" w:sz="2" w:space="0" w:color="000000"/>
            </w:tcBorders>
          </w:tcPr>
          <w:p>
            <w:pPr>
              <w:pStyle w:val="TableContents"/>
              <w:bidi w:val="0"/>
              <w:jc w:val="center"/>
              <w:rPr>
                <w:sz w:val="18"/>
                <w:szCs w:val="18"/>
              </w:rPr>
            </w:pPr>
            <w:r>
              <w:rPr>
                <w:sz w:val="18"/>
                <w:szCs w:val="18"/>
              </w:rPr>
            </w:r>
          </w:p>
        </w:tc>
      </w:tr>
    </w:tbl>
    <w:p>
      <w:pPr>
        <w:pStyle w:val="TextBody"/>
        <w:bidi w:val="0"/>
        <w:jc w:val="center"/>
        <w:rPr/>
      </w:pPr>
      <w:r>
        <w:rPr/>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5050_3975847811">
            <w:r>
              <w:rPr>
                <w:rStyle w:val="IndexLink"/>
              </w:rPr>
              <w:t>1. Website Architecture</w:t>
              <w:tab/>
              <w:t>3</w:t>
            </w:r>
          </w:hyperlink>
          <w:r>
            <w:rPr>
              <w:rStyle w:val="IndexLink"/>
            </w:rPr>
            <w:fldChar w:fldCharType="end"/>
          </w:r>
        </w:p>
      </w:sdtContent>
    </w:sdt>
    <w:p>
      <w:pPr>
        <w:pStyle w:val="Heading1"/>
        <w:numPr>
          <w:ilvl w:val="0"/>
          <w:numId w:val="0"/>
        </w:numPr>
        <w:bidi w:val="0"/>
        <w:ind w:left="0" w:hanging="0"/>
        <w:jc w:val="left"/>
        <w:rPr/>
      </w:pPr>
      <w:r>
        <w:rPr/>
      </w:r>
      <w:r>
        <w:br w:type="page"/>
      </w:r>
    </w:p>
    <w:p>
      <w:pPr>
        <w:pStyle w:val="Heading1"/>
        <w:numPr>
          <w:ilvl w:val="0"/>
          <w:numId w:val="2"/>
        </w:numPr>
        <w:bidi w:val="0"/>
        <w:jc w:val="left"/>
        <w:rPr>
          <w:rFonts w:eastAsia="Microsoft YaHei" w:cs="Arial"/>
          <w:b/>
          <w:b/>
          <w:bCs/>
          <w:color w:val="auto"/>
          <w:kern w:val="2"/>
          <w:sz w:val="36"/>
          <w:szCs w:val="36"/>
          <w:lang w:val="en-AU" w:eastAsia="zh-CN" w:bidi="hi-IN"/>
          <w:ins w:id="5" w:author="Unknown Author" w:date="2021-04-04T22:43:18Z"/>
        </w:rPr>
      </w:pPr>
      <w:del w:id="2" w:author="Unknown Author" w:date="2021-04-04T22:43:18Z">
        <w:bookmarkStart w:id="0" w:name="__RefHeading___Toc5050_3975847811"/>
        <w:bookmarkEnd w:id="0"/>
        <w:r>
          <w:rPr>
            <w:rFonts w:eastAsia="Microsoft YaHei" w:cs="Arial"/>
            <w:b/>
            <w:bCs/>
            <w:color w:val="auto"/>
            <w:kern w:val="2"/>
            <w:sz w:val="36"/>
            <w:szCs w:val="36"/>
            <w:lang w:val="en-AU" w:eastAsia="zh-CN" w:bidi="hi-IN"/>
          </w:rPr>
          <w:delText xml:space="preserve">Project </w:delText>
        </w:r>
      </w:del>
      <w:del w:id="3" w:author="Unknown Author" w:date="2021-03-30T22:57:13Z">
        <w:r>
          <w:rPr>
            <w:rFonts w:eastAsia="Microsoft YaHei" w:cs="Arial"/>
            <w:b/>
            <w:bCs/>
            <w:color w:val="auto"/>
            <w:kern w:val="2"/>
            <w:sz w:val="36"/>
            <w:szCs w:val="36"/>
            <w:lang w:val="en-AU" w:eastAsia="zh-CN" w:bidi="hi-IN"/>
          </w:rPr>
          <w:delText>goals</w:delText>
        </w:r>
      </w:del>
      <w:ins w:id="4" w:author="Unknown Author" w:date="2021-04-04T23:37:41Z">
        <w:r>
          <w:rPr>
            <w:rFonts w:eastAsia="Microsoft YaHei" w:cs="Arial"/>
            <w:b/>
            <w:bCs/>
            <w:color w:val="auto"/>
            <w:kern w:val="2"/>
            <w:sz w:val="36"/>
            <w:szCs w:val="36"/>
            <w:lang w:val="en-AU" w:eastAsia="zh-CN" w:bidi="hi-IN"/>
          </w:rPr>
          <w:t>Site Map</w:t>
        </w:r>
      </w:ins>
    </w:p>
    <w:p>
      <w:pPr>
        <w:pStyle w:val="TextBody"/>
        <w:bidi w:val="0"/>
        <w:jc w:val="left"/>
        <w:rPr>
          <w:rFonts w:eastAsia="Microsoft YaHei" w:cs="Arial"/>
          <w:b/>
          <w:b/>
          <w:bCs/>
          <w:color w:val="auto"/>
          <w:kern w:val="2"/>
          <w:sz w:val="36"/>
          <w:szCs w:val="36"/>
          <w:lang w:val="en-AU" w:eastAsia="zh-CN" w:bidi="hi-IN"/>
        </w:rPr>
      </w:pPr>
      <w:r>
        <w:rPr>
          <w:rFonts w:eastAsia="Microsoft YaHei" w:cs="Arial"/>
          <w:b/>
          <w:bCs/>
          <w:color w:val="auto"/>
          <w:kern w:val="2"/>
          <w:sz w:val="36"/>
          <w:szCs w:val="36"/>
          <w:lang w:val="en-AU" w:eastAsia="zh-CN" w:bidi="hi-IN"/>
        </w:rPr>
      </w:r>
    </w:p>
    <w:tbl>
      <w:tblPr>
        <w:tblW w:w="9638" w:type="dxa"/>
        <w:jc w:val="left"/>
        <w:tblInd w:w="0" w:type="dxa"/>
        <w:tblCellMar>
          <w:top w:w="55" w:type="dxa"/>
          <w:left w:w="55"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tcPr>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50280" cy="27997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50280" cy="2799715"/>
                          </a:xfrm>
                          <a:prstGeom prst="rect">
                            <a:avLst/>
                          </a:prstGeom>
                        </pic:spPr>
                      </pic:pic>
                    </a:graphicData>
                  </a:graphic>
                </wp:anchor>
              </w:drawing>
            </w:r>
          </w:p>
        </w:tc>
      </w:tr>
      <w:tr>
        <w:trPr/>
        <w:tc>
          <w:tcPr>
            <w:tcW w:w="9638" w:type="dxa"/>
            <w:tcBorders>
              <w:left w:val="single" w:sz="2" w:space="0" w:color="000000"/>
              <w:bottom w:val="single" w:sz="2" w:space="0" w:color="000000"/>
              <w:right w:val="single" w:sz="2" w:space="0" w:color="000000"/>
            </w:tcBorders>
          </w:tcPr>
          <w:p>
            <w:pPr>
              <w:pStyle w:val="TableContents"/>
              <w:jc w:val="center"/>
              <w:rPr/>
            </w:pPr>
            <w:ins w:id="6" w:author="Unknown Author" w:date="2021-04-04T22:44:08Z">
              <w:r>
                <w:rPr/>
                <w:t xml:space="preserve">Figure 1 – </w:t>
              </w:r>
            </w:ins>
            <w:ins w:id="7" w:author="Unknown Author" w:date="2021-04-04T23:41:17Z">
              <w:r>
                <w:rPr>
                  <w:rFonts w:eastAsia="NSimSun" w:cs="Arial"/>
                  <w:color w:val="auto"/>
                  <w:kern w:val="2"/>
                  <w:sz w:val="24"/>
                  <w:szCs w:val="24"/>
                  <w:lang w:val="en-AU" w:eastAsia="zh-CN" w:bidi="hi-IN"/>
                </w:rPr>
                <w:t>Site Map</w:t>
              </w:r>
            </w:ins>
          </w:p>
        </w:tc>
      </w:tr>
    </w:tbl>
    <w:p>
      <w:pPr>
        <w:pStyle w:val="TextBody"/>
        <w:widowControl/>
        <w:numPr>
          <w:ilvl w:val="2"/>
          <w:numId w:val="4"/>
        </w:numPr>
        <w:bidi w:val="0"/>
        <w:spacing w:lineRule="auto" w:line="276" w:before="0" w:after="140"/>
        <w:jc w:val="left"/>
        <w:rPr>
          <w:rFonts w:eastAsia="Microsoft YaHei" w:cs="Arial"/>
          <w:b/>
          <w:b/>
          <w:bCs/>
          <w:color w:val="auto"/>
          <w:kern w:val="2"/>
          <w:sz w:val="36"/>
          <w:szCs w:val="36"/>
          <w:lang w:val="en-AU" w:eastAsia="zh-CN" w:bidi="hi-IN"/>
          <w:del w:id="9" w:author="Unknown Author" w:date="2021-03-29T20:14:01Z"/>
        </w:rPr>
      </w:pPr>
      <w:del w:id="8" w:author="Unknown Author" w:date="2021-03-29T20:14:01Z">
        <w:r>
          <w:rPr>
            <w:rFonts w:eastAsia="Microsoft YaHei" w:cs="Arial"/>
            <w:b/>
            <w:bCs/>
            <w:color w:val="auto"/>
            <w:kern w:val="2"/>
            <w:sz w:val="36"/>
            <w:szCs w:val="36"/>
            <w:lang w:val="en-AU" w:eastAsia="zh-CN" w:bidi="hi-IN"/>
          </w:rPr>
        </w:r>
      </w:del>
    </w:p>
    <w:p>
      <w:pPr>
        <w:pStyle w:val="TextBody"/>
        <w:keepNext w:val="true"/>
        <w:widowControl/>
        <w:numPr>
          <w:ilvl w:val="0"/>
          <w:numId w:val="4"/>
        </w:numPr>
        <w:bidi w:val="0"/>
        <w:spacing w:lineRule="auto" w:line="276" w:before="240" w:after="120"/>
        <w:jc w:val="left"/>
        <w:outlineLvl w:val="0"/>
        <w:rPr>
          <w:rFonts w:eastAsia="Microsoft YaHei" w:cs="Arial"/>
          <w:b/>
          <w:b/>
          <w:bCs/>
          <w:color w:val="auto"/>
          <w:kern w:val="2"/>
          <w:sz w:val="36"/>
          <w:szCs w:val="36"/>
          <w:lang w:val="en-AU" w:eastAsia="zh-CN" w:bidi="hi-IN"/>
          <w:del w:id="14" w:author="Unknown Author" w:date="2021-03-29T20:10:08Z"/>
        </w:rPr>
      </w:pPr>
      <w:del w:id="10" w:author="Unknown Author" w:date="2021-03-29T20:10:08Z">
        <w:r>
          <w:rPr>
            <w:rFonts w:eastAsia="NSimSun" w:cs="Arial"/>
            <w:color w:val="auto"/>
            <w:kern w:val="2"/>
            <w:sz w:val="24"/>
            <w:szCs w:val="24"/>
            <w:lang w:val="en-AU" w:eastAsia="zh-CN" w:bidi="hi-IN"/>
          </w:rPr>
          <w:delText xml:space="preserve">This </w:delText>
        </w:r>
      </w:del>
      <w:del w:id="11" w:author="Unknown Author" w:date="2021-03-29T20:10:08Z">
        <w:r>
          <w:rPr/>
          <w:delText xml:space="preserve">document defines the technical aspects </w:delText>
        </w:r>
      </w:del>
      <w:del w:id="12" w:author="Unknown Author" w:date="2021-03-29T20:10:08Z">
        <w:r>
          <w:rPr>
            <w:rFonts w:eastAsia="NSimSun" w:cs="Arial"/>
            <w:color w:val="auto"/>
            <w:kern w:val="2"/>
            <w:sz w:val="24"/>
            <w:szCs w:val="24"/>
            <w:lang w:val="en-AU" w:eastAsia="zh-CN" w:bidi="hi-IN"/>
          </w:rPr>
          <w:delText xml:space="preserve">regarding </w:delText>
        </w:r>
      </w:del>
      <w:del w:id="13" w:author="Unknown Author" w:date="2021-03-29T20:10:08Z">
        <w:r>
          <w:rPr/>
          <w:delText>the development and implementation of the Bazaar Ceramics Website.</w:delText>
        </w:r>
      </w:del>
    </w:p>
    <w:p>
      <w:pPr>
        <w:pStyle w:val="TextBody"/>
        <w:widowControl/>
        <w:numPr>
          <w:ilvl w:val="0"/>
          <w:numId w:val="4"/>
        </w:numPr>
        <w:bidi w:val="0"/>
        <w:spacing w:lineRule="auto" w:line="276" w:before="0" w:after="140"/>
        <w:jc w:val="left"/>
        <w:rPr>
          <w:rFonts w:ascii="Liberation Sans" w:hAnsi="Liberation Sans" w:eastAsia="Microsoft YaHei" w:cs="Arial"/>
          <w:b/>
          <w:b/>
          <w:bCs/>
          <w:sz w:val="32"/>
          <w:szCs w:val="32"/>
          <w:del w:id="16" w:author="Unknown Author" w:date="2021-03-29T20:14:01Z"/>
        </w:rPr>
      </w:pPr>
      <w:del w:id="15" w:author="Unknown Author" w:date="2021-03-29T20:10:08Z">
        <w:r>
          <w:rPr/>
          <w:tab/>
          <w:delText>The Bazaar Ceramics Website is an e-commerce website with online payment capabilities, customers account implementation and administrative functionalities for management of customer accounts and inventory for calculation and representation of sales figures.</w:delText>
        </w:r>
      </w:del>
    </w:p>
    <w:p>
      <w:pPr>
        <w:pStyle w:val="TextBody"/>
        <w:widowControl/>
        <w:numPr>
          <w:ilvl w:val="0"/>
          <w:numId w:val="3"/>
        </w:numPr>
        <w:bidi w:val="0"/>
        <w:spacing w:lineRule="auto" w:line="276" w:before="0" w:after="140"/>
        <w:jc w:val="left"/>
        <w:rPr>
          <w:rFonts w:eastAsia="Microsoft YaHei" w:cs="Arial"/>
          <w:b/>
          <w:b/>
          <w:bCs/>
          <w:color w:val="auto"/>
          <w:kern w:val="2"/>
          <w:sz w:val="36"/>
          <w:szCs w:val="36"/>
          <w:lang w:val="en-AU" w:eastAsia="zh-CN" w:bidi="hi-IN"/>
          <w:del w:id="18" w:author="Unknown Author" w:date="2021-04-04T22:43:57Z"/>
        </w:rPr>
      </w:pPr>
      <w:del w:id="17" w:author="Unknown Author" w:date="2021-04-04T22:43:57Z">
        <w:r>
          <w:rPr>
            <w:rFonts w:eastAsia="Microsoft YaHei" w:cs="Arial"/>
            <w:b/>
            <w:bCs/>
            <w:color w:val="auto"/>
            <w:kern w:val="2"/>
            <w:sz w:val="36"/>
            <w:szCs w:val="36"/>
            <w:lang w:val="en-AU" w:eastAsia="zh-CN" w:bidi="hi-IN"/>
          </w:rPr>
        </w:r>
      </w:del>
    </w:p>
    <w:p>
      <w:pPr>
        <w:pStyle w:val="TextBody"/>
        <w:numPr>
          <w:ilvl w:val="0"/>
          <w:numId w:val="0"/>
        </w:numPr>
        <w:ind w:left="0" w:hanging="0"/>
        <w:rPr>
          <w:rFonts w:ascii="Liberation Sans" w:hAnsi="Liberation Sans" w:eastAsia="Microsoft YaHei" w:cs="Arial"/>
          <w:b/>
          <w:b/>
          <w:bCs/>
          <w:color w:val="auto"/>
          <w:kern w:val="2"/>
          <w:sz w:val="36"/>
          <w:szCs w:val="36"/>
          <w:lang w:val="en-AU" w:eastAsia="zh-CN" w:bidi="hi-IN"/>
        </w:rPr>
      </w:pPr>
      <w:r>
        <w:rPr>
          <w:rFonts w:eastAsia="Microsoft YaHei" w:cs="Arial"/>
          <w:b/>
          <w:bCs/>
          <w:color w:val="auto"/>
          <w:kern w:val="2"/>
          <w:sz w:val="36"/>
          <w:szCs w:val="36"/>
          <w:lang w:val="en-AU" w:eastAsia="zh-CN" w:bidi="hi-IN"/>
        </w:rPr>
      </w:r>
    </w:p>
    <w:p>
      <w:pPr>
        <w:pStyle w:val="TextBody"/>
        <w:widowControl/>
        <w:numPr>
          <w:ilvl w:val="0"/>
          <w:numId w:val="4"/>
        </w:numPr>
        <w:bidi w:val="0"/>
        <w:spacing w:lineRule="auto" w:line="276" w:before="0" w:after="140"/>
        <w:jc w:val="left"/>
        <w:rPr>
          <w:rFonts w:ascii="Liberation Sans" w:hAnsi="Liberation Sans" w:eastAsia="Microsoft YaHei" w:cs="Arial"/>
          <w:b/>
          <w:b/>
          <w:bCs/>
          <w:color w:val="auto"/>
          <w:kern w:val="2"/>
          <w:sz w:val="36"/>
          <w:szCs w:val="36"/>
          <w:lang w:val="en-AU" w:eastAsia="zh-CN" w:bidi="hi-IN"/>
          <w:del w:id="20" w:author="Unknown Author" w:date="2021-03-30T22:59:47Z"/>
        </w:rPr>
      </w:pPr>
      <w:del w:id="19" w:author="Unknown Author" w:date="2021-03-30T22:58:37Z">
        <w:r>
          <w:rPr>
            <w:rFonts w:eastAsia="Microsoft YaHei" w:cs="Arial"/>
            <w:b/>
            <w:bCs/>
            <w:color w:val="auto"/>
            <w:kern w:val="2"/>
            <w:sz w:val="36"/>
            <w:szCs w:val="36"/>
            <w:lang w:val="en-AU" w:eastAsia="zh-CN" w:bidi="hi-IN"/>
          </w:rPr>
          <w:delText>Requirements</w:delText>
        </w:r>
      </w:del>
    </w:p>
    <w:p>
      <w:pPr>
        <w:pStyle w:val="TextBody"/>
        <w:widowControl/>
        <w:numPr>
          <w:ilvl w:val="0"/>
          <w:numId w:val="4"/>
        </w:numPr>
        <w:bidi w:val="0"/>
        <w:spacing w:lineRule="auto" w:line="276" w:before="0" w:after="140"/>
        <w:jc w:val="left"/>
        <w:rPr>
          <w:rFonts w:ascii="Liberation Sans" w:hAnsi="Liberation Sans" w:eastAsia="Microsoft YaHei" w:cs="Arial"/>
          <w:b/>
          <w:b/>
          <w:bCs/>
          <w:color w:val="auto"/>
          <w:kern w:val="2"/>
          <w:sz w:val="36"/>
          <w:szCs w:val="36"/>
          <w:lang w:val="en-AU" w:eastAsia="zh-CN" w:bidi="hi-IN"/>
          <w:del w:id="22" w:author="Unknown Author" w:date="2021-03-30T22:54:48Z"/>
        </w:rPr>
      </w:pPr>
      <w:del w:id="21" w:author="Unknown Author" w:date="2021-03-30T22:54:48Z">
        <w:r>
          <w:rPr>
            <w:rFonts w:eastAsia="Microsoft YaHei" w:cs="Arial" w:ascii="Liberation Sans" w:hAnsi="Liberation Sans"/>
            <w:b/>
            <w:bCs/>
            <w:color w:val="auto"/>
            <w:kern w:val="2"/>
            <w:sz w:val="36"/>
            <w:szCs w:val="36"/>
            <w:lang w:val="en-AU" w:eastAsia="zh-CN" w:bidi="hi-IN"/>
          </w:rPr>
        </w:r>
      </w:del>
    </w:p>
    <w:p>
      <w:pPr>
        <w:pStyle w:val="TextBody"/>
        <w:widowControl/>
        <w:bidi w:val="0"/>
        <w:spacing w:lineRule="auto" w:line="276" w:before="0" w:after="140"/>
        <w:jc w:val="left"/>
        <w:rPr>
          <w:rFonts w:ascii="Liberation Sans" w:hAnsi="Liberation Sans" w:eastAsia="Microsoft YaHei" w:cs="Arial"/>
          <w:b/>
          <w:b/>
          <w:bCs/>
          <w:color w:val="auto"/>
          <w:kern w:val="2"/>
          <w:sz w:val="36"/>
          <w:szCs w:val="36"/>
          <w:lang w:val="en-AU" w:eastAsia="zh-CN" w:bidi="hi-IN"/>
          <w:del w:id="24" w:author="Unknown Author" w:date="2021-04-04T22:43:57Z"/>
        </w:rPr>
      </w:pPr>
      <w:del w:id="23" w:author="Unknown Author" w:date="2021-03-30T22:59:47Z">
        <w:r>
          <w:rPr>
            <w:rFonts w:eastAsia="Microsoft YaHei" w:cs="Arial"/>
            <w:b/>
            <w:bCs/>
            <w:color w:val="auto"/>
            <w:kern w:val="2"/>
            <w:sz w:val="36"/>
            <w:szCs w:val="36"/>
            <w:lang w:val="en-AU" w:eastAsia="zh-CN" w:bidi="hi-IN"/>
          </w:rPr>
          <w:delText>Major Deliverables</w:delText>
        </w:r>
      </w:del>
    </w:p>
    <w:p>
      <w:pPr>
        <w:pStyle w:val="TextBody"/>
        <w:keepNext w:val="true"/>
        <w:widowControl/>
        <w:numPr>
          <w:ilvl w:val="0"/>
          <w:numId w:val="0"/>
        </w:numPr>
        <w:bidi w:val="0"/>
        <w:spacing w:lineRule="auto" w:line="276" w:before="240" w:after="120"/>
        <w:jc w:val="left"/>
        <w:outlineLvl w:val="0"/>
        <w:rPr>
          <w:rFonts w:ascii="Liberation Sans" w:hAnsi="Liberation Sans" w:eastAsia="Microsoft YaHei" w:cs="Arial"/>
          <w:b/>
          <w:b/>
          <w:bCs/>
          <w:color w:val="auto"/>
          <w:kern w:val="2"/>
          <w:sz w:val="36"/>
          <w:szCs w:val="36"/>
          <w:lang w:val="en-AU" w:eastAsia="zh-CN" w:bidi="hi-IN"/>
          <w:del w:id="26" w:author="Unknown Author" w:date="2021-03-29T20:26:28Z"/>
        </w:rPr>
      </w:pPr>
      <w:del w:id="25" w:author="Unknown Author" w:date="2021-03-29T20:26:28Z">
        <w:r>
          <w:rPr>
            <w:rFonts w:eastAsia="Microsoft YaHei" w:cs="Arial" w:ascii="Liberation Sans" w:hAnsi="Liberation Sans"/>
            <w:b/>
            <w:bCs/>
            <w:color w:val="auto"/>
            <w:kern w:val="2"/>
            <w:sz w:val="36"/>
            <w:szCs w:val="36"/>
            <w:lang w:val="en-AU" w:eastAsia="zh-CN" w:bidi="hi-IN"/>
          </w:rPr>
        </w:r>
      </w:del>
    </w:p>
    <w:p>
      <w:pPr>
        <w:pStyle w:val="TextBody"/>
        <w:widowControl/>
        <w:numPr>
          <w:ilvl w:val="0"/>
          <w:numId w:val="4"/>
        </w:numPr>
        <w:bidi w:val="0"/>
        <w:spacing w:lineRule="auto" w:line="276" w:before="0" w:after="140"/>
        <w:jc w:val="left"/>
        <w:rPr>
          <w:rFonts w:ascii="Liberation Sans" w:hAnsi="Liberation Sans" w:eastAsia="Microsoft YaHei" w:cs="Arial"/>
          <w:b/>
          <w:b/>
          <w:bCs/>
          <w:color w:val="auto"/>
          <w:kern w:val="2"/>
          <w:sz w:val="36"/>
          <w:szCs w:val="36"/>
          <w:lang w:val="en-AU" w:eastAsia="zh-CN" w:bidi="hi-IN"/>
          <w:del w:id="28" w:author="Unknown Author" w:date="2021-04-04T22:43:57Z"/>
        </w:rPr>
      </w:pPr>
      <w:del w:id="27" w:author="Unknown Author" w:date="2021-03-30T23:01:09Z">
        <w:r>
          <w:rPr>
            <w:rFonts w:eastAsia="Microsoft YaHei" w:cs="Arial"/>
            <w:b/>
            <w:bCs/>
            <w:color w:val="auto"/>
            <w:kern w:val="2"/>
            <w:sz w:val="36"/>
            <w:szCs w:val="36"/>
            <w:lang w:val="en-AU" w:eastAsia="zh-CN" w:bidi="hi-IN"/>
          </w:rPr>
          <w:delText>Key Milestones</w:delText>
        </w:r>
      </w:del>
    </w:p>
    <w:p>
      <w:pPr>
        <w:pStyle w:val="TextBody"/>
        <w:keepNext w:val="true"/>
        <w:widowControl/>
        <w:numPr>
          <w:ilvl w:val="0"/>
          <w:numId w:val="4"/>
        </w:numPr>
        <w:bidi w:val="0"/>
        <w:spacing w:lineRule="auto" w:line="276" w:before="240" w:after="120"/>
        <w:jc w:val="left"/>
        <w:outlineLvl w:val="0"/>
        <w:rPr>
          <w:rFonts w:ascii="Liberation Sans" w:hAnsi="Liberation Sans" w:eastAsia="Microsoft YaHei" w:cs="Arial"/>
          <w:b/>
          <w:b/>
          <w:bCs/>
          <w:color w:val="auto"/>
          <w:kern w:val="2"/>
          <w:sz w:val="36"/>
          <w:szCs w:val="36"/>
          <w:lang w:val="en-AU" w:eastAsia="zh-CN" w:bidi="hi-IN"/>
          <w:del w:id="30" w:author="Unknown Author" w:date="2021-04-04T22:43:30Z"/>
        </w:rPr>
      </w:pPr>
      <w:del w:id="29" w:author="Unknown Author" w:date="2021-03-30T23:01:22Z">
        <w:r>
          <w:rPr>
            <w:rFonts w:eastAsia="Microsoft YaHei" w:cs="Arial"/>
            <w:b/>
            <w:bCs/>
            <w:color w:val="auto"/>
            <w:kern w:val="2"/>
            <w:sz w:val="32"/>
            <w:szCs w:val="32"/>
            <w:lang w:val="en-AU" w:eastAsia="zh-CN" w:bidi="hi-IN"/>
          </w:rPr>
          <w:delText>Business Requirements</w:delText>
        </w:r>
      </w:del>
    </w:p>
    <w:p>
      <w:pPr>
        <w:pStyle w:val="TextBody"/>
        <w:keepNext w:val="true"/>
        <w:widowControl/>
        <w:numPr>
          <w:ilvl w:val="0"/>
          <w:numId w:val="4"/>
        </w:numPr>
        <w:bidi w:val="0"/>
        <w:spacing w:lineRule="auto" w:line="276" w:before="240" w:after="120"/>
        <w:jc w:val="left"/>
        <w:outlineLvl w:val="0"/>
        <w:rPr>
          <w:rFonts w:ascii="Liberation Sans" w:hAnsi="Liberation Sans" w:eastAsia="Microsoft YaHei" w:cs="Arial"/>
          <w:b/>
          <w:b/>
          <w:bCs/>
          <w:color w:val="auto"/>
          <w:kern w:val="2"/>
          <w:sz w:val="36"/>
          <w:szCs w:val="36"/>
          <w:lang w:val="en-AU" w:eastAsia="zh-CN" w:bidi="hi-IN"/>
          <w:del w:id="32" w:author="Unknown Author" w:date="2021-04-04T22:43:30Z"/>
        </w:rPr>
      </w:pPr>
      <w:del w:id="31" w:author="Unknown Author" w:date="2021-04-04T22:43:30Z">
        <w:r>
          <w:rPr>
            <w:rFonts w:eastAsia="Microsoft YaHei" w:cs="Arial" w:ascii="Liberation Sans" w:hAnsi="Liberation Sans"/>
            <w:b/>
            <w:bCs/>
            <w:color w:val="auto"/>
            <w:kern w:val="2"/>
            <w:sz w:val="36"/>
            <w:szCs w:val="36"/>
            <w:lang w:val="en-AU" w:eastAsia="zh-CN" w:bidi="hi-IN"/>
          </w:rPr>
        </w:r>
      </w:del>
    </w:p>
    <w:p>
      <w:pPr>
        <w:pStyle w:val="TextBody"/>
        <w:keepNext w:val="true"/>
        <w:widowControl/>
        <w:numPr>
          <w:ilvl w:val="1"/>
          <w:numId w:val="4"/>
        </w:numPr>
        <w:bidi w:val="0"/>
        <w:spacing w:lineRule="auto" w:line="276" w:before="200" w:after="120"/>
        <w:jc w:val="left"/>
        <w:outlineLvl w:val="1"/>
        <w:rPr>
          <w:rFonts w:ascii="Liberation Sans" w:hAnsi="Liberation Sans" w:eastAsia="Microsoft YaHei" w:cs="Arial"/>
          <w:b/>
          <w:b/>
          <w:bCs/>
          <w:color w:val="auto"/>
          <w:kern w:val="2"/>
          <w:sz w:val="32"/>
          <w:szCs w:val="32"/>
          <w:lang w:val="en-AU" w:eastAsia="zh-CN" w:bidi="hi-IN"/>
          <w:del w:id="34" w:author="Unknown Author" w:date="2021-04-04T22:43:57Z"/>
        </w:rPr>
      </w:pPr>
      <w:del w:id="33" w:author="Unknown Author" w:date="2021-03-30T23:01:27Z">
        <w:r>
          <w:rPr>
            <w:rFonts w:eastAsia="Microsoft YaHei" w:cs="Arial"/>
            <w:b/>
            <w:bCs/>
            <w:color w:val="auto"/>
            <w:kern w:val="2"/>
            <w:sz w:val="32"/>
            <w:szCs w:val="32"/>
            <w:lang w:val="en-AU" w:eastAsia="zh-CN" w:bidi="hi-IN"/>
          </w:rPr>
          <w:delText>System Design</w:delText>
        </w:r>
      </w:del>
    </w:p>
    <w:p>
      <w:pPr>
        <w:pStyle w:val="TextBody"/>
        <w:keepNext w:val="true"/>
        <w:widowControl/>
        <w:numPr>
          <w:ilvl w:val="1"/>
          <w:numId w:val="4"/>
        </w:numPr>
        <w:bidi w:val="0"/>
        <w:spacing w:lineRule="auto" w:line="276" w:before="200" w:after="120"/>
        <w:jc w:val="left"/>
        <w:outlineLvl w:val="1"/>
        <w:rPr>
          <w:rFonts w:ascii="Liberation Sans" w:hAnsi="Liberation Sans" w:eastAsia="Microsoft YaHei" w:cs="Arial"/>
          <w:b/>
          <w:b/>
          <w:bCs/>
          <w:color w:val="auto"/>
          <w:kern w:val="2"/>
          <w:sz w:val="32"/>
          <w:szCs w:val="32"/>
          <w:lang w:val="en-AU" w:eastAsia="zh-CN" w:bidi="hi-IN"/>
          <w:del w:id="36" w:author="Unknown Author" w:date="2021-03-30T23:01:58Z"/>
        </w:rPr>
      </w:pPr>
      <w:del w:id="35" w:author="Unknown Author" w:date="2021-03-30T23:01:58Z">
        <w:r>
          <w:rPr>
            <w:rFonts w:eastAsia="Microsoft YaHei" w:cs="Arial" w:ascii="Liberation Sans" w:hAnsi="Liberation Sans"/>
            <w:b/>
            <w:bCs/>
            <w:color w:val="auto"/>
            <w:kern w:val="2"/>
            <w:sz w:val="32"/>
            <w:szCs w:val="32"/>
            <w:lang w:val="en-AU" w:eastAsia="zh-CN" w:bidi="hi-IN"/>
          </w:rPr>
        </w:r>
      </w:del>
    </w:p>
    <w:p>
      <w:pPr>
        <w:pStyle w:val="TextBody"/>
        <w:widowControl/>
        <w:numPr>
          <w:ilvl w:val="0"/>
          <w:numId w:val="0"/>
        </w:numPr>
        <w:bidi w:val="0"/>
        <w:spacing w:lineRule="auto" w:line="276" w:before="0" w:after="140"/>
        <w:ind w:left="0" w:hanging="0"/>
        <w:jc w:val="left"/>
        <w:rPr>
          <w:del w:id="38" w:author="Unknown Author" w:date="2021-03-30T23:01:58Z"/>
        </w:rPr>
      </w:pPr>
      <w:del w:id="37" w:author="Unknown Author" w:date="2021-03-30T23:01:58Z">
        <w:r>
          <w:rPr>
            <w:rFonts w:eastAsia="Microsoft YaHei" w:cs="Arial"/>
            <w:b/>
            <w:bCs/>
            <w:color w:val="auto"/>
            <w:kern w:val="2"/>
            <w:sz w:val="32"/>
            <w:szCs w:val="32"/>
            <w:lang w:val="en-AU" w:eastAsia="zh-CN" w:bidi="hi-IN"/>
          </w:rPr>
          <w:delText>Development and Testing</w:delText>
        </w:r>
      </w:del>
    </w:p>
    <w:p>
      <w:pPr>
        <w:pStyle w:val="TextBody"/>
        <w:widowControl/>
        <w:bidi w:val="0"/>
        <w:spacing w:lineRule="auto" w:line="276" w:before="0" w:after="140"/>
        <w:jc w:val="left"/>
        <w:rPr>
          <w:del w:id="40" w:author="Unknown Author" w:date="2021-03-30T23:01:58Z"/>
        </w:rPr>
      </w:pPr>
      <w:del w:id="39" w:author="Unknown Author" w:date="2021-03-30T23:01:58Z">
        <w:r>
          <w:rPr/>
        </w:r>
      </w:del>
    </w:p>
    <w:p>
      <w:pPr>
        <w:pStyle w:val="TextBody"/>
        <w:widowControl/>
        <w:numPr>
          <w:ilvl w:val="0"/>
          <w:numId w:val="0"/>
        </w:numPr>
        <w:bidi w:val="0"/>
        <w:spacing w:lineRule="auto" w:line="276" w:before="0" w:after="140"/>
        <w:ind w:left="0" w:hanging="0"/>
        <w:jc w:val="left"/>
        <w:rPr>
          <w:del w:id="42" w:author="Unknown Author" w:date="2021-03-30T23:01:58Z"/>
        </w:rPr>
      </w:pPr>
      <w:del w:id="41" w:author="Unknown Author" w:date="2021-03-30T23:01:58Z">
        <w:r>
          <w:rPr>
            <w:rFonts w:eastAsia="Microsoft YaHei" w:cs="Arial"/>
            <w:b/>
            <w:bCs/>
            <w:color w:val="auto"/>
            <w:kern w:val="2"/>
            <w:sz w:val="32"/>
            <w:szCs w:val="32"/>
            <w:lang w:val="en-AU" w:eastAsia="zh-CN" w:bidi="hi-IN"/>
          </w:rPr>
          <w:delText>Project Closure</w:delText>
        </w:r>
      </w:del>
    </w:p>
    <w:p>
      <w:pPr>
        <w:pStyle w:val="TextBody"/>
        <w:widowControl/>
        <w:bidi w:val="0"/>
        <w:spacing w:lineRule="auto" w:line="276" w:before="0" w:after="140"/>
        <w:jc w:val="left"/>
        <w:rPr>
          <w:del w:id="44" w:author="Unknown Author" w:date="2021-03-30T23:01:58Z"/>
        </w:rPr>
      </w:pPr>
      <w:del w:id="43" w:author="Unknown Author" w:date="2021-03-30T23:01:58Z">
        <w:r>
          <w:rPr/>
        </w:r>
      </w:del>
    </w:p>
    <w:p>
      <w:pPr>
        <w:pStyle w:val="TextBody"/>
        <w:widowControl/>
        <w:numPr>
          <w:ilvl w:val="0"/>
          <w:numId w:val="0"/>
        </w:numPr>
        <w:bidi w:val="0"/>
        <w:spacing w:lineRule="auto" w:line="276" w:before="0" w:after="140"/>
        <w:ind w:left="0" w:hanging="0"/>
        <w:jc w:val="left"/>
        <w:rPr>
          <w:del w:id="46" w:author="Unknown Author" w:date="2021-03-30T23:01:58Z"/>
        </w:rPr>
      </w:pPr>
      <w:del w:id="45" w:author="Unknown Author" w:date="2021-03-30T23:01:58Z">
        <w:r>
          <w:rPr>
            <w:rFonts w:eastAsia="Microsoft YaHei" w:cs="Arial"/>
            <w:b/>
            <w:bCs/>
            <w:color w:val="auto"/>
            <w:kern w:val="2"/>
            <w:sz w:val="36"/>
            <w:szCs w:val="36"/>
            <w:lang w:val="en-AU" w:eastAsia="zh-CN" w:bidi="hi-IN"/>
          </w:rPr>
          <w:delText>Assumptions and Constraints</w:delText>
        </w:r>
      </w:del>
    </w:p>
    <w:p>
      <w:pPr>
        <w:pStyle w:val="TextBody"/>
        <w:widowControl/>
        <w:numPr>
          <w:ilvl w:val="0"/>
          <w:numId w:val="0"/>
        </w:numPr>
        <w:bidi w:val="0"/>
        <w:spacing w:lineRule="auto" w:line="276" w:before="0" w:after="140"/>
        <w:ind w:left="0" w:hanging="0"/>
        <w:jc w:val="left"/>
        <w:rPr>
          <w:del w:id="48" w:author="Unknown Author" w:date="2021-03-30T23:01:58Z"/>
        </w:rPr>
      </w:pPr>
      <w:del w:id="47" w:author="Unknown Author" w:date="2021-03-30T23:01:58Z">
        <w:r>
          <w:rPr>
            <w:rFonts w:eastAsia="Microsoft YaHei" w:cs="Arial"/>
            <w:b/>
            <w:bCs/>
            <w:color w:val="auto"/>
            <w:kern w:val="2"/>
            <w:sz w:val="32"/>
            <w:szCs w:val="32"/>
            <w:lang w:val="en-AU" w:eastAsia="zh-CN" w:bidi="hi-IN"/>
          </w:rPr>
          <w:delText>Assumptions</w:delText>
        </w:r>
      </w:del>
    </w:p>
    <w:p>
      <w:pPr>
        <w:pStyle w:val="TextBody"/>
        <w:widowControl/>
        <w:numPr>
          <w:ilvl w:val="0"/>
          <w:numId w:val="0"/>
        </w:numPr>
        <w:bidi w:val="0"/>
        <w:spacing w:lineRule="auto" w:line="276" w:before="0" w:after="140"/>
        <w:ind w:left="0" w:hanging="0"/>
        <w:jc w:val="left"/>
        <w:rPr>
          <w:del w:id="50" w:author="Unknown Author" w:date="2021-03-30T23:01:58Z"/>
        </w:rPr>
      </w:pPr>
      <w:del w:id="49" w:author="Unknown Author" w:date="2021-03-30T23:01:58Z">
        <w:r>
          <w:rPr/>
          <w:delText>Data</w:delText>
        </w:r>
      </w:del>
    </w:p>
    <w:p>
      <w:pPr>
        <w:pStyle w:val="TextBody"/>
        <w:widowControl/>
        <w:bidi w:val="0"/>
        <w:spacing w:lineRule="auto" w:line="276" w:before="0" w:after="140"/>
        <w:jc w:val="left"/>
        <w:rPr>
          <w:del w:id="52" w:author="Unknown Author" w:date="2021-03-30T23:01:58Z"/>
        </w:rPr>
      </w:pPr>
      <w:del w:id="51" w:author="Unknown Author" w:date="2021-03-30T23:01:58Z">
        <w:r>
          <w:rPr/>
          <w:tab/>
          <w:delText>It is assumed that the organisational documentation and any other source provided by the client to extract the data needed, is accurate and reflects the real needs of the company.</w:delText>
        </w:r>
      </w:del>
    </w:p>
    <w:p>
      <w:pPr>
        <w:pStyle w:val="TextBody"/>
        <w:widowControl/>
        <w:numPr>
          <w:ilvl w:val="0"/>
          <w:numId w:val="0"/>
        </w:numPr>
        <w:bidi w:val="0"/>
        <w:spacing w:lineRule="auto" w:line="276" w:before="0" w:after="140"/>
        <w:ind w:left="0" w:hanging="0"/>
        <w:jc w:val="left"/>
        <w:rPr>
          <w:del w:id="54" w:author="Unknown Author" w:date="2021-03-30T23:01:58Z"/>
        </w:rPr>
      </w:pPr>
      <w:del w:id="53" w:author="Unknown Author" w:date="2021-03-30T23:01:58Z">
        <w:r>
          <w:rPr/>
          <w:delText>Imagery and Copyrights</w:delText>
        </w:r>
      </w:del>
    </w:p>
    <w:p>
      <w:pPr>
        <w:pStyle w:val="TextBody"/>
        <w:widowControl/>
        <w:bidi w:val="0"/>
        <w:spacing w:lineRule="auto" w:line="276" w:before="0" w:after="140"/>
        <w:jc w:val="left"/>
        <w:rPr>
          <w:del w:id="56" w:author="Unknown Author" w:date="2021-03-30T23:01:58Z"/>
        </w:rPr>
      </w:pPr>
      <w:del w:id="55" w:author="Unknown Author" w:date="2021-03-30T23:01:58Z">
        <w:r>
          <w:rPr>
            <w:rFonts w:eastAsia="NSimSun" w:cs="Arial"/>
            <w:color w:val="auto"/>
            <w:kern w:val="2"/>
            <w:sz w:val="24"/>
            <w:szCs w:val="24"/>
            <w:lang w:val="en-AU" w:eastAsia="zh-CN" w:bidi="hi-IN"/>
          </w:rPr>
          <w:tab/>
          <w:delText>Depends on the client to provide the images and content files that they wish to implement. It is assumed that the client will provide timely the files required and with their copyrights.</w:delText>
        </w:r>
      </w:del>
    </w:p>
    <w:p>
      <w:pPr>
        <w:pStyle w:val="TextBody"/>
        <w:widowControl/>
        <w:numPr>
          <w:ilvl w:val="0"/>
          <w:numId w:val="0"/>
        </w:numPr>
        <w:bidi w:val="0"/>
        <w:spacing w:lineRule="auto" w:line="276" w:before="0" w:after="140"/>
        <w:ind w:left="0" w:hanging="0"/>
        <w:jc w:val="left"/>
        <w:rPr>
          <w:del w:id="58" w:author="Unknown Author" w:date="2021-03-30T23:01:58Z"/>
        </w:rPr>
      </w:pPr>
      <w:del w:id="57" w:author="Unknown Author" w:date="2021-03-30T23:01:58Z">
        <w:r>
          <w:rPr/>
          <w:delText>Merchant Accounts</w:delText>
        </w:r>
      </w:del>
    </w:p>
    <w:p>
      <w:pPr>
        <w:pStyle w:val="TextBody"/>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del w:id="62" w:author="Unknown Author" w:date="2021-03-30T23:01:58Z"/>
        </w:rPr>
      </w:pPr>
      <w:del w:id="59" w:author="Unknown Author" w:date="2021-03-30T23:01:58Z">
        <w:r>
          <w:rPr/>
          <w:tab/>
          <w:delText xml:space="preserve">The client needs to provide a merchant account in order to interface with the Stripe and </w:delText>
        </w:r>
      </w:del>
      <w:del w:id="60" w:author="Unknown Author" w:date="2021-03-29T22:26:18Z">
        <w:r>
          <w:rPr/>
          <w:delText>Paypal</w:delText>
        </w:r>
      </w:del>
      <w:del w:id="61" w:author="Unknown Author" w:date="2021-03-30T23:01:58Z">
        <w:r>
          <w:rPr/>
          <w:delText xml:space="preserve"> payment gateways.</w:delText>
        </w:r>
      </w:del>
    </w:p>
    <w:p>
      <w:pPr>
        <w:pStyle w:val="TextBody"/>
        <w:widowControl/>
        <w:numPr>
          <w:ilvl w:val="0"/>
          <w:numId w:val="0"/>
        </w:numPr>
        <w:bidi w:val="0"/>
        <w:spacing w:lineRule="auto" w:line="276" w:before="0" w:after="140"/>
        <w:ind w:left="0" w:hanging="0"/>
        <w:jc w:val="left"/>
        <w:rPr>
          <w:rFonts w:ascii="Liberation Sans" w:hAnsi="Liberation Sans" w:eastAsia="Microsoft YaHei" w:cs="Arial"/>
          <w:b/>
          <w:b/>
          <w:bCs/>
          <w:sz w:val="32"/>
          <w:szCs w:val="32"/>
          <w:del w:id="64" w:author="Unknown Author" w:date="2021-03-30T23:01:58Z"/>
        </w:rPr>
      </w:pPr>
      <w:del w:id="63" w:author="Unknown Author" w:date="2021-03-30T23:01:58Z">
        <w:r>
          <w:rPr/>
          <w:delText>IT Infrastructure</w:delText>
        </w:r>
      </w:del>
    </w:p>
    <w:p>
      <w:pPr>
        <w:pStyle w:val="TextBody"/>
        <w:widowControl/>
        <w:bidi w:val="0"/>
        <w:spacing w:lineRule="auto" w:line="276" w:before="0" w:after="140"/>
        <w:jc w:val="left"/>
        <w:rPr>
          <w:rFonts w:ascii="Liberation Sans" w:hAnsi="Liberation Sans" w:eastAsia="Microsoft YaHei" w:cs="Arial"/>
          <w:b/>
          <w:b/>
          <w:bCs/>
          <w:sz w:val="32"/>
          <w:szCs w:val="32"/>
          <w:del w:id="66" w:author="Unknown Author" w:date="2021-03-30T23:01:58Z"/>
        </w:rPr>
      </w:pPr>
      <w:del w:id="65" w:author="Unknown Author" w:date="2021-03-30T23:01:58Z">
        <w:r>
          <w:rPr/>
          <w:tab/>
          <w:delText>The system will be developed according to the IT Infrastructure specifications provided by the client. Bazaar Ceramics has a Microsoft Server 2019 running Microsoft IIS 10.0. For the successful implementation of the system the IT Infrastructure must be as described by the client and in working conditions for deployment and testing.</w:delText>
        </w:r>
      </w:del>
    </w:p>
    <w:p>
      <w:pPr>
        <w:pStyle w:val="TextBody"/>
        <w:widowControl/>
        <w:numPr>
          <w:ilvl w:val="0"/>
          <w:numId w:val="0"/>
        </w:numPr>
        <w:bidi w:val="0"/>
        <w:spacing w:lineRule="auto" w:line="276" w:before="0" w:after="140"/>
        <w:ind w:left="0" w:hanging="0"/>
        <w:jc w:val="left"/>
        <w:rPr>
          <w:rFonts w:ascii="Liberation Sans" w:hAnsi="Liberation Sans" w:eastAsia="Microsoft YaHei" w:cs="Arial"/>
          <w:b/>
          <w:b/>
          <w:bCs/>
          <w:sz w:val="32"/>
          <w:szCs w:val="32"/>
          <w:del w:id="68" w:author="Unknown Author" w:date="2021-03-30T23:01:58Z"/>
        </w:rPr>
      </w:pPr>
      <w:del w:id="67" w:author="Unknown Author" w:date="2021-03-30T23:01:58Z">
        <w:r>
          <w:rPr>
            <w:rFonts w:eastAsia="Microsoft YaHei" w:cs="Arial"/>
            <w:b/>
            <w:bCs/>
            <w:color w:val="auto"/>
            <w:kern w:val="2"/>
            <w:sz w:val="32"/>
            <w:szCs w:val="32"/>
            <w:lang w:val="en-AU" w:eastAsia="zh-CN" w:bidi="hi-IN"/>
          </w:rPr>
          <w:delText>Constraints</w:delText>
        </w:r>
      </w:del>
    </w:p>
    <w:p>
      <w:pPr>
        <w:pStyle w:val="TextBody"/>
        <w:widowControl/>
        <w:numPr>
          <w:ilvl w:val="0"/>
          <w:numId w:val="0"/>
        </w:numPr>
        <w:bidi w:val="0"/>
        <w:spacing w:lineRule="auto" w:line="276" w:before="0" w:after="140"/>
        <w:ind w:left="0" w:hanging="0"/>
        <w:jc w:val="left"/>
        <w:outlineLvl w:val="1"/>
        <w:rPr>
          <w:rFonts w:ascii="Liberation Sans" w:hAnsi="Liberation Sans" w:eastAsia="Microsoft YaHei" w:cs="Arial"/>
          <w:b/>
          <w:b/>
          <w:bCs/>
          <w:sz w:val="32"/>
          <w:szCs w:val="32"/>
          <w:del w:id="70" w:author="Unknown Author" w:date="2021-03-29T22:37:10Z"/>
        </w:rPr>
      </w:pPr>
      <w:del w:id="69" w:author="Unknown Author" w:date="2021-03-29T22:37:10Z">
        <w:r>
          <w:rPr>
            <w:rFonts w:eastAsia="Microsoft YaHei" w:cs="Arial" w:ascii="Liberation Sans" w:hAnsi="Liberation Sans"/>
            <w:b/>
            <w:bCs/>
            <w:sz w:val="32"/>
            <w:szCs w:val="32"/>
          </w:rPr>
        </w:r>
      </w:del>
    </w:p>
    <w:p>
      <w:pPr>
        <w:pStyle w:val="TextBody"/>
        <w:widowControl/>
        <w:numPr>
          <w:ilvl w:val="2"/>
          <w:numId w:val="4"/>
        </w:numPr>
        <w:bidi w:val="0"/>
        <w:spacing w:lineRule="auto" w:line="276" w:before="0" w:after="140"/>
        <w:jc w:val="left"/>
        <w:outlineLvl w:val="1"/>
        <w:rPr>
          <w:rFonts w:ascii="Liberation Sans" w:hAnsi="Liberation Sans" w:eastAsia="Microsoft YaHei" w:cs="Arial"/>
          <w:b/>
          <w:b/>
          <w:bCs/>
          <w:sz w:val="32"/>
          <w:szCs w:val="32"/>
          <w:del w:id="72" w:author="Unknown Author" w:date="2021-03-30T23:01:58Z"/>
        </w:rPr>
      </w:pPr>
      <w:del w:id="71" w:author="Unknown Author" w:date="2021-03-30T23:01:58Z">
        <w:r>
          <w:rPr/>
          <w:delText>Scope</w:delText>
        </w:r>
      </w:del>
    </w:p>
    <w:p>
      <w:pPr>
        <w:pStyle w:val="TextBody"/>
        <w:jc w:val="both"/>
        <w:rPr>
          <w:rFonts w:ascii="Liberation Sans" w:hAnsi="Liberation Sans" w:eastAsia="Microsoft YaHei" w:cs="Arial"/>
          <w:b/>
          <w:b/>
          <w:bCs/>
          <w:sz w:val="32"/>
          <w:szCs w:val="32"/>
          <w:del w:id="74" w:author="Unknown Author" w:date="2021-03-30T23:01:58Z"/>
        </w:rPr>
      </w:pPr>
      <w:del w:id="73" w:author="Unknown Author" w:date="2021-03-30T23:01:58Z">
        <w:r>
          <w:rPr>
            <w:rFonts w:eastAsia="Microsoft YaHei" w:cs="Arial" w:ascii="Liberation Sans" w:hAnsi="Liberation Sans"/>
            <w:b/>
            <w:bCs/>
            <w:sz w:val="32"/>
            <w:szCs w:val="32"/>
          </w:rPr>
        </w:r>
      </w:del>
    </w:p>
    <w:p>
      <w:pPr>
        <w:pStyle w:val="Heading3"/>
        <w:numPr>
          <w:ilvl w:val="2"/>
          <w:numId w:val="4"/>
        </w:numPr>
        <w:rPr>
          <w:rFonts w:ascii="Liberation Sans" w:hAnsi="Liberation Sans" w:eastAsia="Microsoft YaHei" w:cs="Arial"/>
          <w:b/>
          <w:b/>
          <w:bCs/>
          <w:sz w:val="32"/>
          <w:szCs w:val="32"/>
          <w:del w:id="76" w:author="Unknown Author" w:date="2021-03-30T23:01:58Z"/>
        </w:rPr>
      </w:pPr>
      <w:del w:id="75" w:author="Unknown Author" w:date="2021-03-30T23:01:58Z">
        <w:bookmarkStart w:id="1" w:name="__RefHeading___Toc3577_34277145861111111"/>
        <w:bookmarkEnd w:id="1"/>
        <w:r>
          <w:rPr/>
          <w:delText>Time-frame</w:delText>
        </w:r>
      </w:del>
    </w:p>
    <w:p>
      <w:pPr>
        <w:pStyle w:val="TextBody"/>
        <w:jc w:val="both"/>
        <w:rPr>
          <w:rFonts w:ascii="Liberation Sans" w:hAnsi="Liberation Sans" w:eastAsia="Microsoft YaHei" w:cs="Arial"/>
          <w:b/>
          <w:b/>
          <w:bCs/>
          <w:sz w:val="32"/>
          <w:szCs w:val="32"/>
          <w:del w:id="78" w:author="Unknown Author" w:date="2021-03-30T23:01:58Z"/>
        </w:rPr>
      </w:pPr>
      <w:del w:id="77" w:author="Unknown Author" w:date="2021-03-30T23:01:58Z">
        <w:r>
          <w:rPr>
            <w:rFonts w:eastAsia="Microsoft YaHei" w:cs="Arial" w:ascii="Liberation Sans" w:hAnsi="Liberation Sans"/>
            <w:b/>
            <w:bCs/>
            <w:sz w:val="32"/>
            <w:szCs w:val="32"/>
          </w:rPr>
        </w:r>
      </w:del>
    </w:p>
    <w:p>
      <w:pPr>
        <w:pStyle w:val="Heading3"/>
        <w:numPr>
          <w:ilvl w:val="2"/>
          <w:numId w:val="4"/>
        </w:numPr>
        <w:rPr>
          <w:rFonts w:ascii="Liberation Sans" w:hAnsi="Liberation Sans" w:eastAsia="Microsoft YaHei" w:cs="Arial"/>
          <w:b/>
          <w:b/>
          <w:bCs/>
          <w:sz w:val="32"/>
          <w:szCs w:val="32"/>
          <w:del w:id="80" w:author="Unknown Author" w:date="2021-03-30T23:01:58Z"/>
        </w:rPr>
      </w:pPr>
      <w:del w:id="79" w:author="Unknown Author" w:date="2021-03-30T23:01:58Z">
        <w:bookmarkStart w:id="2" w:name="__RefHeading___Toc3579_34277145861111111"/>
        <w:bookmarkEnd w:id="2"/>
        <w:r>
          <w:rPr/>
          <w:delText>Budget</w:delText>
        </w:r>
      </w:del>
    </w:p>
    <w:p>
      <w:pPr>
        <w:pStyle w:val="TextBody"/>
        <w:jc w:val="both"/>
        <w:rPr>
          <w:rFonts w:ascii="Liberation Sans" w:hAnsi="Liberation Sans" w:eastAsia="Microsoft YaHei" w:cs="Arial"/>
          <w:b/>
          <w:b/>
          <w:bCs/>
          <w:sz w:val="32"/>
          <w:szCs w:val="32"/>
          <w:del w:id="82" w:author="Unknown Author" w:date="2021-03-30T23:01:58Z"/>
        </w:rPr>
      </w:pPr>
      <w:del w:id="81" w:author="Unknown Author" w:date="2021-03-30T23:01:58Z">
        <w:r>
          <w:rPr>
            <w:rFonts w:eastAsia="Microsoft YaHei" w:cs="Arial" w:ascii="Liberation Sans" w:hAnsi="Liberation Sans"/>
            <w:b/>
            <w:bCs/>
            <w:sz w:val="32"/>
            <w:szCs w:val="32"/>
          </w:rPr>
        </w:r>
      </w:del>
    </w:p>
    <w:p>
      <w:pPr>
        <w:pStyle w:val="Heading3"/>
        <w:numPr>
          <w:ilvl w:val="2"/>
          <w:numId w:val="4"/>
        </w:numPr>
        <w:rPr>
          <w:rFonts w:ascii="Liberation Sans" w:hAnsi="Liberation Sans" w:eastAsia="Microsoft YaHei" w:cs="Arial"/>
          <w:b/>
          <w:b/>
          <w:bCs/>
          <w:sz w:val="32"/>
          <w:szCs w:val="32"/>
          <w:del w:id="84" w:author="Unknown Author" w:date="2021-03-30T23:01:58Z"/>
        </w:rPr>
      </w:pPr>
      <w:del w:id="83" w:author="Unknown Author" w:date="2021-03-30T23:01:58Z">
        <w:bookmarkStart w:id="3" w:name="__RefHeading___Toc3581_34277145861111111"/>
        <w:bookmarkEnd w:id="3"/>
        <w:r>
          <w:rPr/>
          <w:delText>Privacy</w:delText>
        </w:r>
      </w:del>
    </w:p>
    <w:p>
      <w:pPr>
        <w:pStyle w:val="TextBody"/>
        <w:rPr>
          <w:rFonts w:ascii="Liberation Sans" w:hAnsi="Liberation Sans" w:eastAsia="Microsoft YaHei" w:cs="Arial"/>
          <w:b/>
          <w:b/>
          <w:bCs/>
          <w:sz w:val="32"/>
          <w:szCs w:val="32"/>
          <w:del w:id="86" w:author="Unknown Author" w:date="2021-03-30T23:01:58Z"/>
        </w:rPr>
      </w:pPr>
      <w:del w:id="85" w:author="Unknown Author" w:date="2021-03-30T23:01:58Z">
        <w:r>
          <w:rPr>
            <w:rFonts w:eastAsia="Microsoft YaHei" w:cs="Arial" w:ascii="Liberation Sans" w:hAnsi="Liberation Sans"/>
            <w:b/>
            <w:bCs/>
            <w:sz w:val="32"/>
            <w:szCs w:val="32"/>
          </w:rPr>
        </w:r>
      </w:del>
    </w:p>
    <w:p>
      <w:pPr>
        <w:pStyle w:val="TextBody"/>
        <w:bidi w:val="0"/>
        <w:jc w:val="left"/>
        <w:rPr>
          <w:rFonts w:ascii="Liberation Sans" w:hAnsi="Liberation Sans" w:eastAsia="Microsoft YaHei" w:cs="Arial"/>
          <w:b/>
          <w:b/>
          <w:bCs/>
          <w:sz w:val="32"/>
          <w:szCs w:val="32"/>
          <w:del w:id="88" w:author="Unknown Author" w:date="2021-03-30T23:01:58Z"/>
        </w:rPr>
      </w:pPr>
      <w:del w:id="87" w:author="Unknown Author" w:date="2021-03-30T23:01:58Z">
        <w:r>
          <w:rPr>
            <w:rFonts w:eastAsia="Microsoft YaHei" w:cs="Arial" w:ascii="Liberation Sans" w:hAnsi="Liberation Sans"/>
            <w:b/>
            <w:bCs/>
            <w:sz w:val="32"/>
            <w:szCs w:val="32"/>
          </w:rPr>
        </w:r>
      </w:del>
    </w:p>
    <w:p>
      <w:pPr>
        <w:pStyle w:val="TextBody"/>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revisionView w:insDel="0" w:formatting="0"/>
  <w:trackRevisions/>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AU"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SimSun" w:cs="Arial"/>
      <w:color w:val="auto"/>
      <w:kern w:val="2"/>
      <w:sz w:val="24"/>
      <w:szCs w:val="24"/>
      <w:lang w:val="en-A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09"/>
        <w:tab w:val="right" w:pos="9638" w:leader="dot"/>
      </w:tabs>
      <w:ind w:left="0" w:hanging="0"/>
    </w:pPr>
    <w:rPr/>
  </w:style>
  <w:style w:type="paragraph" w:styleId="Contents2">
    <w:name w:val="TOC 2"/>
    <w:basedOn w:val="Index"/>
    <w:pPr>
      <w:tabs>
        <w:tab w:val="clear" w:pos="709"/>
        <w:tab w:val="right" w:pos="9638" w:leader="dot"/>
      </w:tabs>
      <w:ind w:left="283" w:hanging="0"/>
    </w:pPr>
    <w:rPr/>
  </w:style>
  <w:style w:type="paragraph" w:styleId="Contents3">
    <w:name w:val="TOC 3"/>
    <w:basedOn w:val="Index"/>
    <w:pPr>
      <w:tabs>
        <w:tab w:val="clear" w:pos="709"/>
        <w:tab w:val="right" w:pos="9638" w:leader="dot"/>
      </w:tabs>
      <w:ind w:left="566" w:hanging="0"/>
    </w:pPr>
    <w:rPr/>
  </w:style>
  <w:style w:type="paragraph" w:styleId="Contents4">
    <w:name w:val="TOC 4"/>
    <w:basedOn w:val="Index"/>
    <w:pPr>
      <w:tabs>
        <w:tab w:val="clear" w:pos="709"/>
        <w:tab w:val="right" w:pos="9638" w:leader="dot"/>
      </w:tabs>
      <w:ind w:left="849" w:hanging="0"/>
    </w:pPr>
    <w:rPr/>
  </w:style>
  <w:style w:type="paragraph" w:styleId="TableHeading">
    <w:name w:val="Table Heading"/>
    <w:basedOn w:val="TableContents"/>
    <w:qFormat/>
    <w:pPr>
      <w:suppressLineNumbers/>
      <w:jc w:val="center"/>
    </w:pPr>
    <w:rPr>
      <w:b/>
      <w:bCs/>
    </w:rPr>
  </w:style>
  <w:style w:type="paragraph" w:styleId="Heading10">
    <w:name w:val="Heading 10"/>
    <w:basedOn w:val="Heading"/>
    <w:next w:val="TextBody"/>
    <w:qFormat/>
    <w:pPr>
      <w:spacing w:before="60" w:after="60"/>
      <w:outlineLvl w:val="8"/>
    </w:pPr>
    <w:rPr>
      <w:b/>
      <w:bCs/>
      <w:sz w:val="21"/>
      <w:szCs w:val="21"/>
    </w:rPr>
  </w:style>
  <w:style w:type="paragraph" w:styleId="Contents5">
    <w:name w:val="TOC 5"/>
    <w:basedOn w:val="Index"/>
    <w:pPr>
      <w:tabs>
        <w:tab w:val="clear" w:pos="709"/>
        <w:tab w:val="right" w:pos="9638" w:leader="dot"/>
      </w:tabs>
      <w:ind w:left="1132"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729</TotalTime>
  <Application>LibreOffice/6.4.0.3$Windows_X86_64 LibreOffice_project/b0a288ab3d2d4774cb44b62f04d5d28733ac6df8</Application>
  <Pages>3</Pages>
  <Words>59</Words>
  <Characters>284</Characters>
  <CharactersWithSpaces>311</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2021-03-26T17:51:20Z</dcterms:created>
  <dc:creator/>
  <dc:description/>
  <dc:language>en-AU</dc:language>
  <cp:lastModifiedBy/>
  <dcterms:modified xsi:type="dcterms:W3CDTF">2021-04-04T23:41:21Z</dcterms:modified>
  <cp:revision>73</cp:revision>
  <dc:subject/>
  <dc:title/>
</cp:coreProperties>
</file>