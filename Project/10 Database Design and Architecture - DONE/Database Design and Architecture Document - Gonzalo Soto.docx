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bidi w:val="0"/>
        <w:spacing w:before="60" w:after="120"/>
        <w:rPr/>
      </w:pPr>
      <w:r>
        <w:rPr/>
        <w:t>Institute of Technology Australia</w:t>
      </w:r>
    </w:p>
    <w:p>
      <w:pPr>
        <w:pStyle w:val="Title"/>
        <w:bidi w:val="0"/>
        <w:jc w:val="center"/>
        <w:rPr/>
      </w:pPr>
      <w:r>
        <w:rPr/>
      </w:r>
    </w:p>
    <w:p>
      <w:pPr>
        <w:pStyle w:val="Title"/>
        <w:bidi w:val="0"/>
        <w:jc w:val="center"/>
        <w:rPr/>
      </w:pPr>
      <w:r>
        <w:rPr/>
      </w:r>
    </w:p>
    <w:p>
      <w:pPr>
        <w:pStyle w:val="Title"/>
        <w:bidi w:val="0"/>
        <w:jc w:val="center"/>
        <w:rPr/>
      </w:pPr>
      <w:r>
        <w:rPr/>
      </w:r>
    </w:p>
    <w:p>
      <w:pPr>
        <w:pStyle w:val="Title"/>
        <w:bidi w:val="0"/>
        <w:jc w:val="center"/>
        <w:rPr/>
      </w:pPr>
      <w:r>
        <w:rPr/>
        <w:br/>
      </w:r>
      <w:del w:id="0" w:author="Unknown Author" w:date="2021-03-30T19:22:36Z">
        <w:r>
          <w:rPr>
            <w:rFonts w:eastAsia="Microsoft YaHei" w:cs="Arial"/>
            <w:b/>
            <w:bCs/>
            <w:color w:val="auto"/>
            <w:kern w:val="2"/>
            <w:sz w:val="56"/>
            <w:szCs w:val="56"/>
            <w:lang w:val="en-AU" w:eastAsia="zh-CN" w:bidi="hi-IN"/>
          </w:rPr>
          <w:delText>Scope</w:delText>
        </w:r>
      </w:del>
      <w:ins w:id="1" w:author="Unknown Author" w:date="2021-04-05T00:40:38Z">
        <w:r>
          <w:rPr>
            <w:rFonts w:eastAsia="Microsoft YaHei" w:cs="Arial"/>
            <w:b/>
            <w:bCs/>
            <w:color w:val="auto"/>
            <w:kern w:val="2"/>
            <w:sz w:val="56"/>
            <w:szCs w:val="56"/>
            <w:lang w:val="en-AU" w:eastAsia="zh-CN" w:bidi="hi-IN"/>
          </w:rPr>
          <w:t>Database Design and Architecture</w:t>
        </w:r>
      </w:ins>
      <w:r>
        <w:rPr/>
        <w:t xml:space="preserve"> Document</w:t>
      </w:r>
    </w:p>
    <w:p>
      <w:pPr>
        <w:pStyle w:val="Subtitle"/>
        <w:bidi w:val="0"/>
        <w:spacing w:before="60" w:after="120"/>
        <w:jc w:val="center"/>
        <w:rPr/>
      </w:pPr>
      <w:r>
        <w:rPr/>
        <w:t>e-Commerce Website for</w:t>
      </w:r>
    </w:p>
    <w:p>
      <w:pPr>
        <w:pStyle w:val="Subtitle"/>
        <w:bidi w:val="0"/>
        <w:spacing w:before="60" w:after="120"/>
        <w:jc w:val="center"/>
        <w:rPr/>
      </w:pPr>
      <w:r>
        <w:rPr/>
        <w:t>Bazaar Ceramics.</w:t>
      </w:r>
    </w:p>
    <w:p>
      <w:pPr>
        <w:pStyle w:val="TextBody"/>
        <w:bidi w:val="0"/>
        <w:spacing w:lineRule="auto" w:line="276" w:before="0" w:after="140"/>
        <w:jc w:val="left"/>
        <w:rPr/>
      </w:pPr>
      <w:r>
        <w:rPr/>
      </w:r>
    </w:p>
    <w:p>
      <w:pPr>
        <w:pStyle w:val="Subtitle"/>
        <w:bidi w:val="0"/>
        <w:spacing w:before="60" w:after="120"/>
        <w:jc w:val="center"/>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del w:id="3" w:author="Unknown Author" w:date="2021-04-05T01:19:34Z"/>
        </w:rPr>
      </w:pPr>
      <w:del w:id="2" w:author="Unknown Author" w:date="2021-04-05T01:19:34Z">
        <w:r>
          <w:rPr/>
        </w:r>
      </w:del>
    </w:p>
    <w:p>
      <w:pPr>
        <w:pStyle w:val="TextBody"/>
        <w:bidi w:val="0"/>
        <w:spacing w:lineRule="auto" w:line="276" w:before="0" w:after="140"/>
        <w:jc w:val="left"/>
        <w:rPr>
          <w:del w:id="5" w:author="Unknown Author" w:date="2021-04-05T00:52:52Z"/>
        </w:rPr>
      </w:pPr>
      <w:del w:id="4" w:author="Unknown Author" w:date="2021-04-05T00:52:52Z">
        <w:r>
          <w:rPr/>
        </w:r>
      </w:del>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jc w:val="center"/>
        <w:rPr/>
      </w:pPr>
      <w:r>
        <w:rPr>
          <w:b/>
          <w:bCs/>
        </w:rPr>
        <w:t xml:space="preserve">Prepared by: </w:t>
      </w:r>
      <w:r>
        <w:rPr/>
        <w:t>Gonzalo Soto</w:t>
      </w:r>
    </w:p>
    <w:p>
      <w:pPr>
        <w:pStyle w:val="TextBody"/>
        <w:bidi w:val="0"/>
        <w:jc w:val="center"/>
        <w:rPr/>
      </w:pPr>
      <w:r>
        <w:rPr/>
      </w:r>
    </w:p>
    <w:p>
      <w:pPr>
        <w:pStyle w:val="TextBody"/>
        <w:bidi w:val="0"/>
        <w:jc w:val="center"/>
        <w:rPr/>
      </w:pPr>
      <w:r>
        <w:rPr/>
      </w:r>
    </w:p>
    <w:p>
      <w:pPr>
        <w:pStyle w:val="TextBody"/>
        <w:bidi w:val="0"/>
        <w:jc w:val="center"/>
        <w:rPr/>
      </w:pPr>
      <w:r>
        <w:rPr/>
      </w:r>
    </w:p>
    <w:p>
      <w:pPr>
        <w:pStyle w:val="TextBody"/>
        <w:bidi w:val="0"/>
        <w:jc w:val="center"/>
        <w:rPr/>
      </w:pPr>
      <w:r>
        <w:rPr/>
      </w:r>
    </w:p>
    <w:p>
      <w:pPr>
        <w:pStyle w:val="TextBody"/>
        <w:bidi w:val="0"/>
        <w:jc w:val="center"/>
        <w:rPr/>
      </w:pPr>
      <w:r>
        <w:rPr/>
      </w:r>
    </w:p>
    <w:tbl>
      <w:tblPr>
        <w:tblW w:w="9638" w:type="dxa"/>
        <w:jc w:val="left"/>
        <w:tblInd w:w="0" w:type="dxa"/>
        <w:tblCellMar>
          <w:top w:w="55" w:type="dxa"/>
          <w:left w:w="55" w:type="dxa"/>
          <w:bottom w:w="55" w:type="dxa"/>
          <w:right w:w="55" w:type="dxa"/>
        </w:tblCellMar>
      </w:tblPr>
      <w:tblGrid>
        <w:gridCol w:w="845"/>
        <w:gridCol w:w="965"/>
        <w:gridCol w:w="1420"/>
        <w:gridCol w:w="6408"/>
      </w:tblGrid>
      <w:tr>
        <w:trPr/>
        <w:tc>
          <w:tcPr>
            <w:tcW w:w="9638" w:type="dxa"/>
            <w:gridSpan w:val="4"/>
            <w:tcBorders>
              <w:top w:val="single" w:sz="2" w:space="0" w:color="000000"/>
              <w:left w:val="single" w:sz="2" w:space="0" w:color="000000"/>
              <w:bottom w:val="single" w:sz="2" w:space="0" w:color="000000"/>
              <w:right w:val="single" w:sz="2" w:space="0" w:color="000000"/>
            </w:tcBorders>
          </w:tcPr>
          <w:p>
            <w:pPr>
              <w:pStyle w:val="TableContents"/>
              <w:bidi w:val="0"/>
              <w:jc w:val="center"/>
              <w:rPr>
                <w:b/>
                <w:b/>
                <w:bCs/>
                <w:sz w:val="18"/>
                <w:szCs w:val="18"/>
              </w:rPr>
            </w:pPr>
            <w:r>
              <w:rPr>
                <w:b/>
                <w:bCs/>
                <w:sz w:val="18"/>
                <w:szCs w:val="18"/>
              </w:rPr>
              <w:t>Version History</w:t>
            </w:r>
          </w:p>
        </w:tc>
      </w:tr>
      <w:tr>
        <w:trPr/>
        <w:tc>
          <w:tcPr>
            <w:tcW w:w="845" w:type="dxa"/>
            <w:tcBorders>
              <w:left w:val="single" w:sz="2" w:space="0" w:color="000000"/>
              <w:bottom w:val="single" w:sz="2" w:space="0" w:color="000000"/>
            </w:tcBorders>
          </w:tcPr>
          <w:p>
            <w:pPr>
              <w:pStyle w:val="TableContents"/>
              <w:bidi w:val="0"/>
              <w:jc w:val="center"/>
              <w:rPr>
                <w:b/>
                <w:b/>
                <w:bCs/>
                <w:sz w:val="18"/>
                <w:szCs w:val="18"/>
              </w:rPr>
            </w:pPr>
            <w:r>
              <w:rPr>
                <w:b/>
                <w:bCs/>
                <w:sz w:val="18"/>
                <w:szCs w:val="18"/>
              </w:rPr>
              <w:t>Version</w:t>
            </w:r>
          </w:p>
        </w:tc>
        <w:tc>
          <w:tcPr>
            <w:tcW w:w="965" w:type="dxa"/>
            <w:tcBorders>
              <w:left w:val="single" w:sz="2" w:space="0" w:color="000000"/>
              <w:bottom w:val="single" w:sz="2" w:space="0" w:color="000000"/>
            </w:tcBorders>
          </w:tcPr>
          <w:p>
            <w:pPr>
              <w:pStyle w:val="TableContents"/>
              <w:bidi w:val="0"/>
              <w:jc w:val="center"/>
              <w:rPr>
                <w:b/>
                <w:b/>
                <w:bCs/>
                <w:sz w:val="18"/>
                <w:szCs w:val="18"/>
              </w:rPr>
            </w:pPr>
            <w:r>
              <w:rPr>
                <w:b/>
                <w:bCs/>
                <w:sz w:val="18"/>
                <w:szCs w:val="18"/>
              </w:rPr>
              <w:t>Date</w:t>
            </w:r>
          </w:p>
        </w:tc>
        <w:tc>
          <w:tcPr>
            <w:tcW w:w="1420" w:type="dxa"/>
            <w:tcBorders>
              <w:left w:val="single" w:sz="2" w:space="0" w:color="000000"/>
              <w:bottom w:val="single" w:sz="2" w:space="0" w:color="000000"/>
            </w:tcBorders>
          </w:tcPr>
          <w:p>
            <w:pPr>
              <w:pStyle w:val="TableContents"/>
              <w:bidi w:val="0"/>
              <w:jc w:val="center"/>
              <w:rPr>
                <w:b/>
                <w:b/>
                <w:bCs/>
                <w:sz w:val="18"/>
                <w:szCs w:val="18"/>
              </w:rPr>
            </w:pPr>
            <w:r>
              <w:rPr>
                <w:b/>
                <w:bCs/>
                <w:sz w:val="18"/>
                <w:szCs w:val="18"/>
              </w:rPr>
              <w:t>Revised by</w:t>
            </w:r>
          </w:p>
        </w:tc>
        <w:tc>
          <w:tcPr>
            <w:tcW w:w="6408" w:type="dxa"/>
            <w:tcBorders>
              <w:left w:val="single" w:sz="2" w:space="0" w:color="000000"/>
              <w:bottom w:val="single" w:sz="2" w:space="0" w:color="000000"/>
              <w:right w:val="single" w:sz="2" w:space="0" w:color="000000"/>
            </w:tcBorders>
          </w:tcPr>
          <w:p>
            <w:pPr>
              <w:pStyle w:val="TableContents"/>
              <w:bidi w:val="0"/>
              <w:jc w:val="center"/>
              <w:rPr>
                <w:b/>
                <w:b/>
                <w:bCs/>
                <w:sz w:val="18"/>
                <w:szCs w:val="18"/>
              </w:rPr>
            </w:pPr>
            <w:r>
              <w:rPr>
                <w:b/>
                <w:bCs/>
                <w:sz w:val="18"/>
                <w:szCs w:val="18"/>
              </w:rPr>
              <w:t>Reason for Change</w:t>
            </w:r>
          </w:p>
        </w:tc>
      </w:tr>
      <w:tr>
        <w:trPr/>
        <w:tc>
          <w:tcPr>
            <w:tcW w:w="845" w:type="dxa"/>
            <w:tcBorders>
              <w:left w:val="single" w:sz="2" w:space="0" w:color="000000"/>
              <w:bottom w:val="single" w:sz="2" w:space="0" w:color="000000"/>
            </w:tcBorders>
          </w:tcPr>
          <w:p>
            <w:pPr>
              <w:pStyle w:val="TableContents"/>
              <w:bidi w:val="0"/>
              <w:jc w:val="center"/>
              <w:rPr>
                <w:sz w:val="18"/>
                <w:szCs w:val="18"/>
              </w:rPr>
            </w:pPr>
            <w:r>
              <w:rPr>
                <w:sz w:val="18"/>
                <w:szCs w:val="18"/>
              </w:rPr>
              <w:t>1.0</w:t>
            </w:r>
          </w:p>
        </w:tc>
        <w:tc>
          <w:tcPr>
            <w:tcW w:w="965" w:type="dxa"/>
            <w:tcBorders>
              <w:left w:val="single" w:sz="2" w:space="0" w:color="000000"/>
              <w:bottom w:val="single" w:sz="2" w:space="0" w:color="000000"/>
            </w:tcBorders>
          </w:tcPr>
          <w:p>
            <w:pPr>
              <w:pStyle w:val="TableContents"/>
              <w:bidi w:val="0"/>
              <w:jc w:val="center"/>
              <w:rPr>
                <w:sz w:val="18"/>
                <w:szCs w:val="18"/>
              </w:rPr>
            </w:pPr>
            <w:r>
              <w:rPr>
                <w:sz w:val="18"/>
                <w:szCs w:val="18"/>
              </w:rPr>
              <w:t>01/03/21</w:t>
            </w:r>
          </w:p>
        </w:tc>
        <w:tc>
          <w:tcPr>
            <w:tcW w:w="1420" w:type="dxa"/>
            <w:tcBorders>
              <w:left w:val="single" w:sz="2" w:space="0" w:color="000000"/>
              <w:bottom w:val="single" w:sz="2" w:space="0" w:color="000000"/>
            </w:tcBorders>
          </w:tcPr>
          <w:p>
            <w:pPr>
              <w:pStyle w:val="TableContents"/>
              <w:bidi w:val="0"/>
              <w:jc w:val="center"/>
              <w:rPr>
                <w:sz w:val="18"/>
                <w:szCs w:val="18"/>
              </w:rPr>
            </w:pPr>
            <w:r>
              <w:rPr>
                <w:sz w:val="18"/>
                <w:szCs w:val="18"/>
              </w:rPr>
              <w:t>Gonzalo Soto</w:t>
            </w:r>
          </w:p>
        </w:tc>
        <w:tc>
          <w:tcPr>
            <w:tcW w:w="6408" w:type="dxa"/>
            <w:tcBorders>
              <w:left w:val="single" w:sz="2" w:space="0" w:color="000000"/>
              <w:bottom w:val="single" w:sz="2" w:space="0" w:color="000000"/>
              <w:right w:val="single" w:sz="2" w:space="0" w:color="000000"/>
            </w:tcBorders>
          </w:tcPr>
          <w:p>
            <w:pPr>
              <w:pStyle w:val="TableContents"/>
              <w:bidi w:val="0"/>
              <w:jc w:val="center"/>
              <w:rPr>
                <w:sz w:val="18"/>
                <w:szCs w:val="18"/>
              </w:rPr>
            </w:pPr>
            <w:r>
              <w:rPr>
                <w:sz w:val="18"/>
                <w:szCs w:val="18"/>
              </w:rPr>
              <w:t>N/A</w:t>
            </w:r>
          </w:p>
        </w:tc>
      </w:tr>
      <w:tr>
        <w:trPr/>
        <w:tc>
          <w:tcPr>
            <w:tcW w:w="845" w:type="dxa"/>
            <w:tcBorders>
              <w:left w:val="single" w:sz="2" w:space="0" w:color="000000"/>
              <w:bottom w:val="single" w:sz="2" w:space="0" w:color="000000"/>
            </w:tcBorders>
          </w:tcPr>
          <w:p>
            <w:pPr>
              <w:pStyle w:val="TableContents"/>
              <w:bidi w:val="0"/>
              <w:jc w:val="center"/>
              <w:rPr>
                <w:sz w:val="18"/>
                <w:szCs w:val="18"/>
              </w:rPr>
            </w:pPr>
            <w:r>
              <w:rPr>
                <w:sz w:val="18"/>
                <w:szCs w:val="18"/>
              </w:rPr>
            </w:r>
          </w:p>
        </w:tc>
        <w:tc>
          <w:tcPr>
            <w:tcW w:w="965" w:type="dxa"/>
            <w:tcBorders>
              <w:left w:val="single" w:sz="2" w:space="0" w:color="000000"/>
              <w:bottom w:val="single" w:sz="2" w:space="0" w:color="000000"/>
            </w:tcBorders>
          </w:tcPr>
          <w:p>
            <w:pPr>
              <w:pStyle w:val="TableContents"/>
              <w:bidi w:val="0"/>
              <w:jc w:val="center"/>
              <w:rPr>
                <w:sz w:val="18"/>
                <w:szCs w:val="18"/>
              </w:rPr>
            </w:pPr>
            <w:r>
              <w:rPr>
                <w:sz w:val="18"/>
                <w:szCs w:val="18"/>
              </w:rPr>
            </w:r>
          </w:p>
        </w:tc>
        <w:tc>
          <w:tcPr>
            <w:tcW w:w="1420" w:type="dxa"/>
            <w:tcBorders>
              <w:left w:val="single" w:sz="2" w:space="0" w:color="000000"/>
              <w:bottom w:val="single" w:sz="2" w:space="0" w:color="000000"/>
            </w:tcBorders>
          </w:tcPr>
          <w:p>
            <w:pPr>
              <w:pStyle w:val="TableContents"/>
              <w:bidi w:val="0"/>
              <w:jc w:val="center"/>
              <w:rPr>
                <w:sz w:val="18"/>
                <w:szCs w:val="18"/>
              </w:rPr>
            </w:pPr>
            <w:r>
              <w:rPr>
                <w:sz w:val="18"/>
                <w:szCs w:val="18"/>
              </w:rPr>
            </w:r>
          </w:p>
        </w:tc>
        <w:tc>
          <w:tcPr>
            <w:tcW w:w="6408" w:type="dxa"/>
            <w:tcBorders>
              <w:left w:val="single" w:sz="2" w:space="0" w:color="000000"/>
              <w:bottom w:val="single" w:sz="2" w:space="0" w:color="000000"/>
              <w:right w:val="single" w:sz="2" w:space="0" w:color="000000"/>
            </w:tcBorders>
          </w:tcPr>
          <w:p>
            <w:pPr>
              <w:pStyle w:val="TableContents"/>
              <w:bidi w:val="0"/>
              <w:jc w:val="center"/>
              <w:rPr>
                <w:sz w:val="18"/>
                <w:szCs w:val="18"/>
              </w:rPr>
            </w:pPr>
            <w:r>
              <w:rPr>
                <w:sz w:val="18"/>
                <w:szCs w:val="18"/>
              </w:rPr>
            </w:r>
          </w:p>
        </w:tc>
      </w:tr>
      <w:tr>
        <w:trPr/>
        <w:tc>
          <w:tcPr>
            <w:tcW w:w="845" w:type="dxa"/>
            <w:tcBorders>
              <w:left w:val="single" w:sz="2" w:space="0" w:color="000000"/>
              <w:bottom w:val="single" w:sz="2" w:space="0" w:color="000000"/>
            </w:tcBorders>
          </w:tcPr>
          <w:p>
            <w:pPr>
              <w:pStyle w:val="TableContents"/>
              <w:bidi w:val="0"/>
              <w:jc w:val="center"/>
              <w:rPr>
                <w:sz w:val="18"/>
                <w:szCs w:val="18"/>
              </w:rPr>
            </w:pPr>
            <w:r>
              <w:rPr>
                <w:sz w:val="18"/>
                <w:szCs w:val="18"/>
              </w:rPr>
            </w:r>
          </w:p>
        </w:tc>
        <w:tc>
          <w:tcPr>
            <w:tcW w:w="965" w:type="dxa"/>
            <w:tcBorders>
              <w:left w:val="single" w:sz="2" w:space="0" w:color="000000"/>
              <w:bottom w:val="single" w:sz="2" w:space="0" w:color="000000"/>
            </w:tcBorders>
          </w:tcPr>
          <w:p>
            <w:pPr>
              <w:pStyle w:val="TableContents"/>
              <w:bidi w:val="0"/>
              <w:jc w:val="center"/>
              <w:rPr>
                <w:sz w:val="18"/>
                <w:szCs w:val="18"/>
              </w:rPr>
            </w:pPr>
            <w:r>
              <w:rPr>
                <w:sz w:val="18"/>
                <w:szCs w:val="18"/>
              </w:rPr>
            </w:r>
          </w:p>
        </w:tc>
        <w:tc>
          <w:tcPr>
            <w:tcW w:w="1420" w:type="dxa"/>
            <w:tcBorders>
              <w:left w:val="single" w:sz="2" w:space="0" w:color="000000"/>
              <w:bottom w:val="single" w:sz="2" w:space="0" w:color="000000"/>
            </w:tcBorders>
          </w:tcPr>
          <w:p>
            <w:pPr>
              <w:pStyle w:val="TableContents"/>
              <w:bidi w:val="0"/>
              <w:jc w:val="center"/>
              <w:rPr>
                <w:sz w:val="18"/>
                <w:szCs w:val="18"/>
              </w:rPr>
            </w:pPr>
            <w:r>
              <w:rPr>
                <w:sz w:val="18"/>
                <w:szCs w:val="18"/>
              </w:rPr>
            </w:r>
          </w:p>
        </w:tc>
        <w:tc>
          <w:tcPr>
            <w:tcW w:w="6408" w:type="dxa"/>
            <w:tcBorders>
              <w:left w:val="single" w:sz="2" w:space="0" w:color="000000"/>
              <w:bottom w:val="single" w:sz="2" w:space="0" w:color="000000"/>
              <w:right w:val="single" w:sz="2" w:space="0" w:color="000000"/>
            </w:tcBorders>
          </w:tcPr>
          <w:p>
            <w:pPr>
              <w:pStyle w:val="TableContents"/>
              <w:bidi w:val="0"/>
              <w:jc w:val="center"/>
              <w:rPr>
                <w:sz w:val="18"/>
                <w:szCs w:val="18"/>
              </w:rPr>
            </w:pPr>
            <w:r>
              <w:rPr>
                <w:sz w:val="18"/>
                <w:szCs w:val="18"/>
              </w:rPr>
            </w:r>
          </w:p>
        </w:tc>
      </w:tr>
    </w:tbl>
    <w:p>
      <w:pPr>
        <w:pStyle w:val="TextBody"/>
        <w:bidi w:val="0"/>
        <w:jc w:val="center"/>
        <w:rPr/>
      </w:pPr>
      <w:r>
        <w:rPr/>
      </w:r>
    </w:p>
    <w:sdt>
      <w:sdtPr>
        <w:docPartObj>
          <w:docPartGallery w:val="Table of Contents"/>
          <w:docPartUnique w:val="true"/>
        </w:docPartObj>
      </w:sdtPr>
      <w:sdtContent>
        <w:p>
          <w:pPr>
            <w:pStyle w:val="TextBody"/>
            <w:widowControl/>
            <w:bidi w:val="0"/>
            <w:spacing w:lineRule="auto" w:line="276" w:before="0" w:after="140"/>
            <w:jc w:val="left"/>
            <w:rPr/>
          </w:pPr>
          <w:r>
            <w:fldChar w:fldCharType="begin"/>
          </w:r>
          <w:r>
            <w:rPr/>
            <w:instrText> TOC \f \o "1-9" \h</w:instrText>
          </w:r>
          <w:r>
            <w:rPr/>
            <w:fldChar w:fldCharType="separate"/>
          </w:r>
          <w:r>
            <w:rPr/>
          </w:r>
          <w:r>
            <w:rPr/>
            <w:fldChar w:fldCharType="end"/>
          </w:r>
        </w:p>
        <w:p>
          <w:pPr>
            <w:pStyle w:val="ContentsHeading"/>
            <w:suppressLineNumbers/>
            <w:ind w:left="0" w:right="0" w:hanging="0"/>
            <w:rPr>
              <w:b/>
              <w:b/>
              <w:bCs/>
              <w:sz w:val="32"/>
              <w:szCs w:val="32"/>
            </w:rPr>
          </w:pPr>
          <w:r>
            <w:rPr>
              <w:b/>
              <w:bCs/>
              <w:sz w:val="32"/>
              <w:szCs w:val="32"/>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5050_3975847811">
            <w:r>
              <w:rPr>
                <w:rStyle w:val="IndexLink"/>
              </w:rPr>
              <w:t>1. Current processes</w:t>
              <w:tab/>
              <w:t>3</w:t>
            </w:r>
          </w:hyperlink>
        </w:p>
        <w:p>
          <w:pPr>
            <w:pStyle w:val="Contents2"/>
            <w:tabs>
              <w:tab w:val="right" w:pos="9638" w:leader="dot"/>
            </w:tabs>
            <w:rPr/>
          </w:pPr>
          <w:hyperlink w:anchor="__RefHeading___Toc1603_263356945">
            <w:r>
              <w:rPr>
                <w:rStyle w:val="IndexLink"/>
              </w:rPr>
              <w:t>1.1 Phone order form for account customers</w:t>
              <w:tab/>
              <w:t>3</w:t>
            </w:r>
          </w:hyperlink>
        </w:p>
        <w:p>
          <w:pPr>
            <w:pStyle w:val="Contents2"/>
            <w:tabs>
              <w:tab w:val="right" w:pos="9638" w:leader="dot"/>
            </w:tabs>
            <w:rPr/>
          </w:pPr>
          <w:hyperlink w:anchor="__RefHeading___Toc5041_860698228">
            <w:r>
              <w:rPr>
                <w:rStyle w:val="IndexLink"/>
              </w:rPr>
              <w:t>1.2 Phone order form for non-account customers</w:t>
              <w:tab/>
              <w:t>4</w:t>
            </w:r>
          </w:hyperlink>
        </w:p>
        <w:p>
          <w:pPr>
            <w:pStyle w:val="Contents2"/>
            <w:tabs>
              <w:tab w:val="right" w:pos="9638" w:leader="dot"/>
            </w:tabs>
            <w:rPr/>
          </w:pPr>
          <w:hyperlink w:anchor="__RefHeading___Toc1607_263356945">
            <w:r>
              <w:rPr>
                <w:rStyle w:val="IndexLink"/>
              </w:rPr>
              <w:t>1.3 Product</w:t>
              <w:tab/>
              <w:t>5</w:t>
            </w:r>
          </w:hyperlink>
        </w:p>
        <w:p>
          <w:pPr>
            <w:pStyle w:val="Contents1"/>
            <w:tabs>
              <w:tab w:val="right" w:pos="9638" w:leader="dot"/>
            </w:tabs>
            <w:rPr/>
          </w:pPr>
          <w:hyperlink w:anchor="__RefHeading___Toc3964_2544928116">
            <w:r>
              <w:rPr>
                <w:rStyle w:val="IndexLink"/>
              </w:rPr>
              <w:t>2. Required information</w:t>
              <w:tab/>
              <w:t>5</w:t>
            </w:r>
          </w:hyperlink>
        </w:p>
        <w:p>
          <w:pPr>
            <w:pStyle w:val="Contents2"/>
            <w:tabs>
              <w:tab w:val="right" w:pos="9638" w:leader="dot"/>
            </w:tabs>
            <w:rPr/>
          </w:pPr>
          <w:hyperlink w:anchor="__RefHeading___Toc1617_263356945">
            <w:r>
              <w:rPr>
                <w:rStyle w:val="IndexLink"/>
              </w:rPr>
              <w:t>2.1 Users</w:t>
              <w:tab/>
              <w:t>5</w:t>
            </w:r>
          </w:hyperlink>
        </w:p>
        <w:p>
          <w:pPr>
            <w:pStyle w:val="Contents2"/>
            <w:tabs>
              <w:tab w:val="right" w:pos="9638" w:leader="dot"/>
            </w:tabs>
            <w:rPr/>
          </w:pPr>
          <w:hyperlink w:anchor="__RefHeading___Toc1888_1730366076">
            <w:r>
              <w:rPr>
                <w:rStyle w:val="IndexLink"/>
              </w:rPr>
              <w:t>2.2 Products</w:t>
              <w:tab/>
              <w:t>6</w:t>
            </w:r>
          </w:hyperlink>
        </w:p>
        <w:p>
          <w:pPr>
            <w:pStyle w:val="Contents2"/>
            <w:tabs>
              <w:tab w:val="right" w:pos="9638" w:leader="dot"/>
            </w:tabs>
            <w:rPr/>
          </w:pPr>
          <w:hyperlink w:anchor="__RefHeading___Toc4847_860698228">
            <w:r>
              <w:rPr>
                <w:rStyle w:val="IndexLink"/>
              </w:rPr>
              <w:t>2.3 Orders</w:t>
              <w:tab/>
              <w:t>6</w:t>
            </w:r>
          </w:hyperlink>
        </w:p>
        <w:p>
          <w:pPr>
            <w:pStyle w:val="Contents2"/>
            <w:tabs>
              <w:tab w:val="right" w:pos="9638" w:leader="dot"/>
            </w:tabs>
            <w:rPr/>
          </w:pPr>
          <w:hyperlink w:anchor="__RefHeading___Toc1621_263356945">
            <w:r>
              <w:rPr>
                <w:rStyle w:val="IndexLink"/>
              </w:rPr>
              <w:t>2.4 Messages</w:t>
              <w:tab/>
              <w:t>6</w:t>
            </w:r>
          </w:hyperlink>
        </w:p>
        <w:p>
          <w:pPr>
            <w:pStyle w:val="Contents2"/>
            <w:tabs>
              <w:tab w:val="right" w:pos="9638" w:leader="dot"/>
            </w:tabs>
            <w:rPr/>
          </w:pPr>
          <w:hyperlink w:anchor="__RefHeading___Toc1621_2633569451">
            <w:r>
              <w:rPr>
                <w:rStyle w:val="IndexLink"/>
              </w:rPr>
              <w:t>2.5 Details of Orders</w:t>
              <w:tab/>
              <w:t>6</w:t>
            </w:r>
          </w:hyperlink>
        </w:p>
        <w:p>
          <w:pPr>
            <w:pStyle w:val="Contents1"/>
            <w:tabs>
              <w:tab w:val="right" w:pos="9638" w:leader="dot"/>
            </w:tabs>
            <w:rPr/>
          </w:pPr>
          <w:hyperlink w:anchor="__RefHeading___Toc5152_860698228">
            <w:r>
              <w:rPr>
                <w:rStyle w:val="IndexLink"/>
              </w:rPr>
              <w:t>3. Logical Model</w:t>
              <w:tab/>
              <w:t>7</w:t>
            </w:r>
          </w:hyperlink>
        </w:p>
        <w:p>
          <w:pPr>
            <w:pStyle w:val="Contents1"/>
            <w:tabs>
              <w:tab w:val="right" w:pos="9638" w:leader="dot"/>
            </w:tabs>
            <w:rPr/>
          </w:pPr>
          <w:hyperlink w:anchor="__RefHeading___Toc5154_860698228">
            <w:r>
              <w:rPr>
                <w:rStyle w:val="IndexLink"/>
              </w:rPr>
              <w:t>4. Tables and Data</w:t>
              <w:tab/>
              <w:t>7</w:t>
            </w:r>
          </w:hyperlink>
        </w:p>
        <w:p>
          <w:pPr>
            <w:pStyle w:val="Contents2"/>
            <w:tabs>
              <w:tab w:val="right" w:pos="9638" w:leader="dot"/>
            </w:tabs>
            <w:rPr/>
          </w:pPr>
          <w:hyperlink w:anchor="__RefHeading___Toc6617_3975847811">
            <w:r>
              <w:rPr>
                <w:rStyle w:val="IndexLink"/>
              </w:rPr>
              <w:t>4.1 Table structure for table categories</w:t>
              <w:tab/>
              <w:t>7</w:t>
            </w:r>
          </w:hyperlink>
        </w:p>
        <w:p>
          <w:pPr>
            <w:pStyle w:val="Contents2"/>
            <w:tabs>
              <w:tab w:val="right" w:pos="9638" w:leader="dot"/>
            </w:tabs>
            <w:rPr/>
          </w:pPr>
          <w:hyperlink w:anchor="__RefHeading___Toc6619_3975847811">
            <w:r>
              <w:rPr>
                <w:rStyle w:val="IndexLink"/>
              </w:rPr>
              <w:t>4.2 Table structure for table orders</w:t>
              <w:tab/>
              <w:t>8</w:t>
            </w:r>
          </w:hyperlink>
        </w:p>
        <w:p>
          <w:pPr>
            <w:pStyle w:val="Contents2"/>
            <w:tabs>
              <w:tab w:val="right" w:pos="9638" w:leader="dot"/>
            </w:tabs>
            <w:rPr/>
          </w:pPr>
          <w:hyperlink w:anchor="__RefHeading___Toc6621_3975847811">
            <w:r>
              <w:rPr>
                <w:rStyle w:val="IndexLink"/>
              </w:rPr>
              <w:t>4.3 Table structure for table order_details</w:t>
              <w:tab/>
              <w:t>8</w:t>
            </w:r>
          </w:hyperlink>
        </w:p>
        <w:p>
          <w:pPr>
            <w:pStyle w:val="Contents2"/>
            <w:tabs>
              <w:tab w:val="right" w:pos="9638" w:leader="dot"/>
            </w:tabs>
            <w:rPr/>
          </w:pPr>
          <w:hyperlink w:anchor="__RefHeading___Toc6623_3975847811">
            <w:r>
              <w:rPr>
                <w:rStyle w:val="IndexLink"/>
              </w:rPr>
              <w:t>4.4 Table structure for table payments</w:t>
              <w:tab/>
              <w:t>8</w:t>
            </w:r>
          </w:hyperlink>
        </w:p>
        <w:p>
          <w:pPr>
            <w:pStyle w:val="Contents2"/>
            <w:tabs>
              <w:tab w:val="right" w:pos="9638" w:leader="dot"/>
            </w:tabs>
            <w:rPr/>
          </w:pPr>
          <w:hyperlink w:anchor="__RefHeading___Toc6625_3975847811">
            <w:r>
              <w:rPr>
                <w:rStyle w:val="IndexLink"/>
              </w:rPr>
              <w:t>4.5 Table structure for table products</w:t>
              <w:tab/>
              <w:t>9</w:t>
            </w:r>
          </w:hyperlink>
        </w:p>
        <w:p>
          <w:pPr>
            <w:pStyle w:val="Contents2"/>
            <w:tabs>
              <w:tab w:val="right" w:pos="9638" w:leader="dot"/>
            </w:tabs>
            <w:rPr/>
          </w:pPr>
          <w:hyperlink w:anchor="__RefHeading___Toc6627_3975847811">
            <w:r>
              <w:rPr>
                <w:rStyle w:val="IndexLink"/>
              </w:rPr>
              <w:t>4.6 Table structure for table sub_categories</w:t>
              <w:tab/>
              <w:t>9</w:t>
            </w:r>
          </w:hyperlink>
        </w:p>
        <w:p>
          <w:pPr>
            <w:pStyle w:val="Contents2"/>
            <w:tabs>
              <w:tab w:val="right" w:pos="9638" w:leader="dot"/>
            </w:tabs>
            <w:rPr/>
          </w:pPr>
          <w:hyperlink w:anchor="__RefHeading___Toc6629_3975847811">
            <w:r>
              <w:rPr>
                <w:rStyle w:val="IndexLink"/>
              </w:rPr>
              <w:t>4.7 Table structure for table users</w:t>
              <w:tab/>
              <w:t>10</w:t>
            </w:r>
          </w:hyperlink>
        </w:p>
        <w:p>
          <w:pPr>
            <w:pStyle w:val="Contents1"/>
            <w:tabs>
              <w:tab w:val="right" w:pos="9638" w:leader="dot"/>
            </w:tabs>
            <w:rPr/>
          </w:pPr>
          <w:hyperlink w:anchor="__RefHeading___Toc6297_39758478111">
            <w:r>
              <w:rPr>
                <w:rStyle w:val="IndexLink"/>
              </w:rPr>
              <w:t>5. Final Report</w:t>
              <w:tab/>
              <w:t>11</w:t>
            </w:r>
          </w:hyperlink>
        </w:p>
        <w:p>
          <w:pPr>
            <w:pStyle w:val="Contents2"/>
            <w:tabs>
              <w:tab w:val="right" w:pos="9638" w:leader="dot"/>
            </w:tabs>
            <w:rPr/>
          </w:pPr>
          <w:hyperlink w:anchor="__RefHeading___Toc4855_860698228">
            <w:r>
              <w:rPr>
                <w:rStyle w:val="IndexLink"/>
              </w:rPr>
              <w:t>5.1 Database Credentials for testing purposes</w:t>
              <w:tab/>
              <w:t>11</w:t>
            </w:r>
          </w:hyperlink>
        </w:p>
        <w:p>
          <w:pPr>
            <w:pStyle w:val="Contents2"/>
            <w:tabs>
              <w:tab w:val="right" w:pos="9638" w:leader="dot"/>
            </w:tabs>
            <w:rPr/>
          </w:pPr>
          <w:hyperlink w:anchor="__RefHeading___Toc4857_860698228">
            <w:r>
              <w:rPr>
                <w:rStyle w:val="IndexLink"/>
              </w:rPr>
              <w:t>5.2 Scope</w:t>
              <w:tab/>
              <w:t>11</w:t>
            </w:r>
          </w:hyperlink>
        </w:p>
        <w:p>
          <w:pPr>
            <w:pStyle w:val="Contents2"/>
            <w:tabs>
              <w:tab w:val="right" w:pos="9638" w:leader="dot"/>
            </w:tabs>
            <w:rPr/>
          </w:pPr>
          <w:hyperlink w:anchor="__RefHeading___Toc5142_860698228">
            <w:r>
              <w:rPr>
                <w:rStyle w:val="IndexLink"/>
              </w:rPr>
              <w:t>5.3 Design Principles</w:t>
              <w:tab/>
              <w:t>11</w:t>
            </w:r>
          </w:hyperlink>
        </w:p>
        <w:p>
          <w:pPr>
            <w:pStyle w:val="Contents2"/>
            <w:tabs>
              <w:tab w:val="right" w:pos="9638" w:leader="dot"/>
            </w:tabs>
            <w:rPr/>
          </w:pPr>
          <w:hyperlink w:anchor="__RefHeading___Toc5144_860698228">
            <w:r>
              <w:rPr>
                <w:rStyle w:val="IndexLink"/>
              </w:rPr>
              <w:t>5.4 Abstraction</w:t>
              <w:tab/>
              <w:t>11</w:t>
            </w:r>
          </w:hyperlink>
          <w:r>
            <w:rPr>
              <w:rStyle w:val="IndexLink"/>
            </w:rPr>
            <w:fldChar w:fldCharType="end"/>
          </w:r>
        </w:p>
      </w:sdtContent>
    </w:sdt>
    <w:p>
      <w:pPr>
        <w:pStyle w:val="Heading1"/>
        <w:numPr>
          <w:ilvl w:val="0"/>
          <w:numId w:val="0"/>
        </w:numPr>
        <w:bidi w:val="0"/>
        <w:ind w:left="0" w:right="0" w:hanging="0"/>
        <w:jc w:val="left"/>
        <w:rPr/>
      </w:pPr>
      <w:r>
        <w:rPr/>
      </w:r>
      <w:r>
        <w:br w:type="page"/>
      </w:r>
    </w:p>
    <w:p>
      <w:pPr>
        <w:pStyle w:val="Heading1"/>
        <w:numPr>
          <w:ilvl w:val="0"/>
          <w:numId w:val="4"/>
        </w:numPr>
        <w:bidi w:val="0"/>
        <w:jc w:val="left"/>
        <w:rPr>
          <w:rFonts w:ascii="Liberation Sans" w:hAnsi="Liberation Sans" w:eastAsia="Microsoft YaHei" w:cs="Arial"/>
          <w:b/>
          <w:b/>
          <w:bCs/>
          <w:color w:val="auto"/>
          <w:kern w:val="2"/>
          <w:sz w:val="36"/>
          <w:szCs w:val="36"/>
          <w:lang w:val="en-AU" w:eastAsia="zh-CN" w:bidi="hi-IN"/>
          <w:del w:id="9" w:author="Unknown Author" w:date="2021-03-29T20:14:01Z"/>
        </w:rPr>
      </w:pPr>
      <w:del w:id="6" w:author="Unknown Author" w:date="2021-04-05T00:43:49Z">
        <w:bookmarkStart w:id="0" w:name="__RefHeading___Toc5050_3975847811"/>
        <w:bookmarkEnd w:id="0"/>
        <w:r>
          <w:rPr>
            <w:rFonts w:eastAsia="Microsoft YaHei" w:cs="Arial"/>
            <w:b/>
            <w:bCs/>
            <w:color w:val="auto"/>
            <w:kern w:val="2"/>
            <w:sz w:val="36"/>
            <w:szCs w:val="36"/>
            <w:lang w:val="en-AU" w:eastAsia="zh-CN" w:bidi="hi-IN"/>
          </w:rPr>
          <w:delText xml:space="preserve">Project </w:delText>
        </w:r>
      </w:del>
      <w:del w:id="7" w:author="Unknown Author" w:date="2021-03-30T22:57:13Z">
        <w:r>
          <w:rPr>
            <w:rFonts w:eastAsia="Microsoft YaHei" w:cs="Arial"/>
            <w:b/>
            <w:bCs/>
            <w:color w:val="auto"/>
            <w:kern w:val="2"/>
            <w:sz w:val="36"/>
            <w:szCs w:val="36"/>
            <w:lang w:val="en-AU" w:eastAsia="zh-CN" w:bidi="hi-IN"/>
          </w:rPr>
          <w:delText>goals</w:delText>
        </w:r>
      </w:del>
      <w:ins w:id="8" w:author="Unknown Author" w:date="2021-04-05T00:43:49Z">
        <w:r>
          <w:rPr>
            <w:rFonts w:eastAsia="Microsoft YaHei" w:cs="Arial"/>
            <w:b/>
            <w:bCs/>
            <w:color w:val="auto"/>
            <w:kern w:val="2"/>
            <w:sz w:val="36"/>
            <w:szCs w:val="36"/>
            <w:lang w:val="en-AU" w:eastAsia="zh-CN" w:bidi="hi-IN"/>
          </w:rPr>
          <w:t>Current processes</w:t>
        </w:r>
      </w:ins>
    </w:p>
    <w:p>
      <w:pPr>
        <w:pStyle w:val="Heading1"/>
        <w:keepNext w:val="true"/>
        <w:widowControl/>
        <w:numPr>
          <w:ilvl w:val="0"/>
          <w:numId w:val="4"/>
        </w:numPr>
        <w:bidi w:val="0"/>
        <w:spacing w:before="240" w:after="120"/>
        <w:jc w:val="left"/>
        <w:rPr>
          <w:rFonts w:ascii="Liberation Sans" w:hAnsi="Liberation Sans" w:eastAsia="Microsoft YaHei" w:cs="Arial"/>
          <w:b/>
          <w:b/>
          <w:bCs/>
          <w:color w:val="auto"/>
          <w:kern w:val="2"/>
          <w:sz w:val="36"/>
          <w:szCs w:val="36"/>
          <w:lang w:val="en-AU" w:eastAsia="zh-CN" w:bidi="hi-IN"/>
          <w:del w:id="14" w:author="Unknown Author" w:date="2021-03-29T20:10:08Z"/>
        </w:rPr>
      </w:pPr>
      <w:del w:id="10" w:author="Unknown Author" w:date="2021-03-29T20:10:08Z">
        <w:r>
          <w:rPr>
            <w:rFonts w:eastAsia="NSimSun" w:cs="Arial"/>
            <w:color w:val="auto"/>
            <w:kern w:val="2"/>
            <w:sz w:val="24"/>
            <w:szCs w:val="24"/>
            <w:lang w:val="en-AU" w:eastAsia="zh-CN" w:bidi="hi-IN"/>
          </w:rPr>
          <w:delText xml:space="preserve">This </w:delText>
        </w:r>
      </w:del>
      <w:del w:id="11" w:author="Unknown Author" w:date="2021-03-29T20:10:08Z">
        <w:r>
          <w:rPr/>
          <w:delText xml:space="preserve">document defines the technical aspects </w:delText>
        </w:r>
      </w:del>
      <w:del w:id="12" w:author="Unknown Author" w:date="2021-03-29T20:10:08Z">
        <w:r>
          <w:rPr>
            <w:rFonts w:eastAsia="NSimSun" w:cs="Arial"/>
            <w:color w:val="auto"/>
            <w:kern w:val="2"/>
            <w:sz w:val="24"/>
            <w:szCs w:val="24"/>
            <w:lang w:val="en-AU" w:eastAsia="zh-CN" w:bidi="hi-IN"/>
          </w:rPr>
          <w:delText xml:space="preserve">regarding </w:delText>
        </w:r>
      </w:del>
      <w:del w:id="13" w:author="Unknown Author" w:date="2021-03-29T20:10:08Z">
        <w:r>
          <w:rPr/>
          <w:delText>the development and implementation of the Bazaar Ceramics Website.</w:delText>
        </w:r>
      </w:del>
    </w:p>
    <w:p>
      <w:pPr>
        <w:pStyle w:val="Heading1"/>
        <w:numPr>
          <w:ilvl w:val="0"/>
          <w:numId w:val="2"/>
        </w:numPr>
        <w:bidi w:val="0"/>
        <w:jc w:val="left"/>
        <w:rPr>
          <w:rFonts w:ascii="Liberation Sans" w:hAnsi="Liberation Sans" w:eastAsia="Microsoft YaHei" w:cs="Arial"/>
          <w:b/>
          <w:b/>
          <w:bCs/>
          <w:color w:val="auto"/>
          <w:kern w:val="2"/>
          <w:sz w:val="36"/>
          <w:szCs w:val="36"/>
          <w:lang w:val="en-AU" w:eastAsia="zh-CN" w:bidi="hi-IN"/>
          <w:del w:id="16" w:author="Unknown Author" w:date="2021-03-29T20:14:01Z"/>
        </w:rPr>
      </w:pPr>
      <w:del w:id="15" w:author="Unknown Author" w:date="2021-03-29T20:10:08Z">
        <w:r>
          <w:rPr/>
          <w:tab/>
          <w:delText>The Bazaar Ceramics Website is an e-commerce website with online payment capabilities, customers account implementation and administrative functionalities for management of customer accounts and inventory for calculation and representation of sales figures.</w:delText>
        </w:r>
      </w:del>
    </w:p>
    <w:p>
      <w:pPr>
        <w:pStyle w:val="Heading1"/>
        <w:bidi w:val="0"/>
        <w:jc w:val="left"/>
        <w:rPr>
          <w:rFonts w:ascii="Liberation Sans" w:hAnsi="Liberation Sans" w:eastAsia="Microsoft YaHei" w:cs="Arial"/>
          <w:b/>
          <w:b/>
          <w:bCs/>
          <w:color w:val="auto"/>
          <w:kern w:val="2"/>
          <w:sz w:val="36"/>
          <w:szCs w:val="36"/>
          <w:lang w:val="en-AU" w:eastAsia="zh-CN" w:bidi="hi-IN"/>
        </w:rPr>
      </w:pPr>
      <w:r>
        <w:rPr/>
      </w:r>
    </w:p>
    <w:p>
      <w:pPr>
        <w:pStyle w:val="Heading2"/>
        <w:numPr>
          <w:ilvl w:val="1"/>
          <w:numId w:val="3"/>
        </w:numPr>
        <w:rPr/>
      </w:pPr>
      <w:ins w:id="17" w:author="Unknown Author" w:date="2021-04-05T00:44:03Z">
        <w:bookmarkStart w:id="1" w:name="__RefHeading___Toc1603_263356945"/>
        <w:bookmarkEnd w:id="1"/>
        <w:r>
          <w:rPr>
            <w:rFonts w:eastAsia="Microsoft YaHei" w:cs="Arial"/>
            <w:b/>
            <w:bCs/>
            <w:color w:val="auto"/>
            <w:kern w:val="2"/>
            <w:sz w:val="32"/>
            <w:szCs w:val="32"/>
            <w:lang w:val="en-AU" w:eastAsia="zh-CN" w:bidi="hi-IN"/>
          </w:rPr>
          <w:t>Phone order form for account customers</w:t>
        </w:r>
      </w:ins>
    </w:p>
    <w:p>
      <w:pPr>
        <w:pStyle w:val="TextBody"/>
        <w:rPr/>
      </w:pPr>
      <w:r>
        <w:rPr/>
      </w:r>
    </w:p>
    <w:tbl>
      <w:tblPr>
        <w:tblW w:w="9638" w:type="dxa"/>
        <w:jc w:val="left"/>
        <w:tblInd w:w="0" w:type="dxa"/>
        <w:tblCellMar>
          <w:top w:w="55" w:type="dxa"/>
          <w:left w:w="55"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tcBorders>
          </w:tcPr>
          <w:p>
            <w:pPr>
              <w:pStyle w:val="TableContents"/>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676650" cy="551497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676650" cy="5514975"/>
                          </a:xfrm>
                          <a:prstGeom prst="rect">
                            <a:avLst/>
                          </a:prstGeom>
                        </pic:spPr>
                      </pic:pic>
                    </a:graphicData>
                  </a:graphic>
                </wp:anchor>
              </w:drawing>
            </w:r>
          </w:p>
        </w:tc>
      </w:tr>
      <w:tr>
        <w:trPr/>
        <w:tc>
          <w:tcPr>
            <w:tcW w:w="9638" w:type="dxa"/>
            <w:tcBorders>
              <w:left w:val="single" w:sz="2" w:space="0" w:color="000000"/>
              <w:bottom w:val="single" w:sz="2" w:space="0" w:color="000000"/>
              <w:right w:val="single" w:sz="2" w:space="0" w:color="000000"/>
            </w:tcBorders>
          </w:tcPr>
          <w:p>
            <w:pPr>
              <w:pStyle w:val="TableContents"/>
              <w:jc w:val="center"/>
              <w:rPr/>
            </w:pPr>
            <w:ins w:id="19" w:author="Unknown Author" w:date="2021-04-05T00:59:44Z">
              <w:r>
                <w:rPr/>
                <w:t xml:space="preserve">Figure 1 – Order form for </w:t>
              </w:r>
            </w:ins>
            <w:ins w:id="20" w:author="Unknown Author" w:date="2021-04-05T00:59:44Z">
              <w:r>
                <w:rPr>
                  <w:rFonts w:eastAsia="NSimSun" w:cs="Arial"/>
                  <w:color w:val="auto"/>
                  <w:kern w:val="2"/>
                  <w:sz w:val="24"/>
                  <w:szCs w:val="24"/>
                  <w:lang w:val="en-AU" w:eastAsia="zh-CN" w:bidi="hi-IN"/>
                </w:rPr>
                <w:t>A</w:t>
              </w:r>
            </w:ins>
            <w:ins w:id="21" w:author="Unknown Author" w:date="2021-04-05T00:59:44Z">
              <w:r>
                <w:rPr/>
                <w:t>ccount Customers</w:t>
              </w:r>
            </w:ins>
          </w:p>
        </w:tc>
      </w:tr>
    </w:tbl>
    <w:p>
      <w:pPr>
        <w:pStyle w:val="Heading2"/>
        <w:numPr>
          <w:ilvl w:val="1"/>
          <w:numId w:val="3"/>
        </w:numPr>
        <w:rPr/>
      </w:pPr>
      <w:ins w:id="22" w:author="Unknown Author" w:date="2021-03-30T22:57:25Z">
        <w:bookmarkStart w:id="2" w:name="__RefHeading___Toc5041_860698228"/>
        <w:bookmarkEnd w:id="2"/>
        <w:r>
          <w:rPr>
            <w:rFonts w:eastAsia="Microsoft YaHei" w:cs="Arial"/>
            <w:b/>
            <w:bCs/>
            <w:color w:val="auto"/>
            <w:kern w:val="2"/>
            <w:sz w:val="36"/>
            <w:szCs w:val="36"/>
            <w:lang w:val="en-AU" w:eastAsia="zh-CN" w:bidi="hi-IN"/>
          </w:rPr>
          <w:t>Phone order form for non-account customers</w:t>
        </w:r>
      </w:ins>
    </w:p>
    <w:tbl>
      <w:tblPr>
        <w:tblW w:w="9638" w:type="dxa"/>
        <w:jc w:val="left"/>
        <w:tblInd w:w="0" w:type="dxa"/>
        <w:tblCellMar>
          <w:top w:w="55" w:type="dxa"/>
          <w:left w:w="55"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tcBorders>
          </w:tcPr>
          <w:p>
            <w:pPr>
              <w:pStyle w:val="TableContents"/>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838575" cy="512445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838575" cy="5124450"/>
                          </a:xfrm>
                          <a:prstGeom prst="rect">
                            <a:avLst/>
                          </a:prstGeom>
                        </pic:spPr>
                      </pic:pic>
                    </a:graphicData>
                  </a:graphic>
                </wp:anchor>
              </w:drawing>
            </w:r>
          </w:p>
        </w:tc>
      </w:tr>
      <w:tr>
        <w:trPr/>
        <w:tc>
          <w:tcPr>
            <w:tcW w:w="9638" w:type="dxa"/>
            <w:tcBorders>
              <w:left w:val="single" w:sz="2" w:space="0" w:color="000000"/>
              <w:bottom w:val="single" w:sz="2" w:space="0" w:color="000000"/>
              <w:right w:val="single" w:sz="2" w:space="0" w:color="000000"/>
            </w:tcBorders>
          </w:tcPr>
          <w:p>
            <w:pPr>
              <w:pStyle w:val="TableContents"/>
              <w:jc w:val="center"/>
              <w:rPr/>
            </w:pPr>
            <w:ins w:id="23" w:author="Unknown Author" w:date="2021-03-30T22:57:25Z">
              <w:r>
                <w:rPr/>
                <w:t xml:space="preserve">Figure </w:t>
              </w:r>
            </w:ins>
            <w:ins w:id="24" w:author="Unknown Author" w:date="2021-03-30T22:57:25Z">
              <w:r>
                <w:rPr>
                  <w:rFonts w:eastAsia="NSimSun" w:cs="Arial"/>
                  <w:color w:val="auto"/>
                  <w:kern w:val="2"/>
                  <w:sz w:val="24"/>
                  <w:szCs w:val="24"/>
                  <w:lang w:val="en-AU" w:eastAsia="zh-CN" w:bidi="hi-IN"/>
                </w:rPr>
                <w:t>2</w:t>
              </w:r>
            </w:ins>
            <w:ins w:id="25" w:author="Unknown Author" w:date="2021-03-30T22:57:25Z">
              <w:r>
                <w:rPr/>
                <w:t xml:space="preserve"> – Order form for Non-</w:t>
              </w:r>
            </w:ins>
            <w:ins w:id="26" w:author="Unknown Author" w:date="2021-03-30T22:57:25Z">
              <w:r>
                <w:rPr>
                  <w:rFonts w:eastAsia="NSimSun" w:cs="Arial"/>
                  <w:color w:val="auto"/>
                  <w:kern w:val="2"/>
                  <w:sz w:val="24"/>
                  <w:szCs w:val="24"/>
                  <w:lang w:val="en-AU" w:eastAsia="zh-CN" w:bidi="hi-IN"/>
                </w:rPr>
                <w:t>A</w:t>
              </w:r>
            </w:ins>
            <w:ins w:id="27" w:author="Unknown Author" w:date="2021-03-30T22:57:25Z">
              <w:r>
                <w:rPr/>
                <w:t>ccount Customers</w:t>
              </w:r>
            </w:ins>
          </w:p>
        </w:tc>
      </w:tr>
    </w:tbl>
    <w:p>
      <w:pPr>
        <w:pStyle w:val="Heading2"/>
        <w:numPr>
          <w:ilvl w:val="1"/>
          <w:numId w:val="3"/>
        </w:numPr>
        <w:rPr>
          <w:sz w:val="36"/>
          <w:szCs w:val="36"/>
        </w:rPr>
      </w:pPr>
      <w:ins w:id="28" w:author="Unknown Author" w:date="2021-04-05T00:45:08Z">
        <w:bookmarkStart w:id="3" w:name="__RefHeading___Toc1607_263356945"/>
        <w:bookmarkEnd w:id="3"/>
        <w:r>
          <w:rPr>
            <w:rFonts w:eastAsia="Microsoft YaHei" w:cs="Arial"/>
            <w:b/>
            <w:bCs/>
            <w:color w:val="auto"/>
            <w:kern w:val="2"/>
            <w:sz w:val="36"/>
            <w:szCs w:val="36"/>
            <w:lang w:val="en-AU" w:eastAsia="zh-CN" w:bidi="hi-IN"/>
          </w:rPr>
          <w:t>Product</w:t>
        </w:r>
      </w:ins>
    </w:p>
    <w:tbl>
      <w:tblPr>
        <w:tblW w:w="9638" w:type="dxa"/>
        <w:jc w:val="left"/>
        <w:tblInd w:w="0" w:type="dxa"/>
        <w:tblCellMar>
          <w:top w:w="55" w:type="dxa"/>
          <w:left w:w="55"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tcBorders>
          </w:tcPr>
          <w:p>
            <w:pPr>
              <w:pStyle w:val="TableContents"/>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181475" cy="402907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181475" cy="4029075"/>
                          </a:xfrm>
                          <a:prstGeom prst="rect">
                            <a:avLst/>
                          </a:prstGeom>
                        </pic:spPr>
                      </pic:pic>
                    </a:graphicData>
                  </a:graphic>
                </wp:anchor>
              </w:drawing>
            </w:r>
          </w:p>
        </w:tc>
      </w:tr>
      <w:tr>
        <w:trPr/>
        <w:tc>
          <w:tcPr>
            <w:tcW w:w="9638" w:type="dxa"/>
            <w:tcBorders>
              <w:left w:val="single" w:sz="2" w:space="0" w:color="000000"/>
              <w:bottom w:val="single" w:sz="2" w:space="0" w:color="000000"/>
              <w:right w:val="single" w:sz="2" w:space="0" w:color="000000"/>
            </w:tcBorders>
          </w:tcPr>
          <w:p>
            <w:pPr>
              <w:pStyle w:val="TableContents"/>
              <w:jc w:val="center"/>
              <w:rPr/>
            </w:pPr>
            <w:ins w:id="29" w:author="Unknown Author" w:date="2021-04-05T01:02:47Z">
              <w:r>
                <w:rPr/>
                <w:t xml:space="preserve">Figure </w:t>
              </w:r>
            </w:ins>
            <w:ins w:id="30" w:author="Unknown Author" w:date="2021-04-05T01:02:47Z">
              <w:r>
                <w:rPr>
                  <w:rFonts w:eastAsia="NSimSun" w:cs="Arial"/>
                  <w:color w:val="auto"/>
                  <w:kern w:val="2"/>
                  <w:sz w:val="24"/>
                  <w:szCs w:val="24"/>
                  <w:lang w:val="en-AU" w:eastAsia="zh-CN" w:bidi="hi-IN"/>
                </w:rPr>
                <w:t>2</w:t>
              </w:r>
            </w:ins>
            <w:ins w:id="31" w:author="Unknown Author" w:date="2021-04-05T01:02:47Z">
              <w:r>
                <w:rPr/>
                <w:t xml:space="preserve"> – </w:t>
              </w:r>
            </w:ins>
            <w:ins w:id="32" w:author="Unknown Author" w:date="2021-04-05T01:03:08Z">
              <w:r>
                <w:rPr>
                  <w:rFonts w:eastAsia="NSimSun" w:cs="Arial"/>
                  <w:color w:val="auto"/>
                  <w:kern w:val="2"/>
                  <w:sz w:val="24"/>
                  <w:szCs w:val="24"/>
                  <w:lang w:val="en-AU" w:eastAsia="zh-CN" w:bidi="hi-IN"/>
                </w:rPr>
                <w:t>Product details</w:t>
              </w:r>
            </w:ins>
          </w:p>
        </w:tc>
      </w:tr>
    </w:tbl>
    <w:p>
      <w:pPr>
        <w:pStyle w:val="TextBody"/>
        <w:rPr>
          <w:rFonts w:ascii="Liberation Sans" w:hAnsi="Liberation Sans" w:eastAsia="Microsoft YaHei" w:cs="Arial"/>
          <w:b/>
          <w:b/>
          <w:bCs/>
          <w:color w:val="auto"/>
          <w:kern w:val="2"/>
          <w:sz w:val="32"/>
          <w:szCs w:val="32"/>
          <w:lang w:val="en-AU" w:eastAsia="zh-CN" w:bidi="hi-IN"/>
          <w:ins w:id="34" w:author="Unknown Author" w:date="2021-03-30T22:58:01Z"/>
        </w:rPr>
      </w:pPr>
      <w:ins w:id="33" w:author="Unknown Author" w:date="2021-03-30T22:58:01Z">
        <w:r>
          <w:rPr>
            <w:rFonts w:eastAsia="Microsoft YaHei" w:cs="Arial" w:ascii="Liberation Sans" w:hAnsi="Liberation Sans"/>
            <w:b/>
            <w:bCs/>
            <w:color w:val="auto"/>
            <w:kern w:val="2"/>
            <w:sz w:val="32"/>
            <w:szCs w:val="32"/>
            <w:lang w:val="en-AU" w:eastAsia="zh-CN" w:bidi="hi-IN"/>
          </w:rPr>
        </w:r>
      </w:ins>
    </w:p>
    <w:p>
      <w:pPr>
        <w:pStyle w:val="Heading1"/>
        <w:numPr>
          <w:ilvl w:val="0"/>
          <w:numId w:val="4"/>
        </w:numPr>
        <w:bidi w:val="0"/>
        <w:jc w:val="left"/>
        <w:rPr>
          <w:rFonts w:ascii="Liberation Sans" w:hAnsi="Liberation Sans" w:eastAsia="Microsoft YaHei" w:cs="Arial"/>
          <w:b/>
          <w:b/>
          <w:bCs/>
          <w:color w:val="auto"/>
          <w:kern w:val="2"/>
          <w:sz w:val="36"/>
          <w:szCs w:val="36"/>
          <w:lang w:val="en-AU" w:eastAsia="zh-CN" w:bidi="hi-IN"/>
          <w:del w:id="36" w:author="Unknown Author" w:date="2021-04-05T00:45:34Z"/>
        </w:rPr>
      </w:pPr>
      <w:del w:id="35" w:author="Unknown Author" w:date="2021-03-30T22:58:37Z">
        <w:r>
          <w:rPr>
            <w:rFonts w:eastAsia="Microsoft YaHei" w:cs="Arial"/>
            <w:b/>
            <w:bCs/>
            <w:color w:val="auto"/>
            <w:kern w:val="2"/>
            <w:sz w:val="36"/>
            <w:szCs w:val="36"/>
            <w:lang w:val="en-AU" w:eastAsia="zh-CN" w:bidi="hi-IN"/>
          </w:rPr>
          <w:delText>Requirements</w:delText>
        </w:r>
      </w:del>
    </w:p>
    <w:tbl>
      <w:tblPr>
        <w:tblW w:w="9854" w:type="dxa"/>
        <w:jc w:val="left"/>
        <w:tblInd w:w="-108" w:type="dxa"/>
        <w:tblCellMar>
          <w:top w:w="0" w:type="dxa"/>
          <w:left w:w="108" w:type="dxa"/>
          <w:bottom w:w="0" w:type="dxa"/>
          <w:right w:w="108" w:type="dxa"/>
        </w:tblCellMar>
      </w:tblPr>
      <w:tblGrid>
        <w:gridCol w:w="3345"/>
        <w:gridCol w:w="2939"/>
        <w:gridCol w:w="3570"/>
      </w:tblGrid>
      <w:tr>
        <w:trPr/>
        <w:tc>
          <w:tcPr>
            <w:tcW w:w="3345" w:type="dxa"/>
            <w:tcBorders/>
          </w:tcPr>
          <w:p>
            <w:pPr>
              <w:pStyle w:val="Normal"/>
              <w:keepLines/>
              <w:jc w:val="center"/>
              <w:rPr>
                <w:rFonts w:eastAsia="NSimSun" w:cs="Arial"/>
                <w:b/>
                <w:b/>
                <w:bCs/>
                <w:color w:val="auto"/>
                <w:kern w:val="2"/>
                <w:sz w:val="24"/>
                <w:szCs w:val="24"/>
                <w:lang w:val="en-AU" w:eastAsia="zh-CN" w:bidi="hi-IN"/>
                <w:del w:id="38" w:author="Unknown Author" w:date="2021-04-05T00:45:34Z"/>
              </w:rPr>
            </w:pPr>
            <w:del w:id="37" w:author="Unknown Author" w:date="2021-04-05T00:45:34Z">
              <w:r>
                <w:rPr>
                  <w:rFonts w:eastAsia="NSimSun" w:cs="Arial"/>
                  <w:b/>
                  <w:bCs/>
                  <w:color w:val="auto"/>
                  <w:kern w:val="2"/>
                  <w:sz w:val="24"/>
                  <w:szCs w:val="24"/>
                  <w:lang w:val="en-AU" w:eastAsia="zh-CN" w:bidi="hi-IN"/>
                </w:rPr>
              </w:r>
            </w:del>
          </w:p>
        </w:tc>
        <w:tc>
          <w:tcPr>
            <w:tcW w:w="2939" w:type="dxa"/>
            <w:tcBorders/>
          </w:tcPr>
          <w:p>
            <w:pPr>
              <w:pStyle w:val="Normal"/>
              <w:keepLines/>
              <w:jc w:val="center"/>
              <w:rPr>
                <w:rFonts w:eastAsia="NSimSun" w:cs="Arial"/>
                <w:b/>
                <w:b/>
                <w:bCs/>
                <w:color w:val="auto"/>
                <w:kern w:val="2"/>
                <w:sz w:val="24"/>
                <w:szCs w:val="24"/>
                <w:lang w:val="en-AU" w:eastAsia="zh-CN" w:bidi="hi-IN"/>
                <w:del w:id="40" w:author="Unknown Author" w:date="2021-04-05T00:45:34Z"/>
              </w:rPr>
            </w:pPr>
            <w:del w:id="39" w:author="Unknown Author" w:date="2021-04-05T00:45:34Z">
              <w:r>
                <w:rPr>
                  <w:rFonts w:eastAsia="NSimSun" w:cs="Arial"/>
                  <w:b/>
                  <w:bCs/>
                  <w:color w:val="auto"/>
                  <w:kern w:val="2"/>
                  <w:sz w:val="24"/>
                  <w:szCs w:val="24"/>
                  <w:lang w:val="en-AU" w:eastAsia="zh-CN" w:bidi="hi-IN"/>
                </w:rPr>
              </w:r>
            </w:del>
          </w:p>
        </w:tc>
        <w:tc>
          <w:tcPr>
            <w:tcW w:w="3570" w:type="dxa"/>
            <w:tcBorders/>
          </w:tcPr>
          <w:p>
            <w:pPr>
              <w:pStyle w:val="Normal"/>
              <w:keepLines/>
              <w:jc w:val="center"/>
              <w:rPr>
                <w:rFonts w:eastAsia="NSimSun" w:cs="Arial"/>
                <w:b/>
                <w:b/>
                <w:bCs/>
                <w:color w:val="auto"/>
                <w:kern w:val="2"/>
                <w:sz w:val="24"/>
                <w:szCs w:val="24"/>
                <w:lang w:val="en-AU" w:eastAsia="zh-CN" w:bidi="hi-IN"/>
                <w:del w:id="42" w:author="Unknown Author" w:date="2021-04-05T00:45:34Z"/>
              </w:rPr>
            </w:pPr>
            <w:del w:id="41" w:author="Unknown Author" w:date="2021-04-05T00:45:34Z">
              <w:r>
                <w:rPr>
                  <w:rFonts w:eastAsia="NSimSun" w:cs="Arial"/>
                  <w:b/>
                  <w:bCs/>
                  <w:color w:val="auto"/>
                  <w:kern w:val="2"/>
                  <w:sz w:val="24"/>
                  <w:szCs w:val="24"/>
                  <w:lang w:val="en-AU" w:eastAsia="zh-CN" w:bidi="hi-IN"/>
                </w:rPr>
              </w:r>
            </w:del>
          </w:p>
        </w:tc>
      </w:tr>
      <w:tr>
        <w:trPr/>
        <w:tc>
          <w:tcPr>
            <w:tcW w:w="3345" w:type="dxa"/>
            <w:tcBorders/>
          </w:tcPr>
          <w:p>
            <w:pPr>
              <w:pStyle w:val="Normal"/>
              <w:keepLines/>
              <w:jc w:val="both"/>
              <w:rPr>
                <w:rFonts w:eastAsia="NSimSun" w:cs="Arial"/>
                <w:color w:val="auto"/>
                <w:kern w:val="2"/>
                <w:sz w:val="24"/>
                <w:szCs w:val="24"/>
                <w:lang w:val="en-AU" w:eastAsia="zh-CN" w:bidi="hi-IN"/>
                <w:del w:id="44" w:author="Unknown Author" w:date="2021-04-05T00:45:34Z"/>
              </w:rPr>
            </w:pPr>
            <w:del w:id="43" w:author="Unknown Author" w:date="2021-04-05T00:45:34Z">
              <w:r>
                <w:rPr>
                  <w:rFonts w:eastAsia="NSimSun" w:cs="Arial"/>
                  <w:color w:val="auto"/>
                  <w:kern w:val="2"/>
                  <w:sz w:val="24"/>
                  <w:szCs w:val="24"/>
                  <w:lang w:val="en-AU" w:eastAsia="zh-CN" w:bidi="hi-IN"/>
                </w:rPr>
              </w:r>
            </w:del>
          </w:p>
        </w:tc>
        <w:tc>
          <w:tcPr>
            <w:tcW w:w="2939" w:type="dxa"/>
            <w:tcBorders/>
          </w:tcPr>
          <w:p>
            <w:pPr>
              <w:pStyle w:val="Normal"/>
              <w:keepLines/>
              <w:jc w:val="both"/>
              <w:rPr>
                <w:rFonts w:eastAsia="NSimSun" w:cs="Arial"/>
                <w:color w:val="auto"/>
                <w:kern w:val="2"/>
                <w:sz w:val="24"/>
                <w:szCs w:val="24"/>
                <w:lang w:val="en-AU" w:eastAsia="zh-CN" w:bidi="hi-IN"/>
                <w:del w:id="46" w:author="Unknown Author" w:date="2021-04-05T00:45:34Z"/>
              </w:rPr>
            </w:pPr>
            <w:del w:id="45" w:author="Unknown Author" w:date="2021-04-05T00:45:34Z">
              <w:r>
                <w:rPr>
                  <w:rFonts w:eastAsia="NSimSun" w:cs="Arial"/>
                  <w:color w:val="auto"/>
                  <w:kern w:val="2"/>
                  <w:sz w:val="24"/>
                  <w:szCs w:val="24"/>
                  <w:lang w:val="en-AU" w:eastAsia="zh-CN" w:bidi="hi-IN"/>
                </w:rPr>
              </w:r>
            </w:del>
          </w:p>
        </w:tc>
        <w:tc>
          <w:tcPr>
            <w:tcW w:w="3570" w:type="dxa"/>
            <w:tcBorders/>
          </w:tcPr>
          <w:p>
            <w:pPr>
              <w:pStyle w:val="Normal"/>
              <w:keepLines/>
              <w:jc w:val="both"/>
              <w:rPr>
                <w:rFonts w:eastAsia="NSimSun" w:cs="Arial"/>
                <w:color w:val="auto"/>
                <w:kern w:val="2"/>
                <w:sz w:val="24"/>
                <w:szCs w:val="24"/>
                <w:lang w:val="en-AU" w:eastAsia="zh-CN" w:bidi="hi-IN"/>
                <w:del w:id="48" w:author="Unknown Author" w:date="2021-04-05T00:45:34Z"/>
              </w:rPr>
            </w:pPr>
            <w:del w:id="47" w:author="Unknown Author" w:date="2021-04-05T00:45:34Z">
              <w:r>
                <w:rPr>
                  <w:rFonts w:eastAsia="NSimSun" w:cs="Arial"/>
                  <w:color w:val="auto"/>
                  <w:kern w:val="2"/>
                  <w:sz w:val="24"/>
                  <w:szCs w:val="24"/>
                  <w:lang w:val="en-AU" w:eastAsia="zh-CN" w:bidi="hi-IN"/>
                </w:rPr>
              </w:r>
            </w:del>
          </w:p>
        </w:tc>
      </w:tr>
      <w:tr>
        <w:trPr/>
        <w:tc>
          <w:tcPr>
            <w:tcW w:w="3345" w:type="dxa"/>
            <w:tcBorders/>
          </w:tcPr>
          <w:p>
            <w:pPr>
              <w:pStyle w:val="Normal"/>
              <w:keepLines/>
              <w:jc w:val="both"/>
              <w:rPr>
                <w:rFonts w:eastAsia="NSimSun" w:cs="Arial"/>
                <w:color w:val="auto"/>
                <w:kern w:val="2"/>
                <w:sz w:val="24"/>
                <w:szCs w:val="24"/>
                <w:lang w:val="en-AU" w:eastAsia="zh-CN" w:bidi="hi-IN"/>
                <w:del w:id="50" w:author="Unknown Author" w:date="2021-04-05T00:45:34Z"/>
              </w:rPr>
            </w:pPr>
            <w:del w:id="49" w:author="Unknown Author" w:date="2021-04-05T00:45:34Z">
              <w:r>
                <w:rPr>
                  <w:rFonts w:eastAsia="NSimSun" w:cs="Arial"/>
                  <w:color w:val="auto"/>
                  <w:kern w:val="2"/>
                  <w:sz w:val="24"/>
                  <w:szCs w:val="24"/>
                  <w:lang w:val="en-AU" w:eastAsia="zh-CN" w:bidi="hi-IN"/>
                </w:rPr>
              </w:r>
            </w:del>
          </w:p>
        </w:tc>
        <w:tc>
          <w:tcPr>
            <w:tcW w:w="2939" w:type="dxa"/>
            <w:tcBorders/>
          </w:tcPr>
          <w:p>
            <w:pPr>
              <w:pStyle w:val="Normal"/>
              <w:keepLines/>
              <w:jc w:val="both"/>
              <w:rPr>
                <w:rFonts w:eastAsia="NSimSun" w:cs="Arial"/>
                <w:color w:val="auto"/>
                <w:kern w:val="2"/>
                <w:sz w:val="24"/>
                <w:szCs w:val="24"/>
                <w:lang w:val="en-AU" w:eastAsia="zh-CN" w:bidi="hi-IN"/>
                <w:del w:id="52" w:author="Unknown Author" w:date="2021-04-05T00:45:34Z"/>
              </w:rPr>
            </w:pPr>
            <w:del w:id="51" w:author="Unknown Author" w:date="2021-04-05T00:45:34Z">
              <w:r>
                <w:rPr>
                  <w:rFonts w:eastAsia="NSimSun" w:cs="Arial"/>
                  <w:color w:val="auto"/>
                  <w:kern w:val="2"/>
                  <w:sz w:val="24"/>
                  <w:szCs w:val="24"/>
                  <w:lang w:val="en-AU" w:eastAsia="zh-CN" w:bidi="hi-IN"/>
                </w:rPr>
              </w:r>
            </w:del>
          </w:p>
        </w:tc>
        <w:tc>
          <w:tcPr>
            <w:tcW w:w="3570" w:type="dxa"/>
            <w:tcBorders/>
          </w:tcPr>
          <w:p>
            <w:pPr>
              <w:pStyle w:val="Normal"/>
              <w:keepLines/>
              <w:jc w:val="both"/>
              <w:rPr>
                <w:rFonts w:eastAsia="NSimSun" w:cs="Arial"/>
                <w:color w:val="auto"/>
                <w:kern w:val="2"/>
                <w:sz w:val="24"/>
                <w:szCs w:val="24"/>
                <w:lang w:val="en-AU" w:eastAsia="zh-CN" w:bidi="hi-IN"/>
                <w:del w:id="54" w:author="Unknown Author" w:date="2021-04-05T00:45:34Z"/>
              </w:rPr>
            </w:pPr>
            <w:del w:id="53" w:author="Unknown Author" w:date="2021-04-05T00:45:34Z">
              <w:r>
                <w:rPr>
                  <w:rFonts w:eastAsia="NSimSun" w:cs="Arial"/>
                  <w:color w:val="auto"/>
                  <w:kern w:val="2"/>
                  <w:sz w:val="24"/>
                  <w:szCs w:val="24"/>
                  <w:lang w:val="en-AU" w:eastAsia="zh-CN" w:bidi="hi-IN"/>
                </w:rPr>
              </w:r>
            </w:del>
          </w:p>
        </w:tc>
      </w:tr>
      <w:tr>
        <w:trPr/>
        <w:tc>
          <w:tcPr>
            <w:tcW w:w="3345" w:type="dxa"/>
            <w:tcBorders/>
          </w:tcPr>
          <w:p>
            <w:pPr>
              <w:pStyle w:val="Normal"/>
              <w:keepLines/>
              <w:jc w:val="both"/>
              <w:rPr>
                <w:rFonts w:eastAsia="NSimSun" w:cs="Arial"/>
                <w:color w:val="auto"/>
                <w:kern w:val="2"/>
                <w:sz w:val="24"/>
                <w:szCs w:val="24"/>
                <w:lang w:val="en-AU" w:eastAsia="zh-CN" w:bidi="hi-IN"/>
                <w:del w:id="56" w:author="Unknown Author" w:date="2021-04-05T00:45:34Z"/>
              </w:rPr>
            </w:pPr>
            <w:del w:id="55" w:author="Unknown Author" w:date="2021-04-05T00:45:34Z">
              <w:r>
                <w:rPr>
                  <w:rFonts w:eastAsia="NSimSun" w:cs="Arial"/>
                  <w:color w:val="auto"/>
                  <w:kern w:val="2"/>
                  <w:sz w:val="24"/>
                  <w:szCs w:val="24"/>
                  <w:lang w:val="en-AU" w:eastAsia="zh-CN" w:bidi="hi-IN"/>
                </w:rPr>
              </w:r>
            </w:del>
          </w:p>
        </w:tc>
        <w:tc>
          <w:tcPr>
            <w:tcW w:w="2939" w:type="dxa"/>
            <w:tcBorders/>
          </w:tcPr>
          <w:p>
            <w:pPr>
              <w:pStyle w:val="Normal"/>
              <w:keepLines/>
              <w:jc w:val="both"/>
              <w:rPr>
                <w:rFonts w:eastAsia="NSimSun" w:cs="Arial"/>
                <w:color w:val="auto"/>
                <w:kern w:val="2"/>
                <w:sz w:val="24"/>
                <w:szCs w:val="24"/>
                <w:lang w:val="en-AU" w:eastAsia="zh-CN" w:bidi="hi-IN"/>
                <w:del w:id="58" w:author="Unknown Author" w:date="2021-04-05T00:45:34Z"/>
              </w:rPr>
            </w:pPr>
            <w:del w:id="57" w:author="Unknown Author" w:date="2021-04-05T00:45:34Z">
              <w:r>
                <w:rPr>
                  <w:rFonts w:eastAsia="NSimSun" w:cs="Arial"/>
                  <w:color w:val="auto"/>
                  <w:kern w:val="2"/>
                  <w:sz w:val="24"/>
                  <w:szCs w:val="24"/>
                  <w:lang w:val="en-AU" w:eastAsia="zh-CN" w:bidi="hi-IN"/>
                </w:rPr>
              </w:r>
            </w:del>
          </w:p>
        </w:tc>
        <w:tc>
          <w:tcPr>
            <w:tcW w:w="3570" w:type="dxa"/>
            <w:tcBorders/>
          </w:tcPr>
          <w:p>
            <w:pPr>
              <w:pStyle w:val="Normal"/>
              <w:keepLines/>
              <w:jc w:val="both"/>
              <w:rPr>
                <w:rFonts w:eastAsia="NSimSun" w:cs="Arial"/>
                <w:color w:val="auto"/>
                <w:kern w:val="2"/>
                <w:sz w:val="24"/>
                <w:szCs w:val="24"/>
                <w:lang w:val="en-AU" w:eastAsia="zh-CN" w:bidi="hi-IN"/>
                <w:del w:id="60" w:author="Unknown Author" w:date="2021-04-05T00:45:34Z"/>
              </w:rPr>
            </w:pPr>
            <w:del w:id="59" w:author="Unknown Author" w:date="2021-04-05T00:45:34Z">
              <w:r>
                <w:rPr>
                  <w:rFonts w:eastAsia="NSimSun" w:cs="Arial"/>
                  <w:color w:val="auto"/>
                  <w:kern w:val="2"/>
                  <w:sz w:val="24"/>
                  <w:szCs w:val="24"/>
                  <w:lang w:val="en-AU" w:eastAsia="zh-CN" w:bidi="hi-IN"/>
                </w:rPr>
              </w:r>
            </w:del>
          </w:p>
        </w:tc>
      </w:tr>
      <w:tr>
        <w:trPr/>
        <w:tc>
          <w:tcPr>
            <w:tcW w:w="3345" w:type="dxa"/>
            <w:tcBorders/>
          </w:tcPr>
          <w:p>
            <w:pPr>
              <w:pStyle w:val="Normal"/>
              <w:keepLines/>
              <w:jc w:val="both"/>
              <w:rPr>
                <w:rFonts w:eastAsia="NSimSun" w:cs="Arial"/>
                <w:color w:val="auto"/>
                <w:kern w:val="2"/>
                <w:sz w:val="24"/>
                <w:szCs w:val="24"/>
                <w:lang w:val="en-AU" w:eastAsia="zh-CN" w:bidi="hi-IN"/>
                <w:del w:id="62" w:author="Unknown Author" w:date="2021-04-05T00:45:34Z"/>
              </w:rPr>
            </w:pPr>
            <w:del w:id="61" w:author="Unknown Author" w:date="2021-04-05T00:45:34Z">
              <w:r>
                <w:rPr>
                  <w:rFonts w:eastAsia="NSimSun" w:cs="Arial"/>
                  <w:color w:val="auto"/>
                  <w:kern w:val="2"/>
                  <w:sz w:val="24"/>
                  <w:szCs w:val="24"/>
                  <w:lang w:val="en-AU" w:eastAsia="zh-CN" w:bidi="hi-IN"/>
                </w:rPr>
              </w:r>
            </w:del>
          </w:p>
        </w:tc>
        <w:tc>
          <w:tcPr>
            <w:tcW w:w="2939" w:type="dxa"/>
            <w:tcBorders/>
          </w:tcPr>
          <w:p>
            <w:pPr>
              <w:pStyle w:val="Normal"/>
              <w:keepLines/>
              <w:jc w:val="both"/>
              <w:rPr>
                <w:rFonts w:eastAsia="NSimSun" w:cs="Arial"/>
                <w:color w:val="auto"/>
                <w:kern w:val="2"/>
                <w:sz w:val="24"/>
                <w:szCs w:val="24"/>
                <w:lang w:val="en-AU" w:eastAsia="zh-CN" w:bidi="hi-IN"/>
                <w:del w:id="64" w:author="Unknown Author" w:date="2021-04-05T00:45:34Z"/>
              </w:rPr>
            </w:pPr>
            <w:del w:id="63" w:author="Unknown Author" w:date="2021-04-05T00:45:34Z">
              <w:r>
                <w:rPr>
                  <w:rFonts w:eastAsia="NSimSun" w:cs="Arial"/>
                  <w:color w:val="auto"/>
                  <w:kern w:val="2"/>
                  <w:sz w:val="24"/>
                  <w:szCs w:val="24"/>
                  <w:lang w:val="en-AU" w:eastAsia="zh-CN" w:bidi="hi-IN"/>
                </w:rPr>
              </w:r>
            </w:del>
          </w:p>
        </w:tc>
        <w:tc>
          <w:tcPr>
            <w:tcW w:w="3570" w:type="dxa"/>
            <w:tcBorders/>
          </w:tcPr>
          <w:p>
            <w:pPr>
              <w:pStyle w:val="Normal"/>
              <w:keepLines/>
              <w:jc w:val="both"/>
              <w:rPr>
                <w:rFonts w:eastAsia="NSimSun" w:cs="Arial"/>
                <w:color w:val="auto"/>
                <w:kern w:val="2"/>
                <w:sz w:val="24"/>
                <w:szCs w:val="24"/>
                <w:lang w:val="en-AU" w:eastAsia="zh-CN" w:bidi="hi-IN"/>
                <w:del w:id="66" w:author="Unknown Author" w:date="2021-04-05T00:45:34Z"/>
              </w:rPr>
            </w:pPr>
            <w:del w:id="65" w:author="Unknown Author" w:date="2021-04-05T00:45:34Z">
              <w:r>
                <w:rPr>
                  <w:rFonts w:eastAsia="NSimSun" w:cs="Arial"/>
                  <w:color w:val="auto"/>
                  <w:kern w:val="2"/>
                  <w:sz w:val="24"/>
                  <w:szCs w:val="24"/>
                  <w:lang w:val="en-AU" w:eastAsia="zh-CN" w:bidi="hi-IN"/>
                </w:rPr>
              </w:r>
            </w:del>
          </w:p>
        </w:tc>
      </w:tr>
      <w:tr>
        <w:trPr/>
        <w:tc>
          <w:tcPr>
            <w:tcW w:w="3345" w:type="dxa"/>
            <w:tcBorders/>
          </w:tcPr>
          <w:p>
            <w:pPr>
              <w:pStyle w:val="Normal"/>
              <w:keepLines/>
              <w:jc w:val="both"/>
              <w:rPr>
                <w:rFonts w:eastAsia="NSimSun" w:cs="Arial"/>
                <w:color w:val="auto"/>
                <w:kern w:val="2"/>
                <w:sz w:val="24"/>
                <w:szCs w:val="24"/>
                <w:lang w:val="en-AU" w:eastAsia="zh-CN" w:bidi="hi-IN"/>
                <w:del w:id="68" w:author="Unknown Author" w:date="2021-04-05T00:45:34Z"/>
              </w:rPr>
            </w:pPr>
            <w:del w:id="67" w:author="Unknown Author" w:date="2021-04-05T00:45:34Z">
              <w:r>
                <w:rPr>
                  <w:rFonts w:eastAsia="NSimSun" w:cs="Arial"/>
                  <w:color w:val="auto"/>
                  <w:kern w:val="2"/>
                  <w:sz w:val="24"/>
                  <w:szCs w:val="24"/>
                  <w:lang w:val="en-AU" w:eastAsia="zh-CN" w:bidi="hi-IN"/>
                </w:rPr>
              </w:r>
            </w:del>
          </w:p>
        </w:tc>
        <w:tc>
          <w:tcPr>
            <w:tcW w:w="2939" w:type="dxa"/>
            <w:tcBorders/>
          </w:tcPr>
          <w:p>
            <w:pPr>
              <w:pStyle w:val="Normal"/>
              <w:keepLines/>
              <w:jc w:val="both"/>
              <w:rPr>
                <w:rFonts w:eastAsia="NSimSun" w:cs="Arial"/>
                <w:color w:val="auto"/>
                <w:kern w:val="2"/>
                <w:sz w:val="24"/>
                <w:szCs w:val="24"/>
                <w:lang w:val="en-AU" w:eastAsia="zh-CN" w:bidi="hi-IN"/>
                <w:del w:id="70" w:author="Unknown Author" w:date="2021-04-05T00:45:34Z"/>
              </w:rPr>
            </w:pPr>
            <w:del w:id="69" w:author="Unknown Author" w:date="2021-04-05T00:45:34Z">
              <w:r>
                <w:rPr>
                  <w:rFonts w:eastAsia="NSimSun" w:cs="Arial"/>
                  <w:color w:val="auto"/>
                  <w:kern w:val="2"/>
                  <w:sz w:val="24"/>
                  <w:szCs w:val="24"/>
                  <w:lang w:val="en-AU" w:eastAsia="zh-CN" w:bidi="hi-IN"/>
                </w:rPr>
              </w:r>
            </w:del>
          </w:p>
        </w:tc>
        <w:tc>
          <w:tcPr>
            <w:tcW w:w="3570" w:type="dxa"/>
            <w:tcBorders/>
          </w:tcPr>
          <w:p>
            <w:pPr>
              <w:pStyle w:val="Normal"/>
              <w:keepLines/>
              <w:jc w:val="both"/>
              <w:rPr>
                <w:rFonts w:eastAsia="NSimSun" w:cs="Arial"/>
                <w:color w:val="auto"/>
                <w:kern w:val="2"/>
                <w:sz w:val="24"/>
                <w:szCs w:val="24"/>
                <w:lang w:val="en-AU" w:eastAsia="zh-CN" w:bidi="hi-IN"/>
                <w:del w:id="72" w:author="Unknown Author" w:date="2021-04-05T00:45:34Z"/>
              </w:rPr>
            </w:pPr>
            <w:del w:id="71" w:author="Unknown Author" w:date="2021-04-05T00:45:34Z">
              <w:r>
                <w:rPr>
                  <w:rFonts w:eastAsia="NSimSun" w:cs="Arial"/>
                  <w:color w:val="auto"/>
                  <w:kern w:val="2"/>
                  <w:sz w:val="24"/>
                  <w:szCs w:val="24"/>
                  <w:lang w:val="en-AU" w:eastAsia="zh-CN" w:bidi="hi-IN"/>
                </w:rPr>
              </w:r>
            </w:del>
          </w:p>
        </w:tc>
      </w:tr>
      <w:tr>
        <w:trPr/>
        <w:tc>
          <w:tcPr>
            <w:tcW w:w="3345" w:type="dxa"/>
            <w:tcBorders/>
          </w:tcPr>
          <w:p>
            <w:pPr>
              <w:pStyle w:val="Normal"/>
              <w:keepLines/>
              <w:jc w:val="both"/>
              <w:rPr>
                <w:rFonts w:eastAsia="NSimSun" w:cs="Arial"/>
                <w:color w:val="auto"/>
                <w:kern w:val="2"/>
                <w:sz w:val="24"/>
                <w:szCs w:val="24"/>
                <w:lang w:val="en-AU" w:eastAsia="zh-CN" w:bidi="hi-IN"/>
                <w:del w:id="74" w:author="Unknown Author" w:date="2021-04-05T00:45:34Z"/>
              </w:rPr>
            </w:pPr>
            <w:del w:id="73" w:author="Unknown Author" w:date="2021-04-05T00:45:34Z">
              <w:r>
                <w:rPr>
                  <w:rFonts w:eastAsia="NSimSun" w:cs="Arial"/>
                  <w:color w:val="auto"/>
                  <w:kern w:val="2"/>
                  <w:sz w:val="24"/>
                  <w:szCs w:val="24"/>
                  <w:lang w:val="en-AU" w:eastAsia="zh-CN" w:bidi="hi-IN"/>
                </w:rPr>
              </w:r>
            </w:del>
          </w:p>
        </w:tc>
        <w:tc>
          <w:tcPr>
            <w:tcW w:w="2939" w:type="dxa"/>
            <w:tcBorders/>
          </w:tcPr>
          <w:p>
            <w:pPr>
              <w:pStyle w:val="Normal"/>
              <w:keepLines/>
              <w:jc w:val="both"/>
              <w:rPr>
                <w:rFonts w:eastAsia="NSimSun" w:cs="Arial"/>
                <w:color w:val="auto"/>
                <w:kern w:val="2"/>
                <w:sz w:val="24"/>
                <w:szCs w:val="24"/>
                <w:lang w:val="en-AU" w:eastAsia="zh-CN" w:bidi="hi-IN"/>
                <w:del w:id="76" w:author="Unknown Author" w:date="2021-04-05T00:45:34Z"/>
              </w:rPr>
            </w:pPr>
            <w:del w:id="75" w:author="Unknown Author" w:date="2021-04-05T00:45:34Z">
              <w:r>
                <w:rPr>
                  <w:rFonts w:eastAsia="NSimSun" w:cs="Arial"/>
                  <w:color w:val="auto"/>
                  <w:kern w:val="2"/>
                  <w:sz w:val="24"/>
                  <w:szCs w:val="24"/>
                  <w:lang w:val="en-AU" w:eastAsia="zh-CN" w:bidi="hi-IN"/>
                </w:rPr>
              </w:r>
            </w:del>
          </w:p>
        </w:tc>
        <w:tc>
          <w:tcPr>
            <w:tcW w:w="3570" w:type="dxa"/>
            <w:tcBorders/>
          </w:tcPr>
          <w:p>
            <w:pPr>
              <w:pStyle w:val="Normal"/>
              <w:keepLines/>
              <w:jc w:val="both"/>
              <w:rPr>
                <w:rFonts w:eastAsia="NSimSun" w:cs="Arial"/>
                <w:color w:val="auto"/>
                <w:kern w:val="2"/>
                <w:sz w:val="24"/>
                <w:szCs w:val="24"/>
                <w:lang w:val="en-AU" w:eastAsia="zh-CN" w:bidi="hi-IN"/>
                <w:del w:id="78" w:author="Unknown Author" w:date="2021-04-05T00:45:34Z"/>
              </w:rPr>
            </w:pPr>
            <w:del w:id="77" w:author="Unknown Author" w:date="2021-04-05T00:45:34Z">
              <w:r>
                <w:rPr>
                  <w:rFonts w:eastAsia="NSimSun" w:cs="Arial"/>
                  <w:color w:val="auto"/>
                  <w:kern w:val="2"/>
                  <w:sz w:val="24"/>
                  <w:szCs w:val="24"/>
                  <w:lang w:val="en-AU" w:eastAsia="zh-CN" w:bidi="hi-IN"/>
                </w:rPr>
              </w:r>
            </w:del>
          </w:p>
        </w:tc>
      </w:tr>
      <w:tr>
        <w:trPr/>
        <w:tc>
          <w:tcPr>
            <w:tcW w:w="3345" w:type="dxa"/>
            <w:tcBorders/>
          </w:tcPr>
          <w:p>
            <w:pPr>
              <w:pStyle w:val="Normal"/>
              <w:keepLines/>
              <w:jc w:val="both"/>
              <w:rPr>
                <w:rFonts w:eastAsia="NSimSun" w:cs="Arial"/>
                <w:color w:val="auto"/>
                <w:kern w:val="2"/>
                <w:sz w:val="24"/>
                <w:szCs w:val="24"/>
                <w:lang w:val="en-AU" w:eastAsia="zh-CN" w:bidi="hi-IN"/>
                <w:del w:id="80" w:author="Unknown Author" w:date="2021-04-05T00:45:34Z"/>
              </w:rPr>
            </w:pPr>
            <w:del w:id="79" w:author="Unknown Author" w:date="2021-04-05T00:45:34Z">
              <w:r>
                <w:rPr>
                  <w:rFonts w:eastAsia="NSimSun" w:cs="Arial"/>
                  <w:color w:val="auto"/>
                  <w:kern w:val="2"/>
                  <w:sz w:val="24"/>
                  <w:szCs w:val="24"/>
                  <w:lang w:val="en-AU" w:eastAsia="zh-CN" w:bidi="hi-IN"/>
                </w:rPr>
              </w:r>
            </w:del>
          </w:p>
        </w:tc>
        <w:tc>
          <w:tcPr>
            <w:tcW w:w="2939" w:type="dxa"/>
            <w:tcBorders/>
          </w:tcPr>
          <w:p>
            <w:pPr>
              <w:pStyle w:val="Normal"/>
              <w:keepLines/>
              <w:jc w:val="both"/>
              <w:rPr>
                <w:rFonts w:eastAsia="NSimSun" w:cs="Arial"/>
                <w:color w:val="auto"/>
                <w:kern w:val="2"/>
                <w:sz w:val="24"/>
                <w:szCs w:val="24"/>
                <w:lang w:val="en-AU" w:eastAsia="zh-CN" w:bidi="hi-IN"/>
                <w:del w:id="82" w:author="Unknown Author" w:date="2021-04-05T00:45:34Z"/>
              </w:rPr>
            </w:pPr>
            <w:del w:id="81" w:author="Unknown Author" w:date="2021-04-05T00:45:34Z">
              <w:r>
                <w:rPr>
                  <w:rFonts w:eastAsia="NSimSun" w:cs="Arial"/>
                  <w:color w:val="auto"/>
                  <w:kern w:val="2"/>
                  <w:sz w:val="24"/>
                  <w:szCs w:val="24"/>
                  <w:lang w:val="en-AU" w:eastAsia="zh-CN" w:bidi="hi-IN"/>
                </w:rPr>
              </w:r>
            </w:del>
          </w:p>
        </w:tc>
        <w:tc>
          <w:tcPr>
            <w:tcW w:w="3570" w:type="dxa"/>
            <w:tcBorders/>
          </w:tcPr>
          <w:p>
            <w:pPr>
              <w:pStyle w:val="Normal"/>
              <w:keepLines/>
              <w:jc w:val="both"/>
              <w:rPr>
                <w:rFonts w:eastAsia="NSimSun" w:cs="Arial"/>
                <w:color w:val="auto"/>
                <w:kern w:val="2"/>
                <w:sz w:val="24"/>
                <w:szCs w:val="24"/>
                <w:lang w:val="en-AU" w:eastAsia="zh-CN" w:bidi="hi-IN"/>
                <w:del w:id="84" w:author="Unknown Author" w:date="2021-04-05T00:45:34Z"/>
              </w:rPr>
            </w:pPr>
            <w:del w:id="83" w:author="Unknown Author" w:date="2021-04-05T00:45:34Z">
              <w:r>
                <w:rPr>
                  <w:rFonts w:eastAsia="NSimSun" w:cs="Arial"/>
                  <w:color w:val="auto"/>
                  <w:kern w:val="2"/>
                  <w:sz w:val="24"/>
                  <w:szCs w:val="24"/>
                  <w:lang w:val="en-AU" w:eastAsia="zh-CN" w:bidi="hi-IN"/>
                </w:rPr>
              </w:r>
            </w:del>
          </w:p>
        </w:tc>
      </w:tr>
    </w:tbl>
    <w:p>
      <w:pPr>
        <w:pStyle w:val="Heading1"/>
        <w:numPr>
          <w:ilvl w:val="0"/>
          <w:numId w:val="4"/>
        </w:numPr>
        <w:bidi w:val="0"/>
        <w:jc w:val="left"/>
        <w:rPr>
          <w:rFonts w:ascii="Liberation Sans" w:hAnsi="Liberation Sans" w:eastAsia="Microsoft YaHei" w:cs="Arial"/>
          <w:b/>
          <w:b/>
          <w:bCs/>
          <w:color w:val="auto"/>
          <w:kern w:val="2"/>
          <w:sz w:val="36"/>
          <w:szCs w:val="36"/>
          <w:lang w:val="en-AU" w:eastAsia="zh-CN" w:bidi="hi-IN"/>
          <w:ins w:id="86" w:author="Unknown Author" w:date="2021-03-30T22:58:37Z"/>
        </w:rPr>
      </w:pPr>
      <w:ins w:id="85" w:author="Unknown Author" w:date="2021-04-05T00:45:43Z">
        <w:bookmarkStart w:id="4" w:name="__RefHeading___Toc3964_2544928116"/>
        <w:bookmarkEnd w:id="4"/>
        <w:r>
          <w:rPr>
            <w:rFonts w:eastAsia="Microsoft YaHei" w:cs="Arial"/>
            <w:b/>
            <w:bCs/>
            <w:color w:val="auto"/>
            <w:kern w:val="2"/>
            <w:sz w:val="36"/>
            <w:szCs w:val="36"/>
            <w:lang w:val="en-AU" w:eastAsia="zh-CN" w:bidi="hi-IN"/>
          </w:rPr>
          <w:t>Required information</w:t>
        </w:r>
      </w:ins>
    </w:p>
    <w:p>
      <w:pPr>
        <w:pStyle w:val="Heading2"/>
        <w:numPr>
          <w:ilvl w:val="1"/>
          <w:numId w:val="4"/>
        </w:numPr>
        <w:rPr>
          <w:rFonts w:ascii="Liberation Sans" w:hAnsi="Liberation Sans" w:eastAsia="Microsoft YaHei" w:cs="Arial"/>
          <w:b/>
          <w:b/>
          <w:bCs/>
          <w:color w:val="auto"/>
          <w:kern w:val="2"/>
          <w:sz w:val="32"/>
          <w:szCs w:val="32"/>
          <w:lang w:val="en-AU" w:eastAsia="zh-CN" w:bidi="hi-IN"/>
          <w:ins w:id="88" w:author="Unknown Author" w:date="2021-03-30T22:59:19Z"/>
        </w:rPr>
      </w:pPr>
      <w:ins w:id="87" w:author="Unknown Author" w:date="2021-04-05T00:46:02Z">
        <w:bookmarkStart w:id="5" w:name="__RefHeading___Toc1617_263356945"/>
        <w:bookmarkEnd w:id="5"/>
        <w:r>
          <w:rPr>
            <w:rFonts w:eastAsia="Microsoft YaHei" w:cs="Arial"/>
            <w:b/>
            <w:bCs/>
            <w:color w:val="auto"/>
            <w:kern w:val="2"/>
            <w:sz w:val="32"/>
            <w:szCs w:val="32"/>
            <w:lang w:val="en-AU" w:eastAsia="zh-CN" w:bidi="hi-IN"/>
          </w:rPr>
          <w:t>Users</w:t>
        </w:r>
      </w:ins>
    </w:p>
    <w:p>
      <w:pPr>
        <w:pStyle w:val="TextBody"/>
        <w:numPr>
          <w:ilvl w:val="0"/>
          <w:numId w:val="5"/>
        </w:numPr>
        <w:rPr/>
      </w:pPr>
      <w:ins w:id="89" w:author="Unknown Author" w:date="2021-03-30T22:59:19Z">
        <w:r>
          <w:rPr/>
          <w:t>Account number</w:t>
        </w:r>
      </w:ins>
    </w:p>
    <w:p>
      <w:pPr>
        <w:pStyle w:val="TextBody"/>
        <w:numPr>
          <w:ilvl w:val="0"/>
          <w:numId w:val="5"/>
        </w:numPr>
        <w:rPr/>
      </w:pPr>
      <w:ins w:id="91" w:author="Unknown Author" w:date="2021-03-30T22:59:19Z">
        <w:r>
          <w:rPr/>
          <w:t>First name</w:t>
        </w:r>
      </w:ins>
    </w:p>
    <w:p>
      <w:pPr>
        <w:pStyle w:val="TextBody"/>
        <w:numPr>
          <w:ilvl w:val="0"/>
          <w:numId w:val="5"/>
        </w:numPr>
        <w:rPr/>
      </w:pPr>
      <w:ins w:id="93" w:author="Unknown Author" w:date="2021-03-30T22:59:19Z">
        <w:r>
          <w:rPr/>
          <w:t>Last name</w:t>
        </w:r>
      </w:ins>
    </w:p>
    <w:p>
      <w:pPr>
        <w:pStyle w:val="TextBody"/>
        <w:numPr>
          <w:ilvl w:val="0"/>
          <w:numId w:val="5"/>
        </w:numPr>
        <w:rPr/>
      </w:pPr>
      <w:ins w:id="95" w:author="Unknown Author" w:date="2021-03-30T22:59:19Z">
        <w:r>
          <w:rPr/>
          <w:t>Role</w:t>
        </w:r>
      </w:ins>
    </w:p>
    <w:p>
      <w:pPr>
        <w:pStyle w:val="TextBody"/>
        <w:numPr>
          <w:ilvl w:val="0"/>
          <w:numId w:val="5"/>
        </w:numPr>
        <w:rPr/>
      </w:pPr>
      <w:ins w:id="97" w:author="Unknown Author" w:date="2021-03-30T22:59:19Z">
        <w:r>
          <w:rPr/>
          <w:t>Email</w:t>
        </w:r>
      </w:ins>
    </w:p>
    <w:p>
      <w:pPr>
        <w:pStyle w:val="TextBody"/>
        <w:numPr>
          <w:ilvl w:val="0"/>
          <w:numId w:val="5"/>
        </w:numPr>
        <w:rPr/>
      </w:pPr>
      <w:ins w:id="99" w:author="Unknown Author" w:date="2021-03-30T22:59:19Z">
        <w:r>
          <w:rPr/>
          <w:t>Password</w:t>
        </w:r>
      </w:ins>
    </w:p>
    <w:p>
      <w:pPr>
        <w:pStyle w:val="TextBody"/>
        <w:numPr>
          <w:ilvl w:val="0"/>
          <w:numId w:val="5"/>
        </w:numPr>
        <w:rPr/>
      </w:pPr>
      <w:ins w:id="101" w:author="Unknown Author" w:date="2021-03-30T22:59:19Z">
        <w:r>
          <w:rPr/>
          <w:t>Address</w:t>
        </w:r>
      </w:ins>
    </w:p>
    <w:p>
      <w:pPr>
        <w:pStyle w:val="TextBody"/>
        <w:numPr>
          <w:ilvl w:val="0"/>
          <w:numId w:val="5"/>
        </w:numPr>
        <w:rPr/>
      </w:pPr>
      <w:ins w:id="103" w:author="Unknown Author" w:date="2021-03-30T22:59:19Z">
        <w:r>
          <w:rPr/>
          <w:t>Date created</w:t>
        </w:r>
      </w:ins>
    </w:p>
    <w:p>
      <w:pPr>
        <w:pStyle w:val="TextBody"/>
        <w:rPr/>
      </w:pPr>
      <w:ins w:id="105" w:author="Unknown Author" w:date="2021-03-30T22:59:19Z">
        <w:r>
          <w:rPr/>
        </w:r>
      </w:ins>
    </w:p>
    <w:p>
      <w:pPr>
        <w:pStyle w:val="TextBody"/>
        <w:rPr/>
      </w:pPr>
      <w:ins w:id="107" w:author="Unknown Author" w:date="2021-03-30T22:59:19Z">
        <w:r>
          <w:rPr/>
        </w:r>
      </w:ins>
    </w:p>
    <w:p>
      <w:pPr>
        <w:pStyle w:val="TextBody"/>
        <w:rPr/>
      </w:pPr>
      <w:ins w:id="109" w:author="Unknown Author" w:date="2021-03-30T22:59:19Z">
        <w:r>
          <w:rPr/>
        </w:r>
      </w:ins>
    </w:p>
    <w:p>
      <w:pPr>
        <w:pStyle w:val="Heading2"/>
        <w:numPr>
          <w:ilvl w:val="1"/>
          <w:numId w:val="4"/>
        </w:numPr>
        <w:rPr>
          <w:rFonts w:ascii="Liberation Sans" w:hAnsi="Liberation Sans" w:eastAsia="Microsoft YaHei" w:cs="Arial"/>
          <w:b/>
          <w:b/>
          <w:bCs/>
          <w:color w:val="auto"/>
          <w:kern w:val="2"/>
          <w:sz w:val="32"/>
          <w:szCs w:val="32"/>
          <w:lang w:val="en-AU" w:eastAsia="zh-CN" w:bidi="hi-IN"/>
          <w:ins w:id="112" w:author="Unknown Author" w:date="2021-03-30T22:59:19Z"/>
        </w:rPr>
      </w:pPr>
      <w:ins w:id="111" w:author="Unknown Author" w:date="2021-03-30T22:59:19Z">
        <w:bookmarkStart w:id="6" w:name="__RefHeading___Toc1888_1730366076"/>
        <w:bookmarkEnd w:id="6"/>
        <w:r>
          <w:rPr>
            <w:rFonts w:eastAsia="Microsoft YaHei" w:cs="Arial"/>
            <w:b/>
            <w:bCs/>
            <w:color w:val="auto"/>
            <w:kern w:val="2"/>
            <w:sz w:val="32"/>
            <w:szCs w:val="32"/>
            <w:lang w:val="en-AU" w:eastAsia="zh-CN" w:bidi="hi-IN"/>
          </w:rPr>
          <w:t>Products</w:t>
        </w:r>
      </w:ins>
    </w:p>
    <w:p>
      <w:pPr>
        <w:pStyle w:val="TextBody"/>
        <w:numPr>
          <w:ilvl w:val="0"/>
          <w:numId w:val="6"/>
        </w:numPr>
        <w:rPr/>
      </w:pPr>
      <w:ins w:id="113" w:author="Unknown Author" w:date="2021-03-30T22:59:19Z">
        <w:r>
          <w:rPr/>
          <w:t>Product name</w:t>
        </w:r>
      </w:ins>
    </w:p>
    <w:p>
      <w:pPr>
        <w:pStyle w:val="TextBody"/>
        <w:numPr>
          <w:ilvl w:val="0"/>
          <w:numId w:val="6"/>
        </w:numPr>
        <w:rPr/>
      </w:pPr>
      <w:ins w:id="115" w:author="Unknown Author" w:date="2021-03-30T22:59:19Z">
        <w:r>
          <w:rPr/>
          <w:t>Product image</w:t>
        </w:r>
      </w:ins>
    </w:p>
    <w:p>
      <w:pPr>
        <w:pStyle w:val="TextBody"/>
        <w:numPr>
          <w:ilvl w:val="0"/>
          <w:numId w:val="6"/>
        </w:numPr>
        <w:rPr/>
      </w:pPr>
      <w:ins w:id="117" w:author="Unknown Author" w:date="2021-03-30T22:59:19Z">
        <w:r>
          <w:rPr/>
          <w:t>Product description</w:t>
        </w:r>
      </w:ins>
    </w:p>
    <w:p>
      <w:pPr>
        <w:pStyle w:val="TextBody"/>
        <w:numPr>
          <w:ilvl w:val="0"/>
          <w:numId w:val="6"/>
        </w:numPr>
        <w:rPr/>
      </w:pPr>
      <w:ins w:id="119" w:author="Unknown Author" w:date="2021-03-30T22:59:19Z">
        <w:r>
          <w:rPr/>
          <w:t>Size</w:t>
        </w:r>
      </w:ins>
    </w:p>
    <w:p>
      <w:pPr>
        <w:pStyle w:val="TextBody"/>
        <w:numPr>
          <w:ilvl w:val="0"/>
          <w:numId w:val="6"/>
        </w:numPr>
        <w:rPr/>
      </w:pPr>
      <w:ins w:id="121" w:author="Unknown Author" w:date="2021-03-30T22:59:19Z">
        <w:r>
          <w:rPr/>
          <w:t>Price</w:t>
        </w:r>
      </w:ins>
    </w:p>
    <w:p>
      <w:pPr>
        <w:pStyle w:val="TextBody"/>
        <w:numPr>
          <w:ilvl w:val="0"/>
          <w:numId w:val="6"/>
        </w:numPr>
        <w:rPr/>
      </w:pPr>
      <w:ins w:id="123" w:author="Unknown Author" w:date="2021-03-30T22:59:19Z">
        <w:r>
          <w:rPr/>
          <w:t>Glaze type</w:t>
        </w:r>
      </w:ins>
    </w:p>
    <w:p>
      <w:pPr>
        <w:pStyle w:val="TextBody"/>
        <w:numPr>
          <w:ilvl w:val="0"/>
          <w:numId w:val="6"/>
        </w:numPr>
        <w:rPr/>
      </w:pPr>
      <w:ins w:id="125" w:author="Unknown Author" w:date="2021-03-30T22:59:19Z">
        <w:r>
          <w:rPr/>
          <w:t>Category</w:t>
        </w:r>
      </w:ins>
    </w:p>
    <w:p>
      <w:pPr>
        <w:pStyle w:val="TextBody"/>
        <w:numPr>
          <w:ilvl w:val="0"/>
          <w:numId w:val="6"/>
        </w:numPr>
        <w:rPr/>
      </w:pPr>
      <w:ins w:id="127" w:author="Unknown Author" w:date="2021-03-30T22:59:19Z">
        <w:r>
          <w:rPr/>
          <w:t>Date produced</w:t>
        </w:r>
      </w:ins>
    </w:p>
    <w:p>
      <w:pPr>
        <w:pStyle w:val="Heading2"/>
        <w:numPr>
          <w:ilvl w:val="1"/>
          <w:numId w:val="4"/>
        </w:numPr>
        <w:rPr>
          <w:rFonts w:ascii="Liberation Sans" w:hAnsi="Liberation Sans" w:eastAsia="Microsoft YaHei" w:cs="Arial"/>
          <w:b/>
          <w:b/>
          <w:bCs/>
          <w:color w:val="auto"/>
          <w:kern w:val="2"/>
          <w:sz w:val="32"/>
          <w:szCs w:val="32"/>
          <w:lang w:val="en-AU" w:eastAsia="zh-CN" w:bidi="hi-IN"/>
          <w:ins w:id="130" w:author="Unknown Author" w:date="2021-03-30T22:59:19Z"/>
        </w:rPr>
      </w:pPr>
      <w:ins w:id="129" w:author="Unknown Author" w:date="2021-03-30T22:59:19Z">
        <w:bookmarkStart w:id="7" w:name="__RefHeading___Toc4847_860698228"/>
        <w:bookmarkEnd w:id="7"/>
        <w:r>
          <w:rPr>
            <w:rFonts w:eastAsia="Microsoft YaHei" w:cs="Arial"/>
            <w:b/>
            <w:bCs/>
            <w:color w:val="auto"/>
            <w:kern w:val="2"/>
            <w:sz w:val="32"/>
            <w:szCs w:val="32"/>
            <w:lang w:val="en-AU" w:eastAsia="zh-CN" w:bidi="hi-IN"/>
          </w:rPr>
          <w:t>Orders</w:t>
        </w:r>
      </w:ins>
    </w:p>
    <w:p>
      <w:pPr>
        <w:pStyle w:val="TextBody"/>
        <w:numPr>
          <w:ilvl w:val="0"/>
          <w:numId w:val="7"/>
        </w:numPr>
        <w:rPr/>
      </w:pPr>
      <w:ins w:id="131" w:author="Unknown Author" w:date="2021-03-30T22:59:19Z">
        <w:r>
          <w:rPr/>
          <w:t>Total price</w:t>
        </w:r>
      </w:ins>
    </w:p>
    <w:p>
      <w:pPr>
        <w:pStyle w:val="TextBody"/>
        <w:numPr>
          <w:ilvl w:val="0"/>
          <w:numId w:val="7"/>
        </w:numPr>
        <w:rPr/>
      </w:pPr>
      <w:ins w:id="133" w:author="Unknown Author" w:date="2021-03-30T22:59:19Z">
        <w:r>
          <w:rPr/>
          <w:t>Customer</w:t>
        </w:r>
      </w:ins>
    </w:p>
    <w:p>
      <w:pPr>
        <w:pStyle w:val="TextBody"/>
        <w:numPr>
          <w:ilvl w:val="0"/>
          <w:numId w:val="7"/>
        </w:numPr>
        <w:rPr/>
      </w:pPr>
      <w:ins w:id="135" w:author="Unknown Author" w:date="2021-03-30T22:59:19Z">
        <w:r>
          <w:rPr/>
          <w:t>Date of order</w:t>
        </w:r>
      </w:ins>
    </w:p>
    <w:p>
      <w:pPr>
        <w:pStyle w:val="Heading2"/>
        <w:numPr>
          <w:ilvl w:val="1"/>
          <w:numId w:val="4"/>
        </w:numPr>
        <w:rPr>
          <w:rFonts w:ascii="Liberation Sans" w:hAnsi="Liberation Sans" w:eastAsia="Microsoft YaHei" w:cs="Arial"/>
          <w:b/>
          <w:b/>
          <w:bCs/>
          <w:color w:val="auto"/>
          <w:kern w:val="2"/>
          <w:sz w:val="32"/>
          <w:szCs w:val="32"/>
          <w:lang w:val="en-AU" w:eastAsia="zh-CN" w:bidi="hi-IN"/>
          <w:ins w:id="138" w:author="Unknown Author" w:date="2021-03-30T22:59:19Z"/>
        </w:rPr>
      </w:pPr>
      <w:ins w:id="137" w:author="Unknown Author" w:date="2021-03-30T22:59:19Z">
        <w:bookmarkStart w:id="8" w:name="__RefHeading___Toc1621_263356945"/>
        <w:bookmarkEnd w:id="8"/>
        <w:r>
          <w:rPr>
            <w:rFonts w:eastAsia="Microsoft YaHei" w:cs="Arial"/>
            <w:b/>
            <w:bCs/>
            <w:color w:val="auto"/>
            <w:kern w:val="2"/>
            <w:sz w:val="32"/>
            <w:szCs w:val="32"/>
            <w:lang w:val="en-AU" w:eastAsia="zh-CN" w:bidi="hi-IN"/>
          </w:rPr>
          <w:t>Messages</w:t>
        </w:r>
      </w:ins>
    </w:p>
    <w:p>
      <w:pPr>
        <w:pStyle w:val="TextBody"/>
        <w:numPr>
          <w:ilvl w:val="0"/>
          <w:numId w:val="8"/>
        </w:numPr>
        <w:rPr/>
      </w:pPr>
      <w:ins w:id="139" w:author="Unknown Author" w:date="2021-03-30T22:59:19Z">
        <w:r>
          <w:rPr/>
          <w:t>Name</w:t>
        </w:r>
      </w:ins>
    </w:p>
    <w:p>
      <w:pPr>
        <w:pStyle w:val="TextBody"/>
        <w:numPr>
          <w:ilvl w:val="0"/>
          <w:numId w:val="8"/>
        </w:numPr>
        <w:rPr/>
      </w:pPr>
      <w:ins w:id="141" w:author="Unknown Author" w:date="2021-03-30T22:59:19Z">
        <w:r>
          <w:rPr/>
          <w:t>Subject</w:t>
        </w:r>
      </w:ins>
    </w:p>
    <w:p>
      <w:pPr>
        <w:pStyle w:val="TextBody"/>
        <w:numPr>
          <w:ilvl w:val="0"/>
          <w:numId w:val="8"/>
        </w:numPr>
        <w:rPr/>
      </w:pPr>
      <w:ins w:id="143" w:author="Unknown Author" w:date="2021-03-30T22:59:19Z">
        <w:r>
          <w:rPr/>
          <w:t>Email</w:t>
        </w:r>
      </w:ins>
    </w:p>
    <w:p>
      <w:pPr>
        <w:pStyle w:val="TextBody"/>
        <w:numPr>
          <w:ilvl w:val="0"/>
          <w:numId w:val="8"/>
        </w:numPr>
        <w:rPr/>
      </w:pPr>
      <w:ins w:id="145" w:author="Unknown Author" w:date="2021-03-30T22:59:19Z">
        <w:r>
          <w:rPr/>
          <w:t>Body</w:t>
        </w:r>
      </w:ins>
    </w:p>
    <w:p>
      <w:pPr>
        <w:pStyle w:val="Heading2"/>
        <w:numPr>
          <w:ilvl w:val="1"/>
          <w:numId w:val="4"/>
        </w:numPr>
        <w:rPr>
          <w:rFonts w:ascii="Liberation Sans" w:hAnsi="Liberation Sans" w:eastAsia="Microsoft YaHei" w:cs="Arial"/>
          <w:b/>
          <w:b/>
          <w:bCs/>
          <w:color w:val="auto"/>
          <w:kern w:val="2"/>
          <w:sz w:val="32"/>
          <w:szCs w:val="32"/>
          <w:lang w:val="en-AU" w:eastAsia="zh-CN" w:bidi="hi-IN"/>
          <w:ins w:id="148" w:author="Unknown Author" w:date="2021-03-30T22:59:19Z"/>
        </w:rPr>
      </w:pPr>
      <w:ins w:id="147" w:author="Unknown Author" w:date="2021-03-30T22:59:19Z">
        <w:bookmarkStart w:id="9" w:name="__RefHeading___Toc1621_2633569451"/>
        <w:bookmarkEnd w:id="9"/>
        <w:r>
          <w:rPr>
            <w:rFonts w:eastAsia="Microsoft YaHei" w:cs="Arial"/>
            <w:b/>
            <w:bCs/>
            <w:color w:val="auto"/>
            <w:kern w:val="2"/>
            <w:sz w:val="32"/>
            <w:szCs w:val="32"/>
            <w:lang w:val="en-AU" w:eastAsia="zh-CN" w:bidi="hi-IN"/>
          </w:rPr>
          <w:t>Details of Orders</w:t>
        </w:r>
      </w:ins>
    </w:p>
    <w:p>
      <w:pPr>
        <w:pStyle w:val="TextBody"/>
        <w:numPr>
          <w:ilvl w:val="0"/>
          <w:numId w:val="9"/>
        </w:numPr>
        <w:rPr/>
      </w:pPr>
      <w:ins w:id="149" w:author="Unknown Author" w:date="2021-03-30T22:59:19Z">
        <w:r>
          <w:rPr/>
          <w:t>ItemId</w:t>
        </w:r>
      </w:ins>
    </w:p>
    <w:p>
      <w:pPr>
        <w:pStyle w:val="TextBody"/>
        <w:numPr>
          <w:ilvl w:val="0"/>
          <w:numId w:val="9"/>
        </w:numPr>
        <w:rPr/>
      </w:pPr>
      <w:ins w:id="151" w:author="Unknown Author" w:date="2021-03-30T22:59:19Z">
        <w:r>
          <w:rPr/>
          <w:t>Quantity per item</w:t>
        </w:r>
      </w:ins>
    </w:p>
    <w:p>
      <w:pPr>
        <w:pStyle w:val="TextBody"/>
        <w:numPr>
          <w:ilvl w:val="0"/>
          <w:numId w:val="9"/>
        </w:numPr>
        <w:rPr/>
      </w:pPr>
      <w:ins w:id="153" w:author="Unknown Author" w:date="2021-03-30T22:59:19Z">
        <w:r>
          <w:rPr/>
          <w:t>Unit price</w:t>
        </w:r>
      </w:ins>
    </w:p>
    <w:p>
      <w:pPr>
        <w:pStyle w:val="TextBody"/>
        <w:numPr>
          <w:ilvl w:val="0"/>
          <w:numId w:val="9"/>
        </w:numPr>
        <w:rPr/>
      </w:pPr>
      <w:ins w:id="155" w:author="Unknown Author" w:date="2021-03-30T22:59:19Z">
        <w:r>
          <w:rPr/>
          <w:t>Discount</w:t>
        </w:r>
      </w:ins>
    </w:p>
    <w:p>
      <w:pPr>
        <w:pStyle w:val="TextBody"/>
        <w:rPr/>
      </w:pPr>
      <w:ins w:id="157" w:author="Unknown Author" w:date="2021-03-30T22:59:19Z">
        <w:r>
          <w:rPr/>
        </w:r>
      </w:ins>
    </w:p>
    <w:p>
      <w:pPr>
        <w:pStyle w:val="TextBody"/>
        <w:rPr/>
      </w:pPr>
      <w:ins w:id="159" w:author="Unknown Author" w:date="2021-03-30T22:59:19Z">
        <w:r>
          <w:rPr/>
        </w:r>
      </w:ins>
    </w:p>
    <w:p>
      <w:pPr>
        <w:pStyle w:val="TextBody"/>
        <w:rPr/>
      </w:pPr>
      <w:ins w:id="161" w:author="Unknown Author" w:date="2021-03-30T22:59:19Z">
        <w:r>
          <w:rPr/>
        </w:r>
      </w:ins>
    </w:p>
    <w:p>
      <w:pPr>
        <w:pStyle w:val="TextBody"/>
        <w:rPr/>
      </w:pPr>
      <w:ins w:id="163" w:author="Unknown Author" w:date="2021-03-30T22:59:19Z">
        <w:r>
          <w:rPr/>
        </w:r>
      </w:ins>
    </w:p>
    <w:p>
      <w:pPr>
        <w:pStyle w:val="TextBody"/>
        <w:rPr/>
      </w:pPr>
      <w:ins w:id="165" w:author="Unknown Author" w:date="2021-03-30T22:59:19Z">
        <w:r>
          <w:rPr/>
        </w:r>
      </w:ins>
    </w:p>
    <w:p>
      <w:pPr>
        <w:pStyle w:val="TextBody"/>
        <w:rPr/>
      </w:pPr>
      <w:ins w:id="167" w:author="Unknown Author" w:date="2021-03-30T22:59:19Z">
        <w:r>
          <w:rPr/>
        </w:r>
      </w:ins>
    </w:p>
    <w:p>
      <w:pPr>
        <w:pStyle w:val="TextBody"/>
        <w:rPr/>
      </w:pPr>
      <w:ins w:id="169" w:author="Unknown Author" w:date="2021-03-30T22:59:19Z">
        <w:r>
          <w:rPr/>
        </w:r>
      </w:ins>
    </w:p>
    <w:p>
      <w:pPr>
        <w:pStyle w:val="Heading1"/>
        <w:numPr>
          <w:ilvl w:val="0"/>
          <w:numId w:val="4"/>
        </w:numPr>
        <w:bidi w:val="0"/>
        <w:jc w:val="left"/>
        <w:rPr>
          <w:rFonts w:ascii="Liberation Sans" w:hAnsi="Liberation Sans" w:eastAsia="Microsoft YaHei" w:cs="Arial"/>
          <w:b/>
          <w:b/>
          <w:bCs/>
          <w:color w:val="auto"/>
          <w:kern w:val="2"/>
          <w:sz w:val="36"/>
          <w:szCs w:val="36"/>
          <w:lang w:val="en-AU" w:eastAsia="zh-CN" w:bidi="hi-IN"/>
          <w:del w:id="172" w:author="Unknown Author" w:date="2021-03-30T22:59:47Z"/>
        </w:rPr>
      </w:pPr>
      <w:del w:id="171" w:author="Unknown Author" w:date="2021-03-30T22:59:47Z">
        <w:r>
          <w:rPr>
            <w:rFonts w:eastAsia="Microsoft YaHei" w:cs="Arial"/>
            <w:b/>
            <w:bCs/>
            <w:color w:val="auto"/>
            <w:kern w:val="2"/>
            <w:sz w:val="36"/>
            <w:szCs w:val="36"/>
            <w:lang w:val="en-AU" w:eastAsia="zh-CN" w:bidi="hi-IN"/>
          </w:rPr>
        </w:r>
      </w:del>
    </w:p>
    <w:p>
      <w:pPr>
        <w:pStyle w:val="Heading1"/>
        <w:numPr>
          <w:ilvl w:val="0"/>
          <w:numId w:val="4"/>
        </w:numPr>
        <w:bidi w:val="0"/>
        <w:jc w:val="left"/>
        <w:rPr>
          <w:rFonts w:ascii="Liberation Sans" w:hAnsi="Liberation Sans" w:eastAsia="Microsoft YaHei" w:cs="Arial"/>
          <w:b/>
          <w:b/>
          <w:bCs/>
          <w:color w:val="auto"/>
          <w:kern w:val="2"/>
          <w:sz w:val="36"/>
          <w:szCs w:val="36"/>
          <w:lang w:val="en-AU" w:eastAsia="zh-CN" w:bidi="hi-IN"/>
          <w:del w:id="174" w:author="Unknown Author" w:date="2021-03-30T22:54:48Z"/>
        </w:rPr>
      </w:pPr>
      <w:del w:id="173" w:author="Unknown Author" w:date="2021-03-30T22:54:48Z">
        <w:r>
          <w:rPr>
            <w:rFonts w:eastAsia="Microsoft YaHei" w:cs="Arial"/>
            <w:b/>
            <w:bCs/>
            <w:color w:val="auto"/>
            <w:kern w:val="2"/>
            <w:sz w:val="36"/>
            <w:szCs w:val="36"/>
            <w:lang w:val="en-AU" w:eastAsia="zh-CN" w:bidi="hi-IN"/>
          </w:rPr>
        </w:r>
      </w:del>
    </w:p>
    <w:p>
      <w:pPr>
        <w:pStyle w:val="Heading1"/>
        <w:numPr>
          <w:ilvl w:val="0"/>
          <w:numId w:val="4"/>
        </w:numPr>
        <w:bidi w:val="0"/>
        <w:jc w:val="left"/>
        <w:rPr>
          <w:rFonts w:ascii="Liberation Sans" w:hAnsi="Liberation Sans" w:eastAsia="Microsoft YaHei" w:cs="Arial"/>
          <w:b/>
          <w:b/>
          <w:bCs/>
          <w:color w:val="auto"/>
          <w:kern w:val="2"/>
          <w:sz w:val="36"/>
          <w:szCs w:val="36"/>
          <w:lang w:val="en-AU" w:eastAsia="zh-CN" w:bidi="hi-IN"/>
          <w:ins w:id="177" w:author="Unknown Author" w:date="2021-04-05T00:47:17Z"/>
        </w:rPr>
      </w:pPr>
      <w:del w:id="175" w:author="Unknown Author" w:date="2021-03-30T22:59:47Z">
        <w:bookmarkStart w:id="10" w:name="__RefHeading___Toc5152_860698228"/>
        <w:bookmarkEnd w:id="10"/>
        <w:r>
          <w:rPr>
            <w:rFonts w:eastAsia="Microsoft YaHei" w:cs="Arial"/>
            <w:b/>
            <w:bCs/>
            <w:color w:val="auto"/>
            <w:kern w:val="2"/>
            <w:sz w:val="36"/>
            <w:szCs w:val="36"/>
            <w:lang w:val="en-AU" w:eastAsia="zh-CN" w:bidi="hi-IN"/>
          </w:rPr>
          <w:delText>Major Deliverables</w:delText>
        </w:r>
      </w:del>
      <w:ins w:id="176" w:author="Unknown Author" w:date="2021-04-05T00:47:17Z">
        <w:r>
          <w:rPr>
            <w:rFonts w:eastAsia="Microsoft YaHei" w:cs="Arial"/>
            <w:b/>
            <w:bCs/>
            <w:color w:val="auto"/>
            <w:kern w:val="2"/>
            <w:sz w:val="36"/>
            <w:szCs w:val="36"/>
            <w:lang w:val="en-AU" w:eastAsia="zh-CN" w:bidi="hi-IN"/>
          </w:rPr>
          <w:t>Logical Model</w:t>
        </w:r>
      </w:ins>
    </w:p>
    <w:p>
      <w:pPr>
        <w:pStyle w:val="TextBody"/>
        <w:bidi w:val="0"/>
        <w:jc w:val="left"/>
        <w:rPr>
          <w:rFonts w:ascii="Liberation Sans" w:hAnsi="Liberation Sans" w:eastAsia="Microsoft YaHei" w:cs="Arial"/>
          <w:b/>
          <w:b/>
          <w:bCs/>
          <w:color w:val="auto"/>
          <w:kern w:val="2"/>
          <w:sz w:val="36"/>
          <w:szCs w:val="36"/>
          <w:lang w:val="en-AU" w:eastAsia="zh-CN" w:bidi="hi-IN"/>
          <w:ins w:id="179" w:author="Unknown Author" w:date="2021-04-05T00:47:17Z"/>
        </w:rPr>
      </w:pPr>
      <w:ins w:id="178" w:author="Unknown Author" w:date="2021-04-05T00:47:17Z">
        <w:r>
          <w:rPr>
            <w:rFonts w:eastAsia="Microsoft YaHei" w:cs="Arial" w:ascii="Liberation Sans" w:hAnsi="Liberation Sans"/>
            <w:b/>
            <w:bCs/>
            <w:color w:val="auto"/>
            <w:kern w:val="2"/>
            <w:sz w:val="36"/>
            <w:szCs w:val="36"/>
            <w:lang w:val="en-AU" w:eastAsia="zh-CN" w:bidi="hi-IN"/>
          </w:rPr>
        </w:r>
      </w:ins>
    </w:p>
    <w:tbl>
      <w:tblPr>
        <w:tblW w:w="9638" w:type="dxa"/>
        <w:jc w:val="left"/>
        <w:tblInd w:w="0" w:type="dxa"/>
        <w:tblCellMar>
          <w:top w:w="55" w:type="dxa"/>
          <w:left w:w="55"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tcBorders>
          </w:tcPr>
          <w:p>
            <w:pPr>
              <w:pStyle w:val="TableContents"/>
              <w:rPr/>
            </w:pPr>
            <w:ins w:id="180" w:author="Unknown Author" w:date="2021-04-05T00:47:17Z">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50280" cy="4027170"/>
                    <wp:effectExtent l="0" t="0" r="0" b="0"/>
                    <wp:wrapTopAndBottom/>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5"/>
                            <a:stretch>
                              <a:fillRect/>
                            </a:stretch>
                          </pic:blipFill>
                          <pic:spPr bwMode="auto">
                            <a:xfrm>
                              <a:off x="0" y="0"/>
                              <a:ext cx="6050280" cy="4027170"/>
                            </a:xfrm>
                            <a:prstGeom prst="rect">
                              <a:avLst/>
                            </a:prstGeom>
                          </pic:spPr>
                        </pic:pic>
                      </a:graphicData>
                    </a:graphic>
                  </wp:anchor>
                </w:drawing>
              </w:r>
            </w:ins>
          </w:p>
        </w:tc>
      </w:tr>
      <w:tr>
        <w:trPr/>
        <w:tc>
          <w:tcPr>
            <w:tcW w:w="9638" w:type="dxa"/>
            <w:tcBorders>
              <w:left w:val="single" w:sz="2" w:space="0" w:color="000000"/>
              <w:bottom w:val="single" w:sz="2" w:space="0" w:color="000000"/>
              <w:right w:val="single" w:sz="2" w:space="0" w:color="000000"/>
            </w:tcBorders>
          </w:tcPr>
          <w:p>
            <w:pPr>
              <w:pStyle w:val="TableContents"/>
              <w:rPr/>
            </w:pPr>
            <w:ins w:id="182" w:author="Unknown Author" w:date="2021-04-05T00:47:17Z">
              <w:r>
                <w:rPr/>
              </w:r>
            </w:ins>
          </w:p>
        </w:tc>
      </w:tr>
    </w:tbl>
    <w:p>
      <w:pPr>
        <w:pStyle w:val="TextBody"/>
        <w:bidi w:val="0"/>
        <w:jc w:val="left"/>
        <w:rPr/>
      </w:pPr>
      <w:ins w:id="184" w:author="Unknown Author" w:date="2021-03-29T20:25:40Z">
        <w:r>
          <w:rPr/>
        </w:r>
      </w:ins>
      <w:bookmarkStart w:id="11" w:name="__RefHeading___Toc4851_860698228"/>
      <w:bookmarkStart w:id="12" w:name="__RefHeading___Toc4851_860698228"/>
      <w:bookmarkEnd w:id="12"/>
    </w:p>
    <w:p>
      <w:pPr>
        <w:pStyle w:val="Heading1"/>
        <w:numPr>
          <w:ilvl w:val="0"/>
          <w:numId w:val="4"/>
        </w:numPr>
        <w:bidi w:val="0"/>
        <w:jc w:val="left"/>
        <w:rPr>
          <w:rFonts w:ascii="Liberation Sans" w:hAnsi="Liberation Sans" w:eastAsia="Microsoft YaHei" w:cs="Arial"/>
          <w:b/>
          <w:b/>
          <w:bCs/>
          <w:color w:val="auto"/>
          <w:kern w:val="2"/>
          <w:sz w:val="36"/>
          <w:szCs w:val="36"/>
          <w:lang w:val="en-AU" w:eastAsia="zh-CN" w:bidi="hi-IN"/>
          <w:del w:id="187" w:author="Unknown Author" w:date="2021-03-29T20:26:28Z"/>
        </w:rPr>
      </w:pPr>
      <w:del w:id="186" w:author="Unknown Author" w:date="2021-03-29T20:26:28Z">
        <w:r>
          <w:rPr/>
        </w:r>
      </w:del>
    </w:p>
    <w:p>
      <w:pPr>
        <w:pStyle w:val="Heading1"/>
        <w:numPr>
          <w:ilvl w:val="0"/>
          <w:numId w:val="4"/>
        </w:numPr>
        <w:bidi w:val="0"/>
        <w:jc w:val="left"/>
        <w:rPr>
          <w:rFonts w:ascii="Liberation Sans" w:hAnsi="Liberation Sans" w:eastAsia="Microsoft YaHei" w:cs="Arial"/>
          <w:b/>
          <w:b/>
          <w:bCs/>
          <w:color w:val="auto"/>
          <w:kern w:val="2"/>
          <w:sz w:val="32"/>
          <w:szCs w:val="32"/>
          <w:lang w:val="en-AU" w:eastAsia="zh-CN" w:bidi="hi-IN"/>
          <w:del w:id="191" w:author="Unknown Author" w:date="2021-04-05T00:48:06Z"/>
        </w:rPr>
      </w:pPr>
      <w:del w:id="188" w:author="Unknown Author" w:date="2021-03-30T23:01:09Z">
        <w:bookmarkStart w:id="13" w:name="__RefHeading___Toc5154_860698228"/>
        <w:bookmarkEnd w:id="13"/>
        <w:r>
          <w:rPr>
            <w:rFonts w:eastAsia="Microsoft YaHei" w:cs="Arial"/>
            <w:b/>
            <w:bCs/>
            <w:color w:val="auto"/>
            <w:kern w:val="2"/>
            <w:sz w:val="36"/>
            <w:szCs w:val="36"/>
            <w:lang w:val="en-AU" w:eastAsia="zh-CN" w:bidi="hi-IN"/>
          </w:rPr>
          <w:delText>Key Milestones</w:delText>
        </w:r>
      </w:del>
      <w:ins w:id="189" w:author="Unknown Author" w:date="2021-04-05T00:47:58Z">
        <w:r>
          <w:rPr>
            <w:rFonts w:eastAsia="Microsoft YaHei" w:cs="Arial"/>
            <w:b/>
            <w:bCs/>
            <w:color w:val="auto"/>
            <w:kern w:val="2"/>
            <w:sz w:val="36"/>
            <w:szCs w:val="36"/>
            <w:lang w:val="en-AU" w:eastAsia="zh-CN" w:bidi="hi-IN"/>
          </w:rPr>
          <w:t>Tables and</w:t>
        </w:r>
      </w:ins>
      <w:ins w:id="190" w:author="Unknown Author" w:date="2021-04-05T00:48:00Z">
        <w:r>
          <w:rPr>
            <w:rFonts w:eastAsia="Microsoft YaHei" w:cs="Arial"/>
            <w:b/>
            <w:bCs/>
            <w:color w:val="auto"/>
            <w:kern w:val="2"/>
            <w:sz w:val="36"/>
            <w:szCs w:val="36"/>
            <w:lang w:val="en-AU" w:eastAsia="zh-CN" w:bidi="hi-IN"/>
          </w:rPr>
          <w:t xml:space="preserve"> Data</w:t>
        </w:r>
      </w:ins>
    </w:p>
    <w:p>
      <w:pPr>
        <w:pStyle w:val="Heading1"/>
        <w:bidi w:val="0"/>
        <w:jc w:val="left"/>
        <w:rPr>
          <w:rFonts w:ascii="Liberation Sans" w:hAnsi="Liberation Sans" w:eastAsia="Microsoft YaHei" w:cs="Arial"/>
          <w:b/>
          <w:b/>
          <w:bCs/>
          <w:color w:val="auto"/>
          <w:kern w:val="2"/>
          <w:sz w:val="32"/>
          <w:szCs w:val="32"/>
          <w:lang w:val="en-AU" w:eastAsia="zh-CN" w:bidi="hi-IN"/>
        </w:rPr>
      </w:pPr>
      <w:del w:id="192" w:author="Unknown Author" w:date="2021-03-30T23:01:22Z">
        <w:r>
          <w:rPr>
            <w:rFonts w:eastAsia="Microsoft YaHei" w:cs="Arial"/>
            <w:b/>
            <w:bCs/>
            <w:color w:val="auto"/>
            <w:kern w:val="2"/>
            <w:sz w:val="32"/>
            <w:szCs w:val="32"/>
            <w:lang w:val="en-AU" w:eastAsia="zh-CN" w:bidi="hi-IN"/>
          </w:rPr>
          <w:delText>Business Requirements</w:delText>
        </w:r>
      </w:del>
    </w:p>
    <w:p>
      <w:pPr>
        <w:pStyle w:val="TextBody"/>
        <w:jc w:val="both"/>
        <w:rPr/>
      </w:pPr>
      <w:ins w:id="193" w:author="Unknown Author" w:date="2021-04-05T00:57:02Z">
        <w:r>
          <w:rPr/>
        </w:r>
      </w:ins>
    </w:p>
    <w:p>
      <w:pPr>
        <w:pStyle w:val="Heading2"/>
        <w:numPr>
          <w:ilvl w:val="1"/>
          <w:numId w:val="4"/>
        </w:numPr>
        <w:rPr/>
      </w:pPr>
      <w:ins w:id="195" w:author="Unknown Author" w:date="2021-04-05T00:57:02Z">
        <w:bookmarkStart w:id="14" w:name="__RefHeading___Toc6617_3975847811"/>
        <w:bookmarkEnd w:id="14"/>
        <w:r>
          <w:rPr/>
          <w:t>Table structure for table categories</w:t>
        </w:r>
      </w:ins>
    </w:p>
    <w:tbl>
      <w:tblPr>
        <w:tblW w:w="5000" w:type="pct"/>
        <w:jc w:val="left"/>
        <w:tblInd w:w="0" w:type="dxa"/>
        <w:tblCellMar>
          <w:top w:w="28" w:type="dxa"/>
          <w:left w:w="28" w:type="dxa"/>
          <w:bottom w:w="28" w:type="dxa"/>
          <w:right w:w="28" w:type="dxa"/>
        </w:tblCellMar>
      </w:tblPr>
      <w:tblGrid>
        <w:gridCol w:w="2860"/>
        <w:gridCol w:w="3274"/>
        <w:gridCol w:w="1320"/>
        <w:gridCol w:w="2184"/>
      </w:tblGrid>
      <w:tr>
        <w:trPr/>
        <w:tc>
          <w:tcPr>
            <w:tcW w:w="2860" w:type="dxa"/>
            <w:tcBorders/>
            <w:vAlign w:val="center"/>
          </w:tcPr>
          <w:p>
            <w:pPr>
              <w:pStyle w:val="TableHeading"/>
              <w:bidi w:val="0"/>
              <w:rPr/>
            </w:pPr>
            <w:ins w:id="197" w:author="Unknown Author" w:date="2021-04-05T00:57:02Z">
              <w:r>
                <w:rPr/>
                <w:t>Column</w:t>
              </w:r>
            </w:ins>
          </w:p>
        </w:tc>
        <w:tc>
          <w:tcPr>
            <w:tcW w:w="3274" w:type="dxa"/>
            <w:tcBorders/>
            <w:vAlign w:val="center"/>
          </w:tcPr>
          <w:p>
            <w:pPr>
              <w:pStyle w:val="TableContents"/>
              <w:bidi w:val="0"/>
              <w:jc w:val="left"/>
              <w:rPr/>
            </w:pPr>
            <w:ins w:id="199" w:author="Unknown Author" w:date="2021-04-05T00:57:02Z">
              <w:r>
                <w:rPr>
                  <w:rStyle w:val="StrongEmphasis"/>
                </w:rPr>
                <w:t>Type</w:t>
              </w:r>
            </w:ins>
          </w:p>
        </w:tc>
        <w:tc>
          <w:tcPr>
            <w:tcW w:w="1320" w:type="dxa"/>
            <w:tcBorders/>
            <w:vAlign w:val="center"/>
          </w:tcPr>
          <w:p>
            <w:pPr>
              <w:pStyle w:val="TableContents"/>
              <w:bidi w:val="0"/>
              <w:jc w:val="left"/>
              <w:rPr/>
            </w:pPr>
            <w:ins w:id="201" w:author="Unknown Author" w:date="2021-04-05T00:57:02Z">
              <w:r>
                <w:rPr>
                  <w:rStyle w:val="StrongEmphasis"/>
                </w:rPr>
                <w:t>Null</w:t>
              </w:r>
            </w:ins>
          </w:p>
        </w:tc>
        <w:tc>
          <w:tcPr>
            <w:tcW w:w="2184" w:type="dxa"/>
            <w:tcBorders/>
            <w:vAlign w:val="center"/>
          </w:tcPr>
          <w:p>
            <w:pPr>
              <w:pStyle w:val="TableContents"/>
              <w:bidi w:val="0"/>
              <w:jc w:val="left"/>
              <w:rPr/>
            </w:pPr>
            <w:ins w:id="203" w:author="Unknown Author" w:date="2021-04-05T00:57:02Z">
              <w:r>
                <w:rPr>
                  <w:rStyle w:val="StrongEmphasis"/>
                </w:rPr>
                <w:t>Default</w:t>
              </w:r>
            </w:ins>
          </w:p>
        </w:tc>
      </w:tr>
      <w:tr>
        <w:trPr/>
        <w:tc>
          <w:tcPr>
            <w:tcW w:w="2860" w:type="dxa"/>
            <w:tcBorders/>
            <w:vAlign w:val="center"/>
          </w:tcPr>
          <w:p>
            <w:pPr>
              <w:pStyle w:val="TableContents"/>
              <w:bidi w:val="0"/>
              <w:jc w:val="left"/>
              <w:rPr/>
            </w:pPr>
            <w:ins w:id="205" w:author="Unknown Author" w:date="2021-04-05T00:57:02Z">
              <w:r>
                <w:rPr>
                  <w:rStyle w:val="StrongEmphasis"/>
                </w:rPr>
                <w:t>id</w:t>
              </w:r>
            </w:ins>
          </w:p>
        </w:tc>
        <w:tc>
          <w:tcPr>
            <w:tcW w:w="3274" w:type="dxa"/>
            <w:tcBorders/>
            <w:vAlign w:val="center"/>
          </w:tcPr>
          <w:p>
            <w:pPr>
              <w:pStyle w:val="TableContents"/>
              <w:bidi w:val="0"/>
              <w:jc w:val="left"/>
              <w:rPr/>
            </w:pPr>
            <w:ins w:id="207" w:author="Unknown Author" w:date="2021-04-05T00:57:02Z">
              <w:r>
                <w:rPr/>
                <w:t>int(11)</w:t>
              </w:r>
            </w:ins>
          </w:p>
        </w:tc>
        <w:tc>
          <w:tcPr>
            <w:tcW w:w="1320" w:type="dxa"/>
            <w:tcBorders/>
            <w:vAlign w:val="center"/>
          </w:tcPr>
          <w:p>
            <w:pPr>
              <w:pStyle w:val="TableContents"/>
              <w:bidi w:val="0"/>
              <w:jc w:val="left"/>
              <w:rPr/>
            </w:pPr>
            <w:ins w:id="209" w:author="Unknown Author" w:date="2021-04-05T00:57:02Z">
              <w:r>
                <w:rPr/>
                <w:t>No</w:t>
              </w:r>
            </w:ins>
          </w:p>
        </w:tc>
        <w:tc>
          <w:tcPr>
            <w:tcW w:w="2184" w:type="dxa"/>
            <w:tcBorders/>
            <w:vAlign w:val="center"/>
          </w:tcPr>
          <w:p>
            <w:pPr>
              <w:pStyle w:val="TableContents"/>
              <w:bidi w:val="0"/>
              <w:jc w:val="left"/>
              <w:rPr>
                <w:sz w:val="4"/>
                <w:szCs w:val="4"/>
                <w:ins w:id="212" w:author="Unknown Author" w:date="2021-04-05T00:57:02Z"/>
              </w:rPr>
            </w:pPr>
            <w:ins w:id="211" w:author="Unknown Author" w:date="2021-04-05T00:57:02Z">
              <w:r>
                <w:rPr>
                  <w:sz w:val="4"/>
                  <w:szCs w:val="4"/>
                </w:rPr>
              </w:r>
            </w:ins>
          </w:p>
        </w:tc>
      </w:tr>
      <w:tr>
        <w:trPr/>
        <w:tc>
          <w:tcPr>
            <w:tcW w:w="2860" w:type="dxa"/>
            <w:tcBorders/>
            <w:vAlign w:val="center"/>
          </w:tcPr>
          <w:p>
            <w:pPr>
              <w:pStyle w:val="TableContents"/>
              <w:bidi w:val="0"/>
              <w:jc w:val="left"/>
              <w:rPr/>
            </w:pPr>
            <w:ins w:id="213" w:author="Unknown Author" w:date="2021-04-05T00:57:02Z">
              <w:r>
                <w:rPr>
                  <w:rStyle w:val="StrongEmphasis"/>
                </w:rPr>
                <w:t>name</w:t>
              </w:r>
            </w:ins>
          </w:p>
        </w:tc>
        <w:tc>
          <w:tcPr>
            <w:tcW w:w="3274" w:type="dxa"/>
            <w:tcBorders/>
            <w:vAlign w:val="center"/>
          </w:tcPr>
          <w:p>
            <w:pPr>
              <w:pStyle w:val="TableContents"/>
              <w:bidi w:val="0"/>
              <w:jc w:val="left"/>
              <w:rPr/>
            </w:pPr>
            <w:ins w:id="215" w:author="Unknown Author" w:date="2021-04-05T00:57:02Z">
              <w:r>
                <w:rPr/>
                <w:t>varchar(255)</w:t>
              </w:r>
            </w:ins>
          </w:p>
        </w:tc>
        <w:tc>
          <w:tcPr>
            <w:tcW w:w="1320" w:type="dxa"/>
            <w:tcBorders/>
            <w:vAlign w:val="center"/>
          </w:tcPr>
          <w:p>
            <w:pPr>
              <w:pStyle w:val="TableContents"/>
              <w:bidi w:val="0"/>
              <w:jc w:val="left"/>
              <w:rPr/>
            </w:pPr>
            <w:ins w:id="217" w:author="Unknown Author" w:date="2021-04-05T00:57:02Z">
              <w:r>
                <w:rPr/>
                <w:t>No</w:t>
              </w:r>
            </w:ins>
          </w:p>
        </w:tc>
        <w:tc>
          <w:tcPr>
            <w:tcW w:w="2184" w:type="dxa"/>
            <w:tcBorders/>
            <w:vAlign w:val="center"/>
          </w:tcPr>
          <w:p>
            <w:pPr>
              <w:pStyle w:val="TableContents"/>
              <w:bidi w:val="0"/>
              <w:jc w:val="left"/>
              <w:rPr>
                <w:sz w:val="4"/>
                <w:szCs w:val="4"/>
                <w:ins w:id="220" w:author="Unknown Author" w:date="2021-04-05T00:57:02Z"/>
              </w:rPr>
            </w:pPr>
            <w:ins w:id="219" w:author="Unknown Author" w:date="2021-04-05T00:57:02Z">
              <w:r>
                <w:rPr>
                  <w:sz w:val="4"/>
                  <w:szCs w:val="4"/>
                </w:rPr>
              </w:r>
            </w:ins>
          </w:p>
        </w:tc>
      </w:tr>
      <w:tr>
        <w:trPr/>
        <w:tc>
          <w:tcPr>
            <w:tcW w:w="2860" w:type="dxa"/>
            <w:tcBorders/>
            <w:vAlign w:val="center"/>
          </w:tcPr>
          <w:p>
            <w:pPr>
              <w:pStyle w:val="TableContents"/>
              <w:bidi w:val="0"/>
              <w:jc w:val="left"/>
              <w:rPr/>
            </w:pPr>
            <w:ins w:id="221" w:author="Unknown Author" w:date="2021-04-05T00:57:02Z">
              <w:r>
                <w:rPr/>
                <w:t>slug</w:t>
              </w:r>
            </w:ins>
          </w:p>
        </w:tc>
        <w:tc>
          <w:tcPr>
            <w:tcW w:w="3274" w:type="dxa"/>
            <w:tcBorders/>
            <w:vAlign w:val="center"/>
          </w:tcPr>
          <w:p>
            <w:pPr>
              <w:pStyle w:val="TableContents"/>
              <w:bidi w:val="0"/>
              <w:jc w:val="left"/>
              <w:rPr/>
            </w:pPr>
            <w:ins w:id="223" w:author="Unknown Author" w:date="2021-04-05T00:57:02Z">
              <w:r>
                <w:rPr/>
                <w:t>varchar(255)</w:t>
              </w:r>
            </w:ins>
          </w:p>
        </w:tc>
        <w:tc>
          <w:tcPr>
            <w:tcW w:w="1320" w:type="dxa"/>
            <w:tcBorders/>
            <w:vAlign w:val="center"/>
          </w:tcPr>
          <w:p>
            <w:pPr>
              <w:pStyle w:val="TableContents"/>
              <w:bidi w:val="0"/>
              <w:jc w:val="left"/>
              <w:rPr/>
            </w:pPr>
            <w:ins w:id="225" w:author="Unknown Author" w:date="2021-04-05T00:57:02Z">
              <w:r>
                <w:rPr/>
                <w:t>No</w:t>
              </w:r>
            </w:ins>
          </w:p>
        </w:tc>
        <w:tc>
          <w:tcPr>
            <w:tcW w:w="2184" w:type="dxa"/>
            <w:tcBorders/>
            <w:vAlign w:val="center"/>
          </w:tcPr>
          <w:p>
            <w:pPr>
              <w:pStyle w:val="TableContents"/>
              <w:bidi w:val="0"/>
              <w:jc w:val="left"/>
              <w:rPr>
                <w:sz w:val="4"/>
                <w:szCs w:val="4"/>
                <w:ins w:id="228" w:author="Unknown Author" w:date="2021-04-05T00:57:02Z"/>
              </w:rPr>
            </w:pPr>
            <w:ins w:id="227" w:author="Unknown Author" w:date="2021-04-05T00:57:02Z">
              <w:r>
                <w:rPr>
                  <w:sz w:val="4"/>
                  <w:szCs w:val="4"/>
                </w:rPr>
              </w:r>
            </w:ins>
          </w:p>
        </w:tc>
      </w:tr>
      <w:tr>
        <w:trPr/>
        <w:tc>
          <w:tcPr>
            <w:tcW w:w="2860" w:type="dxa"/>
            <w:tcBorders/>
            <w:vAlign w:val="center"/>
          </w:tcPr>
          <w:p>
            <w:pPr>
              <w:pStyle w:val="TableContents"/>
              <w:bidi w:val="0"/>
              <w:jc w:val="left"/>
              <w:rPr/>
            </w:pPr>
            <w:ins w:id="229" w:author="Unknown Author" w:date="2021-04-05T00:57:02Z">
              <w:r>
                <w:rPr/>
                <w:t>created_at</w:t>
              </w:r>
            </w:ins>
          </w:p>
        </w:tc>
        <w:tc>
          <w:tcPr>
            <w:tcW w:w="3274" w:type="dxa"/>
            <w:tcBorders/>
            <w:vAlign w:val="center"/>
          </w:tcPr>
          <w:p>
            <w:pPr>
              <w:pStyle w:val="TableContents"/>
              <w:bidi w:val="0"/>
              <w:jc w:val="left"/>
              <w:rPr/>
            </w:pPr>
            <w:ins w:id="231" w:author="Unknown Author" w:date="2021-04-05T00:57:02Z">
              <w:r>
                <w:rPr/>
                <w:t>timestamp</w:t>
              </w:r>
            </w:ins>
          </w:p>
        </w:tc>
        <w:tc>
          <w:tcPr>
            <w:tcW w:w="1320" w:type="dxa"/>
            <w:tcBorders/>
            <w:vAlign w:val="center"/>
          </w:tcPr>
          <w:p>
            <w:pPr>
              <w:pStyle w:val="TableContents"/>
              <w:bidi w:val="0"/>
              <w:jc w:val="left"/>
              <w:rPr/>
            </w:pPr>
            <w:ins w:id="233" w:author="Unknown Author" w:date="2021-04-05T00:57:02Z">
              <w:r>
                <w:rPr/>
                <w:t>Yes</w:t>
              </w:r>
            </w:ins>
          </w:p>
        </w:tc>
        <w:tc>
          <w:tcPr>
            <w:tcW w:w="2184" w:type="dxa"/>
            <w:tcBorders/>
            <w:vAlign w:val="center"/>
          </w:tcPr>
          <w:p>
            <w:pPr>
              <w:pStyle w:val="TableContents"/>
              <w:bidi w:val="0"/>
              <w:jc w:val="left"/>
              <w:rPr/>
            </w:pPr>
            <w:ins w:id="235" w:author="Unknown Author" w:date="2021-04-05T00:57:02Z">
              <w:r>
                <w:rPr/>
                <w:t>NULL</w:t>
              </w:r>
            </w:ins>
          </w:p>
        </w:tc>
      </w:tr>
      <w:tr>
        <w:trPr/>
        <w:tc>
          <w:tcPr>
            <w:tcW w:w="2860" w:type="dxa"/>
            <w:tcBorders/>
            <w:vAlign w:val="center"/>
          </w:tcPr>
          <w:p>
            <w:pPr>
              <w:pStyle w:val="TableContents"/>
              <w:bidi w:val="0"/>
              <w:jc w:val="left"/>
              <w:rPr/>
            </w:pPr>
            <w:ins w:id="237" w:author="Unknown Author" w:date="2021-04-05T00:57:02Z">
              <w:r>
                <w:rPr/>
                <w:t>updated_at</w:t>
              </w:r>
            </w:ins>
          </w:p>
        </w:tc>
        <w:tc>
          <w:tcPr>
            <w:tcW w:w="3274" w:type="dxa"/>
            <w:tcBorders/>
            <w:vAlign w:val="center"/>
          </w:tcPr>
          <w:p>
            <w:pPr>
              <w:pStyle w:val="TableContents"/>
              <w:bidi w:val="0"/>
              <w:jc w:val="left"/>
              <w:rPr/>
            </w:pPr>
            <w:ins w:id="239" w:author="Unknown Author" w:date="2021-04-05T00:57:02Z">
              <w:r>
                <w:rPr/>
                <w:t>timestamp</w:t>
              </w:r>
            </w:ins>
          </w:p>
        </w:tc>
        <w:tc>
          <w:tcPr>
            <w:tcW w:w="1320" w:type="dxa"/>
            <w:tcBorders/>
            <w:vAlign w:val="center"/>
          </w:tcPr>
          <w:p>
            <w:pPr>
              <w:pStyle w:val="TableContents"/>
              <w:bidi w:val="0"/>
              <w:jc w:val="left"/>
              <w:rPr/>
            </w:pPr>
            <w:ins w:id="241" w:author="Unknown Author" w:date="2021-04-05T00:57:02Z">
              <w:r>
                <w:rPr/>
                <w:t>Yes</w:t>
              </w:r>
            </w:ins>
          </w:p>
        </w:tc>
        <w:tc>
          <w:tcPr>
            <w:tcW w:w="2184" w:type="dxa"/>
            <w:tcBorders/>
            <w:vAlign w:val="center"/>
          </w:tcPr>
          <w:p>
            <w:pPr>
              <w:pStyle w:val="TableContents"/>
              <w:bidi w:val="0"/>
              <w:jc w:val="left"/>
              <w:rPr/>
            </w:pPr>
            <w:ins w:id="243" w:author="Unknown Author" w:date="2021-04-05T00:57:02Z">
              <w:r>
                <w:rPr/>
                <w:t>NULL</w:t>
              </w:r>
            </w:ins>
          </w:p>
        </w:tc>
      </w:tr>
      <w:tr>
        <w:trPr/>
        <w:tc>
          <w:tcPr>
            <w:tcW w:w="2860" w:type="dxa"/>
            <w:tcBorders/>
            <w:vAlign w:val="center"/>
          </w:tcPr>
          <w:p>
            <w:pPr>
              <w:pStyle w:val="TableContents"/>
              <w:bidi w:val="0"/>
              <w:jc w:val="left"/>
              <w:rPr/>
            </w:pPr>
            <w:ins w:id="245" w:author="Unknown Author" w:date="2021-04-05T00:57:02Z">
              <w:r>
                <w:rPr/>
                <w:t>deleted_at</w:t>
              </w:r>
            </w:ins>
          </w:p>
        </w:tc>
        <w:tc>
          <w:tcPr>
            <w:tcW w:w="3274" w:type="dxa"/>
            <w:tcBorders/>
            <w:vAlign w:val="center"/>
          </w:tcPr>
          <w:p>
            <w:pPr>
              <w:pStyle w:val="TableContents"/>
              <w:bidi w:val="0"/>
              <w:jc w:val="left"/>
              <w:rPr/>
            </w:pPr>
            <w:ins w:id="247" w:author="Unknown Author" w:date="2021-04-05T00:57:02Z">
              <w:r>
                <w:rPr/>
                <w:t>timestamp</w:t>
              </w:r>
            </w:ins>
          </w:p>
        </w:tc>
        <w:tc>
          <w:tcPr>
            <w:tcW w:w="1320" w:type="dxa"/>
            <w:tcBorders/>
            <w:vAlign w:val="center"/>
          </w:tcPr>
          <w:p>
            <w:pPr>
              <w:pStyle w:val="TableContents"/>
              <w:bidi w:val="0"/>
              <w:jc w:val="left"/>
              <w:rPr/>
            </w:pPr>
            <w:ins w:id="249" w:author="Unknown Author" w:date="2021-04-05T00:57:02Z">
              <w:r>
                <w:rPr/>
                <w:t>Yes</w:t>
              </w:r>
            </w:ins>
          </w:p>
        </w:tc>
        <w:tc>
          <w:tcPr>
            <w:tcW w:w="2184" w:type="dxa"/>
            <w:tcBorders/>
            <w:vAlign w:val="center"/>
          </w:tcPr>
          <w:p>
            <w:pPr>
              <w:pStyle w:val="TableContents"/>
              <w:bidi w:val="0"/>
              <w:jc w:val="left"/>
              <w:rPr/>
            </w:pPr>
            <w:ins w:id="251" w:author="Unknown Author" w:date="2021-04-05T00:57:02Z">
              <w:r>
                <w:rPr/>
                <w:t>NULL</w:t>
              </w:r>
            </w:ins>
          </w:p>
        </w:tc>
      </w:tr>
    </w:tbl>
    <w:p>
      <w:pPr>
        <w:pStyle w:val="Heading2"/>
        <w:numPr>
          <w:ilvl w:val="0"/>
          <w:numId w:val="0"/>
        </w:numPr>
        <w:bidi w:val="0"/>
        <w:ind w:left="0" w:right="0" w:hanging="0"/>
        <w:jc w:val="left"/>
        <w:rPr/>
      </w:pPr>
      <w:ins w:id="253" w:author="Unknown Author" w:date="2021-04-05T00:57:02Z">
        <w:r>
          <w:rPr/>
        </w:r>
      </w:ins>
    </w:p>
    <w:p>
      <w:pPr>
        <w:pStyle w:val="TextBody"/>
        <w:bidi w:val="0"/>
        <w:jc w:val="left"/>
        <w:rPr/>
      </w:pPr>
      <w:ins w:id="255" w:author="Unknown Author" w:date="2021-04-05T00:57:02Z">
        <w:r>
          <w:rPr/>
        </w:r>
      </w:ins>
    </w:p>
    <w:p>
      <w:pPr>
        <w:pStyle w:val="TextBody"/>
        <w:bidi w:val="0"/>
        <w:jc w:val="left"/>
        <w:rPr/>
      </w:pPr>
      <w:ins w:id="257" w:author="Unknown Author" w:date="2021-04-05T00:57:02Z">
        <w:r>
          <w:rPr/>
        </w:r>
      </w:ins>
    </w:p>
    <w:p>
      <w:pPr>
        <w:pStyle w:val="Heading2"/>
        <w:numPr>
          <w:ilvl w:val="1"/>
          <w:numId w:val="4"/>
        </w:numPr>
        <w:rPr/>
      </w:pPr>
      <w:ins w:id="259" w:author="Unknown Author" w:date="2021-04-05T00:57:02Z">
        <w:bookmarkStart w:id="15" w:name="__RefHeading___Toc6619_3975847811"/>
        <w:bookmarkEnd w:id="15"/>
        <w:r>
          <w:rPr/>
          <w:t>Table structure for table orders</w:t>
        </w:r>
      </w:ins>
    </w:p>
    <w:tbl>
      <w:tblPr>
        <w:tblW w:w="5000" w:type="pct"/>
        <w:jc w:val="left"/>
        <w:tblInd w:w="0" w:type="dxa"/>
        <w:tblCellMar>
          <w:top w:w="28" w:type="dxa"/>
          <w:left w:w="28" w:type="dxa"/>
          <w:bottom w:w="28" w:type="dxa"/>
          <w:right w:w="28" w:type="dxa"/>
        </w:tblCellMar>
      </w:tblPr>
      <w:tblGrid>
        <w:gridCol w:w="2860"/>
        <w:gridCol w:w="3274"/>
        <w:gridCol w:w="1320"/>
        <w:gridCol w:w="2184"/>
      </w:tblGrid>
      <w:tr>
        <w:trPr/>
        <w:tc>
          <w:tcPr>
            <w:tcW w:w="2860" w:type="dxa"/>
            <w:tcBorders/>
            <w:vAlign w:val="center"/>
          </w:tcPr>
          <w:p>
            <w:pPr>
              <w:pStyle w:val="TableHeading"/>
              <w:bidi w:val="0"/>
              <w:rPr/>
            </w:pPr>
            <w:ins w:id="261" w:author="Unknown Author" w:date="2021-04-05T00:57:02Z">
              <w:r>
                <w:rPr/>
                <w:t>Column</w:t>
              </w:r>
            </w:ins>
          </w:p>
        </w:tc>
        <w:tc>
          <w:tcPr>
            <w:tcW w:w="3274" w:type="dxa"/>
            <w:tcBorders/>
            <w:vAlign w:val="center"/>
          </w:tcPr>
          <w:p>
            <w:pPr>
              <w:pStyle w:val="TableContents"/>
              <w:bidi w:val="0"/>
              <w:jc w:val="left"/>
              <w:rPr/>
            </w:pPr>
            <w:ins w:id="263" w:author="Unknown Author" w:date="2021-04-05T00:57:02Z">
              <w:r>
                <w:rPr>
                  <w:rStyle w:val="StrongEmphasis"/>
                </w:rPr>
                <w:t>Type</w:t>
              </w:r>
            </w:ins>
          </w:p>
        </w:tc>
        <w:tc>
          <w:tcPr>
            <w:tcW w:w="1320" w:type="dxa"/>
            <w:tcBorders/>
            <w:vAlign w:val="center"/>
          </w:tcPr>
          <w:p>
            <w:pPr>
              <w:pStyle w:val="TableContents"/>
              <w:bidi w:val="0"/>
              <w:jc w:val="left"/>
              <w:rPr/>
            </w:pPr>
            <w:ins w:id="265" w:author="Unknown Author" w:date="2021-04-05T00:57:02Z">
              <w:r>
                <w:rPr>
                  <w:rStyle w:val="StrongEmphasis"/>
                </w:rPr>
                <w:t>Null</w:t>
              </w:r>
            </w:ins>
          </w:p>
        </w:tc>
        <w:tc>
          <w:tcPr>
            <w:tcW w:w="2184" w:type="dxa"/>
            <w:tcBorders/>
            <w:vAlign w:val="center"/>
          </w:tcPr>
          <w:p>
            <w:pPr>
              <w:pStyle w:val="TableContents"/>
              <w:bidi w:val="0"/>
              <w:jc w:val="left"/>
              <w:rPr/>
            </w:pPr>
            <w:ins w:id="267" w:author="Unknown Author" w:date="2021-04-05T00:57:02Z">
              <w:r>
                <w:rPr>
                  <w:rStyle w:val="StrongEmphasis"/>
                </w:rPr>
                <w:t>Default</w:t>
              </w:r>
            </w:ins>
          </w:p>
        </w:tc>
      </w:tr>
      <w:tr>
        <w:trPr/>
        <w:tc>
          <w:tcPr>
            <w:tcW w:w="2860" w:type="dxa"/>
            <w:tcBorders/>
            <w:vAlign w:val="center"/>
          </w:tcPr>
          <w:p>
            <w:pPr>
              <w:pStyle w:val="TableContents"/>
              <w:bidi w:val="0"/>
              <w:jc w:val="left"/>
              <w:rPr/>
            </w:pPr>
            <w:ins w:id="269" w:author="Unknown Author" w:date="2021-04-05T00:57:02Z">
              <w:r>
                <w:rPr>
                  <w:rStyle w:val="StrongEmphasis"/>
                </w:rPr>
                <w:t>id</w:t>
              </w:r>
            </w:ins>
          </w:p>
        </w:tc>
        <w:tc>
          <w:tcPr>
            <w:tcW w:w="3274" w:type="dxa"/>
            <w:tcBorders/>
            <w:vAlign w:val="center"/>
          </w:tcPr>
          <w:p>
            <w:pPr>
              <w:pStyle w:val="TableContents"/>
              <w:bidi w:val="0"/>
              <w:jc w:val="left"/>
              <w:rPr/>
            </w:pPr>
            <w:ins w:id="271" w:author="Unknown Author" w:date="2021-04-05T00:57:02Z">
              <w:r>
                <w:rPr/>
                <w:t>int(11)</w:t>
              </w:r>
            </w:ins>
          </w:p>
        </w:tc>
        <w:tc>
          <w:tcPr>
            <w:tcW w:w="1320" w:type="dxa"/>
            <w:tcBorders/>
            <w:vAlign w:val="center"/>
          </w:tcPr>
          <w:p>
            <w:pPr>
              <w:pStyle w:val="TableContents"/>
              <w:bidi w:val="0"/>
              <w:jc w:val="left"/>
              <w:rPr/>
            </w:pPr>
            <w:ins w:id="273" w:author="Unknown Author" w:date="2021-04-05T00:57:02Z">
              <w:r>
                <w:rPr/>
                <w:t>No</w:t>
              </w:r>
            </w:ins>
          </w:p>
        </w:tc>
        <w:tc>
          <w:tcPr>
            <w:tcW w:w="2184" w:type="dxa"/>
            <w:tcBorders/>
            <w:vAlign w:val="center"/>
          </w:tcPr>
          <w:p>
            <w:pPr>
              <w:pStyle w:val="TableContents"/>
              <w:bidi w:val="0"/>
              <w:jc w:val="left"/>
              <w:rPr>
                <w:sz w:val="4"/>
                <w:szCs w:val="4"/>
                <w:ins w:id="276" w:author="Unknown Author" w:date="2021-04-05T00:57:02Z"/>
              </w:rPr>
            </w:pPr>
            <w:ins w:id="275" w:author="Unknown Author" w:date="2021-04-05T00:57:02Z">
              <w:r>
                <w:rPr>
                  <w:sz w:val="4"/>
                  <w:szCs w:val="4"/>
                </w:rPr>
              </w:r>
            </w:ins>
          </w:p>
        </w:tc>
      </w:tr>
      <w:tr>
        <w:trPr/>
        <w:tc>
          <w:tcPr>
            <w:tcW w:w="2860" w:type="dxa"/>
            <w:tcBorders/>
            <w:vAlign w:val="center"/>
          </w:tcPr>
          <w:p>
            <w:pPr>
              <w:pStyle w:val="TableContents"/>
              <w:bidi w:val="0"/>
              <w:jc w:val="left"/>
              <w:rPr/>
            </w:pPr>
            <w:ins w:id="277" w:author="Unknown Author" w:date="2021-04-05T00:57:02Z">
              <w:r>
                <w:rPr/>
                <w:t>user_id</w:t>
              </w:r>
            </w:ins>
          </w:p>
        </w:tc>
        <w:tc>
          <w:tcPr>
            <w:tcW w:w="3274" w:type="dxa"/>
            <w:tcBorders/>
            <w:vAlign w:val="center"/>
          </w:tcPr>
          <w:p>
            <w:pPr>
              <w:pStyle w:val="TableContents"/>
              <w:bidi w:val="0"/>
              <w:jc w:val="left"/>
              <w:rPr/>
            </w:pPr>
            <w:ins w:id="279" w:author="Unknown Author" w:date="2021-04-05T00:57:02Z">
              <w:r>
                <w:rPr/>
                <w:t>int(11)</w:t>
              </w:r>
            </w:ins>
          </w:p>
        </w:tc>
        <w:tc>
          <w:tcPr>
            <w:tcW w:w="1320" w:type="dxa"/>
            <w:tcBorders/>
            <w:vAlign w:val="center"/>
          </w:tcPr>
          <w:p>
            <w:pPr>
              <w:pStyle w:val="TableContents"/>
              <w:bidi w:val="0"/>
              <w:jc w:val="left"/>
              <w:rPr/>
            </w:pPr>
            <w:ins w:id="281" w:author="Unknown Author" w:date="2021-04-05T00:57:02Z">
              <w:r>
                <w:rPr/>
                <w:t>No</w:t>
              </w:r>
            </w:ins>
          </w:p>
        </w:tc>
        <w:tc>
          <w:tcPr>
            <w:tcW w:w="2184" w:type="dxa"/>
            <w:tcBorders/>
            <w:vAlign w:val="center"/>
          </w:tcPr>
          <w:p>
            <w:pPr>
              <w:pStyle w:val="TableContents"/>
              <w:bidi w:val="0"/>
              <w:jc w:val="left"/>
              <w:rPr>
                <w:sz w:val="4"/>
                <w:szCs w:val="4"/>
                <w:ins w:id="284" w:author="Unknown Author" w:date="2021-04-05T00:57:02Z"/>
              </w:rPr>
            </w:pPr>
            <w:ins w:id="283" w:author="Unknown Author" w:date="2021-04-05T00:57:02Z">
              <w:r>
                <w:rPr>
                  <w:sz w:val="4"/>
                  <w:szCs w:val="4"/>
                </w:rPr>
              </w:r>
            </w:ins>
          </w:p>
        </w:tc>
      </w:tr>
      <w:tr>
        <w:trPr/>
        <w:tc>
          <w:tcPr>
            <w:tcW w:w="2860" w:type="dxa"/>
            <w:tcBorders/>
            <w:vAlign w:val="center"/>
          </w:tcPr>
          <w:p>
            <w:pPr>
              <w:pStyle w:val="TableContents"/>
              <w:bidi w:val="0"/>
              <w:jc w:val="left"/>
              <w:rPr/>
            </w:pPr>
            <w:ins w:id="285" w:author="Unknown Author" w:date="2021-04-05T00:57:02Z">
              <w:r>
                <w:rPr/>
                <w:t>order_no</w:t>
              </w:r>
            </w:ins>
          </w:p>
        </w:tc>
        <w:tc>
          <w:tcPr>
            <w:tcW w:w="3274" w:type="dxa"/>
            <w:tcBorders/>
            <w:vAlign w:val="center"/>
          </w:tcPr>
          <w:p>
            <w:pPr>
              <w:pStyle w:val="TableContents"/>
              <w:bidi w:val="0"/>
              <w:jc w:val="left"/>
              <w:rPr/>
            </w:pPr>
            <w:ins w:id="287" w:author="Unknown Author" w:date="2021-04-05T00:57:02Z">
              <w:r>
                <w:rPr/>
                <w:t>varchar(255)</w:t>
              </w:r>
            </w:ins>
          </w:p>
        </w:tc>
        <w:tc>
          <w:tcPr>
            <w:tcW w:w="1320" w:type="dxa"/>
            <w:tcBorders/>
            <w:vAlign w:val="center"/>
          </w:tcPr>
          <w:p>
            <w:pPr>
              <w:pStyle w:val="TableContents"/>
              <w:bidi w:val="0"/>
              <w:jc w:val="left"/>
              <w:rPr/>
            </w:pPr>
            <w:ins w:id="289" w:author="Unknown Author" w:date="2021-04-05T00:57:02Z">
              <w:r>
                <w:rPr/>
                <w:t>No</w:t>
              </w:r>
            </w:ins>
          </w:p>
        </w:tc>
        <w:tc>
          <w:tcPr>
            <w:tcW w:w="2184" w:type="dxa"/>
            <w:tcBorders/>
            <w:vAlign w:val="center"/>
          </w:tcPr>
          <w:p>
            <w:pPr>
              <w:pStyle w:val="TableContents"/>
              <w:bidi w:val="0"/>
              <w:jc w:val="left"/>
              <w:rPr>
                <w:sz w:val="4"/>
                <w:szCs w:val="4"/>
                <w:ins w:id="292" w:author="Unknown Author" w:date="2021-04-05T00:57:02Z"/>
              </w:rPr>
            </w:pPr>
            <w:ins w:id="291" w:author="Unknown Author" w:date="2021-04-05T00:57:02Z">
              <w:r>
                <w:rPr>
                  <w:sz w:val="4"/>
                  <w:szCs w:val="4"/>
                </w:rPr>
              </w:r>
            </w:ins>
          </w:p>
        </w:tc>
      </w:tr>
      <w:tr>
        <w:trPr/>
        <w:tc>
          <w:tcPr>
            <w:tcW w:w="2860" w:type="dxa"/>
            <w:tcBorders/>
            <w:vAlign w:val="center"/>
          </w:tcPr>
          <w:p>
            <w:pPr>
              <w:pStyle w:val="TableContents"/>
              <w:bidi w:val="0"/>
              <w:jc w:val="left"/>
              <w:rPr/>
            </w:pPr>
            <w:ins w:id="293" w:author="Unknown Author" w:date="2021-04-05T00:57:02Z">
              <w:r>
                <w:rPr/>
                <w:t>created_at</w:t>
              </w:r>
            </w:ins>
          </w:p>
        </w:tc>
        <w:tc>
          <w:tcPr>
            <w:tcW w:w="3274" w:type="dxa"/>
            <w:tcBorders/>
            <w:vAlign w:val="center"/>
          </w:tcPr>
          <w:p>
            <w:pPr>
              <w:pStyle w:val="TableContents"/>
              <w:bidi w:val="0"/>
              <w:jc w:val="left"/>
              <w:rPr/>
            </w:pPr>
            <w:ins w:id="295" w:author="Unknown Author" w:date="2021-04-05T00:57:02Z">
              <w:r>
                <w:rPr/>
                <w:t>timestamp</w:t>
              </w:r>
            </w:ins>
          </w:p>
        </w:tc>
        <w:tc>
          <w:tcPr>
            <w:tcW w:w="1320" w:type="dxa"/>
            <w:tcBorders/>
            <w:vAlign w:val="center"/>
          </w:tcPr>
          <w:p>
            <w:pPr>
              <w:pStyle w:val="TableContents"/>
              <w:bidi w:val="0"/>
              <w:jc w:val="left"/>
              <w:rPr/>
            </w:pPr>
            <w:ins w:id="297" w:author="Unknown Author" w:date="2021-04-05T00:57:02Z">
              <w:r>
                <w:rPr/>
                <w:t>Yes</w:t>
              </w:r>
            </w:ins>
          </w:p>
        </w:tc>
        <w:tc>
          <w:tcPr>
            <w:tcW w:w="2184" w:type="dxa"/>
            <w:tcBorders/>
            <w:vAlign w:val="center"/>
          </w:tcPr>
          <w:p>
            <w:pPr>
              <w:pStyle w:val="TableContents"/>
              <w:bidi w:val="0"/>
              <w:jc w:val="left"/>
              <w:rPr/>
            </w:pPr>
            <w:ins w:id="299" w:author="Unknown Author" w:date="2021-04-05T00:57:02Z">
              <w:r>
                <w:rPr/>
                <w:t>NULL</w:t>
              </w:r>
            </w:ins>
          </w:p>
        </w:tc>
      </w:tr>
      <w:tr>
        <w:trPr/>
        <w:tc>
          <w:tcPr>
            <w:tcW w:w="2860" w:type="dxa"/>
            <w:tcBorders/>
            <w:vAlign w:val="center"/>
          </w:tcPr>
          <w:p>
            <w:pPr>
              <w:pStyle w:val="TableContents"/>
              <w:bidi w:val="0"/>
              <w:jc w:val="left"/>
              <w:rPr/>
            </w:pPr>
            <w:ins w:id="301" w:author="Unknown Author" w:date="2021-04-05T00:57:02Z">
              <w:r>
                <w:rPr/>
                <w:t>updated_at</w:t>
              </w:r>
            </w:ins>
          </w:p>
        </w:tc>
        <w:tc>
          <w:tcPr>
            <w:tcW w:w="3274" w:type="dxa"/>
            <w:tcBorders/>
            <w:vAlign w:val="center"/>
          </w:tcPr>
          <w:p>
            <w:pPr>
              <w:pStyle w:val="TableContents"/>
              <w:bidi w:val="0"/>
              <w:jc w:val="left"/>
              <w:rPr/>
            </w:pPr>
            <w:ins w:id="303" w:author="Unknown Author" w:date="2021-04-05T00:57:02Z">
              <w:r>
                <w:rPr/>
                <w:t>timestamp</w:t>
              </w:r>
            </w:ins>
          </w:p>
        </w:tc>
        <w:tc>
          <w:tcPr>
            <w:tcW w:w="1320" w:type="dxa"/>
            <w:tcBorders/>
            <w:vAlign w:val="center"/>
          </w:tcPr>
          <w:p>
            <w:pPr>
              <w:pStyle w:val="TableContents"/>
              <w:bidi w:val="0"/>
              <w:jc w:val="left"/>
              <w:rPr/>
            </w:pPr>
            <w:ins w:id="305" w:author="Unknown Author" w:date="2021-04-05T00:57:02Z">
              <w:r>
                <w:rPr/>
                <w:t>Yes</w:t>
              </w:r>
            </w:ins>
          </w:p>
        </w:tc>
        <w:tc>
          <w:tcPr>
            <w:tcW w:w="2184" w:type="dxa"/>
            <w:tcBorders/>
            <w:vAlign w:val="center"/>
          </w:tcPr>
          <w:p>
            <w:pPr>
              <w:pStyle w:val="TableContents"/>
              <w:bidi w:val="0"/>
              <w:jc w:val="left"/>
              <w:rPr/>
            </w:pPr>
            <w:ins w:id="307" w:author="Unknown Author" w:date="2021-04-05T00:57:02Z">
              <w:r>
                <w:rPr/>
                <w:t>NULL</w:t>
              </w:r>
            </w:ins>
          </w:p>
        </w:tc>
      </w:tr>
      <w:tr>
        <w:trPr/>
        <w:tc>
          <w:tcPr>
            <w:tcW w:w="2860" w:type="dxa"/>
            <w:tcBorders/>
            <w:vAlign w:val="center"/>
          </w:tcPr>
          <w:p>
            <w:pPr>
              <w:pStyle w:val="TableContents"/>
              <w:bidi w:val="0"/>
              <w:jc w:val="left"/>
              <w:rPr/>
            </w:pPr>
            <w:ins w:id="309" w:author="Unknown Author" w:date="2021-04-05T00:57:02Z">
              <w:r>
                <w:rPr/>
                <w:t>deleted_at</w:t>
              </w:r>
            </w:ins>
          </w:p>
        </w:tc>
        <w:tc>
          <w:tcPr>
            <w:tcW w:w="3274" w:type="dxa"/>
            <w:tcBorders/>
            <w:vAlign w:val="center"/>
          </w:tcPr>
          <w:p>
            <w:pPr>
              <w:pStyle w:val="TableContents"/>
              <w:bidi w:val="0"/>
              <w:jc w:val="left"/>
              <w:rPr/>
            </w:pPr>
            <w:ins w:id="311" w:author="Unknown Author" w:date="2021-04-05T00:57:02Z">
              <w:r>
                <w:rPr/>
                <w:t>timestamp</w:t>
              </w:r>
            </w:ins>
          </w:p>
        </w:tc>
        <w:tc>
          <w:tcPr>
            <w:tcW w:w="1320" w:type="dxa"/>
            <w:tcBorders/>
            <w:vAlign w:val="center"/>
          </w:tcPr>
          <w:p>
            <w:pPr>
              <w:pStyle w:val="TableContents"/>
              <w:bidi w:val="0"/>
              <w:jc w:val="left"/>
              <w:rPr/>
            </w:pPr>
            <w:ins w:id="313" w:author="Unknown Author" w:date="2021-04-05T00:57:02Z">
              <w:r>
                <w:rPr/>
                <w:t>Yes</w:t>
              </w:r>
            </w:ins>
          </w:p>
        </w:tc>
        <w:tc>
          <w:tcPr>
            <w:tcW w:w="2184" w:type="dxa"/>
            <w:tcBorders/>
            <w:vAlign w:val="center"/>
          </w:tcPr>
          <w:p>
            <w:pPr>
              <w:pStyle w:val="TableContents"/>
              <w:bidi w:val="0"/>
              <w:jc w:val="left"/>
              <w:rPr/>
            </w:pPr>
            <w:ins w:id="315" w:author="Unknown Author" w:date="2021-04-05T00:57:02Z">
              <w:r>
                <w:rPr/>
                <w:t>NULL</w:t>
              </w:r>
            </w:ins>
          </w:p>
        </w:tc>
      </w:tr>
    </w:tbl>
    <w:p>
      <w:pPr>
        <w:pStyle w:val="Heading2"/>
        <w:numPr>
          <w:ilvl w:val="0"/>
          <w:numId w:val="0"/>
        </w:numPr>
        <w:bidi w:val="0"/>
        <w:ind w:left="0" w:right="0" w:hanging="0"/>
        <w:jc w:val="left"/>
        <w:rPr/>
      </w:pPr>
      <w:ins w:id="317" w:author="Unknown Author" w:date="2021-04-05T00:57:02Z">
        <w:r>
          <w:rPr/>
        </w:r>
      </w:ins>
    </w:p>
    <w:p>
      <w:pPr>
        <w:pStyle w:val="Heading2"/>
        <w:numPr>
          <w:ilvl w:val="1"/>
          <w:numId w:val="4"/>
        </w:numPr>
        <w:rPr/>
      </w:pPr>
      <w:ins w:id="319" w:author="Unknown Author" w:date="2021-04-05T00:57:02Z">
        <w:bookmarkStart w:id="16" w:name="__RefHeading___Toc6621_3975847811"/>
        <w:bookmarkEnd w:id="16"/>
        <w:r>
          <w:rPr/>
          <w:t>Table structure for table order_details</w:t>
        </w:r>
      </w:ins>
    </w:p>
    <w:tbl>
      <w:tblPr>
        <w:tblW w:w="5000" w:type="pct"/>
        <w:jc w:val="left"/>
        <w:tblInd w:w="0" w:type="dxa"/>
        <w:tblCellMar>
          <w:top w:w="28" w:type="dxa"/>
          <w:left w:w="28" w:type="dxa"/>
          <w:bottom w:w="28" w:type="dxa"/>
          <w:right w:w="28" w:type="dxa"/>
        </w:tblCellMar>
      </w:tblPr>
      <w:tblGrid>
        <w:gridCol w:w="2860"/>
        <w:gridCol w:w="3274"/>
        <w:gridCol w:w="1320"/>
        <w:gridCol w:w="2184"/>
      </w:tblGrid>
      <w:tr>
        <w:trPr/>
        <w:tc>
          <w:tcPr>
            <w:tcW w:w="2860" w:type="dxa"/>
            <w:tcBorders/>
            <w:vAlign w:val="center"/>
          </w:tcPr>
          <w:p>
            <w:pPr>
              <w:pStyle w:val="TableHeading"/>
              <w:bidi w:val="0"/>
              <w:rPr/>
            </w:pPr>
            <w:ins w:id="321" w:author="Unknown Author" w:date="2021-04-05T00:57:02Z">
              <w:r>
                <w:rPr/>
                <w:t>Column</w:t>
              </w:r>
            </w:ins>
          </w:p>
        </w:tc>
        <w:tc>
          <w:tcPr>
            <w:tcW w:w="3274" w:type="dxa"/>
            <w:tcBorders/>
            <w:vAlign w:val="center"/>
          </w:tcPr>
          <w:p>
            <w:pPr>
              <w:pStyle w:val="TableContents"/>
              <w:bidi w:val="0"/>
              <w:jc w:val="left"/>
              <w:rPr/>
            </w:pPr>
            <w:ins w:id="323" w:author="Unknown Author" w:date="2021-04-05T00:57:02Z">
              <w:r>
                <w:rPr>
                  <w:rStyle w:val="StrongEmphasis"/>
                </w:rPr>
                <w:t>Type</w:t>
              </w:r>
            </w:ins>
          </w:p>
        </w:tc>
        <w:tc>
          <w:tcPr>
            <w:tcW w:w="1320" w:type="dxa"/>
            <w:tcBorders/>
            <w:vAlign w:val="center"/>
          </w:tcPr>
          <w:p>
            <w:pPr>
              <w:pStyle w:val="TableContents"/>
              <w:bidi w:val="0"/>
              <w:jc w:val="left"/>
              <w:rPr/>
            </w:pPr>
            <w:ins w:id="325" w:author="Unknown Author" w:date="2021-04-05T00:57:02Z">
              <w:r>
                <w:rPr>
                  <w:rStyle w:val="StrongEmphasis"/>
                </w:rPr>
                <w:t>Null</w:t>
              </w:r>
            </w:ins>
          </w:p>
        </w:tc>
        <w:tc>
          <w:tcPr>
            <w:tcW w:w="2184" w:type="dxa"/>
            <w:tcBorders/>
            <w:vAlign w:val="center"/>
          </w:tcPr>
          <w:p>
            <w:pPr>
              <w:pStyle w:val="TableContents"/>
              <w:bidi w:val="0"/>
              <w:jc w:val="left"/>
              <w:rPr/>
            </w:pPr>
            <w:ins w:id="327" w:author="Unknown Author" w:date="2021-04-05T00:57:02Z">
              <w:r>
                <w:rPr>
                  <w:rStyle w:val="StrongEmphasis"/>
                </w:rPr>
                <w:t>Default</w:t>
              </w:r>
            </w:ins>
          </w:p>
        </w:tc>
      </w:tr>
      <w:tr>
        <w:trPr/>
        <w:tc>
          <w:tcPr>
            <w:tcW w:w="2860" w:type="dxa"/>
            <w:tcBorders/>
            <w:vAlign w:val="center"/>
          </w:tcPr>
          <w:p>
            <w:pPr>
              <w:pStyle w:val="TableContents"/>
              <w:bidi w:val="0"/>
              <w:jc w:val="left"/>
              <w:rPr/>
            </w:pPr>
            <w:ins w:id="329" w:author="Unknown Author" w:date="2021-04-05T00:57:02Z">
              <w:r>
                <w:rPr>
                  <w:rStyle w:val="StrongEmphasis"/>
                </w:rPr>
                <w:t>id</w:t>
              </w:r>
            </w:ins>
          </w:p>
        </w:tc>
        <w:tc>
          <w:tcPr>
            <w:tcW w:w="3274" w:type="dxa"/>
            <w:tcBorders/>
            <w:vAlign w:val="center"/>
          </w:tcPr>
          <w:p>
            <w:pPr>
              <w:pStyle w:val="TableContents"/>
              <w:bidi w:val="0"/>
              <w:jc w:val="left"/>
              <w:rPr/>
            </w:pPr>
            <w:ins w:id="331" w:author="Unknown Author" w:date="2021-04-05T00:57:02Z">
              <w:r>
                <w:rPr/>
                <w:t>int(11)</w:t>
              </w:r>
            </w:ins>
          </w:p>
        </w:tc>
        <w:tc>
          <w:tcPr>
            <w:tcW w:w="1320" w:type="dxa"/>
            <w:tcBorders/>
            <w:vAlign w:val="center"/>
          </w:tcPr>
          <w:p>
            <w:pPr>
              <w:pStyle w:val="TableContents"/>
              <w:bidi w:val="0"/>
              <w:jc w:val="left"/>
              <w:rPr/>
            </w:pPr>
            <w:ins w:id="333" w:author="Unknown Author" w:date="2021-04-05T00:57:02Z">
              <w:r>
                <w:rPr/>
                <w:t>No</w:t>
              </w:r>
            </w:ins>
          </w:p>
        </w:tc>
        <w:tc>
          <w:tcPr>
            <w:tcW w:w="2184" w:type="dxa"/>
            <w:tcBorders/>
            <w:vAlign w:val="center"/>
          </w:tcPr>
          <w:p>
            <w:pPr>
              <w:pStyle w:val="TableContents"/>
              <w:bidi w:val="0"/>
              <w:jc w:val="left"/>
              <w:rPr>
                <w:sz w:val="4"/>
                <w:szCs w:val="4"/>
                <w:ins w:id="336" w:author="Unknown Author" w:date="2021-04-05T00:57:02Z"/>
              </w:rPr>
            </w:pPr>
            <w:ins w:id="335" w:author="Unknown Author" w:date="2021-04-05T00:57:02Z">
              <w:r>
                <w:rPr>
                  <w:sz w:val="4"/>
                  <w:szCs w:val="4"/>
                </w:rPr>
              </w:r>
            </w:ins>
          </w:p>
        </w:tc>
      </w:tr>
      <w:tr>
        <w:trPr/>
        <w:tc>
          <w:tcPr>
            <w:tcW w:w="2860" w:type="dxa"/>
            <w:tcBorders/>
            <w:vAlign w:val="center"/>
          </w:tcPr>
          <w:p>
            <w:pPr>
              <w:pStyle w:val="TableContents"/>
              <w:bidi w:val="0"/>
              <w:jc w:val="left"/>
              <w:rPr/>
            </w:pPr>
            <w:ins w:id="337" w:author="Unknown Author" w:date="2021-04-05T00:57:02Z">
              <w:r>
                <w:rPr/>
                <w:t>user_id</w:t>
              </w:r>
            </w:ins>
          </w:p>
        </w:tc>
        <w:tc>
          <w:tcPr>
            <w:tcW w:w="3274" w:type="dxa"/>
            <w:tcBorders/>
            <w:vAlign w:val="center"/>
          </w:tcPr>
          <w:p>
            <w:pPr>
              <w:pStyle w:val="TableContents"/>
              <w:bidi w:val="0"/>
              <w:jc w:val="left"/>
              <w:rPr/>
            </w:pPr>
            <w:ins w:id="339" w:author="Unknown Author" w:date="2021-04-05T00:57:02Z">
              <w:r>
                <w:rPr/>
                <w:t>int(11)</w:t>
              </w:r>
            </w:ins>
          </w:p>
        </w:tc>
        <w:tc>
          <w:tcPr>
            <w:tcW w:w="1320" w:type="dxa"/>
            <w:tcBorders/>
            <w:vAlign w:val="center"/>
          </w:tcPr>
          <w:p>
            <w:pPr>
              <w:pStyle w:val="TableContents"/>
              <w:bidi w:val="0"/>
              <w:jc w:val="left"/>
              <w:rPr/>
            </w:pPr>
            <w:ins w:id="341" w:author="Unknown Author" w:date="2021-04-05T00:57:02Z">
              <w:r>
                <w:rPr/>
                <w:t>No</w:t>
              </w:r>
            </w:ins>
          </w:p>
        </w:tc>
        <w:tc>
          <w:tcPr>
            <w:tcW w:w="2184" w:type="dxa"/>
            <w:tcBorders/>
            <w:vAlign w:val="center"/>
          </w:tcPr>
          <w:p>
            <w:pPr>
              <w:pStyle w:val="TableContents"/>
              <w:bidi w:val="0"/>
              <w:jc w:val="left"/>
              <w:rPr>
                <w:sz w:val="4"/>
                <w:szCs w:val="4"/>
                <w:ins w:id="344" w:author="Unknown Author" w:date="2021-04-05T00:57:02Z"/>
              </w:rPr>
            </w:pPr>
            <w:ins w:id="343" w:author="Unknown Author" w:date="2021-04-05T00:57:02Z">
              <w:r>
                <w:rPr>
                  <w:sz w:val="4"/>
                  <w:szCs w:val="4"/>
                </w:rPr>
              </w:r>
            </w:ins>
          </w:p>
        </w:tc>
      </w:tr>
      <w:tr>
        <w:trPr/>
        <w:tc>
          <w:tcPr>
            <w:tcW w:w="2860" w:type="dxa"/>
            <w:tcBorders/>
            <w:vAlign w:val="center"/>
          </w:tcPr>
          <w:p>
            <w:pPr>
              <w:pStyle w:val="TableContents"/>
              <w:bidi w:val="0"/>
              <w:jc w:val="left"/>
              <w:rPr/>
            </w:pPr>
            <w:ins w:id="345" w:author="Unknown Author" w:date="2021-04-05T00:57:02Z">
              <w:r>
                <w:rPr/>
                <w:t>product_id</w:t>
              </w:r>
            </w:ins>
          </w:p>
        </w:tc>
        <w:tc>
          <w:tcPr>
            <w:tcW w:w="3274" w:type="dxa"/>
            <w:tcBorders/>
            <w:vAlign w:val="center"/>
          </w:tcPr>
          <w:p>
            <w:pPr>
              <w:pStyle w:val="TableContents"/>
              <w:bidi w:val="0"/>
              <w:jc w:val="left"/>
              <w:rPr/>
            </w:pPr>
            <w:ins w:id="347" w:author="Unknown Author" w:date="2021-04-05T00:57:02Z">
              <w:r>
                <w:rPr/>
                <w:t>int(11)</w:t>
              </w:r>
            </w:ins>
          </w:p>
        </w:tc>
        <w:tc>
          <w:tcPr>
            <w:tcW w:w="1320" w:type="dxa"/>
            <w:tcBorders/>
            <w:vAlign w:val="center"/>
          </w:tcPr>
          <w:p>
            <w:pPr>
              <w:pStyle w:val="TableContents"/>
              <w:bidi w:val="0"/>
              <w:jc w:val="left"/>
              <w:rPr/>
            </w:pPr>
            <w:ins w:id="349" w:author="Unknown Author" w:date="2021-04-05T00:57:02Z">
              <w:r>
                <w:rPr/>
                <w:t>No</w:t>
              </w:r>
            </w:ins>
          </w:p>
        </w:tc>
        <w:tc>
          <w:tcPr>
            <w:tcW w:w="2184" w:type="dxa"/>
            <w:tcBorders/>
            <w:vAlign w:val="center"/>
          </w:tcPr>
          <w:p>
            <w:pPr>
              <w:pStyle w:val="TableContents"/>
              <w:bidi w:val="0"/>
              <w:jc w:val="left"/>
              <w:rPr>
                <w:sz w:val="4"/>
                <w:szCs w:val="4"/>
                <w:ins w:id="352" w:author="Unknown Author" w:date="2021-04-05T00:57:02Z"/>
              </w:rPr>
            </w:pPr>
            <w:ins w:id="351" w:author="Unknown Author" w:date="2021-04-05T00:57:02Z">
              <w:r>
                <w:rPr>
                  <w:sz w:val="4"/>
                  <w:szCs w:val="4"/>
                </w:rPr>
              </w:r>
            </w:ins>
          </w:p>
        </w:tc>
      </w:tr>
      <w:tr>
        <w:trPr/>
        <w:tc>
          <w:tcPr>
            <w:tcW w:w="2860" w:type="dxa"/>
            <w:tcBorders/>
            <w:vAlign w:val="center"/>
          </w:tcPr>
          <w:p>
            <w:pPr>
              <w:pStyle w:val="TableContents"/>
              <w:bidi w:val="0"/>
              <w:jc w:val="left"/>
              <w:rPr/>
            </w:pPr>
            <w:ins w:id="353" w:author="Unknown Author" w:date="2021-04-05T00:57:02Z">
              <w:r>
                <w:rPr/>
                <w:t>unit_price</w:t>
              </w:r>
            </w:ins>
          </w:p>
        </w:tc>
        <w:tc>
          <w:tcPr>
            <w:tcW w:w="3274" w:type="dxa"/>
            <w:tcBorders/>
            <w:vAlign w:val="center"/>
          </w:tcPr>
          <w:p>
            <w:pPr>
              <w:pStyle w:val="TableContents"/>
              <w:bidi w:val="0"/>
              <w:jc w:val="left"/>
              <w:rPr/>
            </w:pPr>
            <w:ins w:id="355" w:author="Unknown Author" w:date="2021-04-05T00:57:02Z">
              <w:r>
                <w:rPr/>
                <w:t>float</w:t>
              </w:r>
            </w:ins>
          </w:p>
        </w:tc>
        <w:tc>
          <w:tcPr>
            <w:tcW w:w="1320" w:type="dxa"/>
            <w:tcBorders/>
            <w:vAlign w:val="center"/>
          </w:tcPr>
          <w:p>
            <w:pPr>
              <w:pStyle w:val="TableContents"/>
              <w:bidi w:val="0"/>
              <w:jc w:val="left"/>
              <w:rPr/>
            </w:pPr>
            <w:ins w:id="357" w:author="Unknown Author" w:date="2021-04-05T00:57:02Z">
              <w:r>
                <w:rPr/>
                <w:t>No</w:t>
              </w:r>
            </w:ins>
          </w:p>
        </w:tc>
        <w:tc>
          <w:tcPr>
            <w:tcW w:w="2184" w:type="dxa"/>
            <w:tcBorders/>
            <w:vAlign w:val="center"/>
          </w:tcPr>
          <w:p>
            <w:pPr>
              <w:pStyle w:val="TableContents"/>
              <w:bidi w:val="0"/>
              <w:jc w:val="left"/>
              <w:rPr>
                <w:sz w:val="4"/>
                <w:szCs w:val="4"/>
                <w:ins w:id="360" w:author="Unknown Author" w:date="2021-04-05T00:57:02Z"/>
              </w:rPr>
            </w:pPr>
            <w:ins w:id="359" w:author="Unknown Author" w:date="2021-04-05T00:57:02Z">
              <w:r>
                <w:rPr>
                  <w:sz w:val="4"/>
                  <w:szCs w:val="4"/>
                </w:rPr>
              </w:r>
            </w:ins>
          </w:p>
        </w:tc>
      </w:tr>
      <w:tr>
        <w:trPr/>
        <w:tc>
          <w:tcPr>
            <w:tcW w:w="2860" w:type="dxa"/>
            <w:tcBorders/>
            <w:vAlign w:val="center"/>
          </w:tcPr>
          <w:p>
            <w:pPr>
              <w:pStyle w:val="TableContents"/>
              <w:bidi w:val="0"/>
              <w:jc w:val="left"/>
              <w:rPr/>
            </w:pPr>
            <w:ins w:id="361" w:author="Unknown Author" w:date="2021-04-05T00:57:02Z">
              <w:r>
                <w:rPr/>
                <w:t>quantity</w:t>
              </w:r>
            </w:ins>
          </w:p>
        </w:tc>
        <w:tc>
          <w:tcPr>
            <w:tcW w:w="3274" w:type="dxa"/>
            <w:tcBorders/>
            <w:vAlign w:val="center"/>
          </w:tcPr>
          <w:p>
            <w:pPr>
              <w:pStyle w:val="TableContents"/>
              <w:bidi w:val="0"/>
              <w:jc w:val="left"/>
              <w:rPr/>
            </w:pPr>
            <w:ins w:id="363" w:author="Unknown Author" w:date="2021-04-05T00:57:02Z">
              <w:r>
                <w:rPr/>
                <w:t>int(11)</w:t>
              </w:r>
            </w:ins>
          </w:p>
        </w:tc>
        <w:tc>
          <w:tcPr>
            <w:tcW w:w="1320" w:type="dxa"/>
            <w:tcBorders/>
            <w:vAlign w:val="center"/>
          </w:tcPr>
          <w:p>
            <w:pPr>
              <w:pStyle w:val="TableContents"/>
              <w:bidi w:val="0"/>
              <w:jc w:val="left"/>
              <w:rPr/>
            </w:pPr>
            <w:ins w:id="365" w:author="Unknown Author" w:date="2021-04-05T00:57:02Z">
              <w:r>
                <w:rPr/>
                <w:t>No</w:t>
              </w:r>
            </w:ins>
          </w:p>
        </w:tc>
        <w:tc>
          <w:tcPr>
            <w:tcW w:w="2184" w:type="dxa"/>
            <w:tcBorders/>
            <w:vAlign w:val="center"/>
          </w:tcPr>
          <w:p>
            <w:pPr>
              <w:pStyle w:val="TableContents"/>
              <w:bidi w:val="0"/>
              <w:jc w:val="left"/>
              <w:rPr>
                <w:sz w:val="4"/>
                <w:szCs w:val="4"/>
                <w:ins w:id="368" w:author="Unknown Author" w:date="2021-04-05T00:57:02Z"/>
              </w:rPr>
            </w:pPr>
            <w:ins w:id="367" w:author="Unknown Author" w:date="2021-04-05T00:57:02Z">
              <w:r>
                <w:rPr>
                  <w:sz w:val="4"/>
                  <w:szCs w:val="4"/>
                </w:rPr>
              </w:r>
            </w:ins>
          </w:p>
        </w:tc>
      </w:tr>
      <w:tr>
        <w:trPr/>
        <w:tc>
          <w:tcPr>
            <w:tcW w:w="2860" w:type="dxa"/>
            <w:tcBorders/>
            <w:vAlign w:val="center"/>
          </w:tcPr>
          <w:p>
            <w:pPr>
              <w:pStyle w:val="TableContents"/>
              <w:bidi w:val="0"/>
              <w:jc w:val="left"/>
              <w:rPr/>
            </w:pPr>
            <w:ins w:id="369" w:author="Unknown Author" w:date="2021-04-05T00:57:02Z">
              <w:r>
                <w:rPr/>
                <w:t>total</w:t>
              </w:r>
            </w:ins>
          </w:p>
        </w:tc>
        <w:tc>
          <w:tcPr>
            <w:tcW w:w="3274" w:type="dxa"/>
            <w:tcBorders/>
            <w:vAlign w:val="center"/>
          </w:tcPr>
          <w:p>
            <w:pPr>
              <w:pStyle w:val="TableContents"/>
              <w:bidi w:val="0"/>
              <w:jc w:val="left"/>
              <w:rPr/>
            </w:pPr>
            <w:ins w:id="371" w:author="Unknown Author" w:date="2021-04-05T00:57:02Z">
              <w:r>
                <w:rPr/>
                <w:t>float</w:t>
              </w:r>
            </w:ins>
          </w:p>
        </w:tc>
        <w:tc>
          <w:tcPr>
            <w:tcW w:w="1320" w:type="dxa"/>
            <w:tcBorders/>
            <w:vAlign w:val="center"/>
          </w:tcPr>
          <w:p>
            <w:pPr>
              <w:pStyle w:val="TableContents"/>
              <w:bidi w:val="0"/>
              <w:jc w:val="left"/>
              <w:rPr/>
            </w:pPr>
            <w:ins w:id="373" w:author="Unknown Author" w:date="2021-04-05T00:57:02Z">
              <w:r>
                <w:rPr/>
                <w:t>No</w:t>
              </w:r>
            </w:ins>
          </w:p>
        </w:tc>
        <w:tc>
          <w:tcPr>
            <w:tcW w:w="2184" w:type="dxa"/>
            <w:tcBorders/>
            <w:vAlign w:val="center"/>
          </w:tcPr>
          <w:p>
            <w:pPr>
              <w:pStyle w:val="TableContents"/>
              <w:bidi w:val="0"/>
              <w:jc w:val="left"/>
              <w:rPr>
                <w:sz w:val="4"/>
                <w:szCs w:val="4"/>
                <w:ins w:id="376" w:author="Unknown Author" w:date="2021-04-05T00:57:02Z"/>
              </w:rPr>
            </w:pPr>
            <w:ins w:id="375" w:author="Unknown Author" w:date="2021-04-05T00:57:02Z">
              <w:r>
                <w:rPr>
                  <w:sz w:val="4"/>
                  <w:szCs w:val="4"/>
                </w:rPr>
              </w:r>
            </w:ins>
          </w:p>
        </w:tc>
      </w:tr>
      <w:tr>
        <w:trPr/>
        <w:tc>
          <w:tcPr>
            <w:tcW w:w="2860" w:type="dxa"/>
            <w:tcBorders/>
            <w:vAlign w:val="center"/>
          </w:tcPr>
          <w:p>
            <w:pPr>
              <w:pStyle w:val="TableContents"/>
              <w:bidi w:val="0"/>
              <w:jc w:val="left"/>
              <w:rPr/>
            </w:pPr>
            <w:ins w:id="377" w:author="Unknown Author" w:date="2021-04-05T00:57:02Z">
              <w:r>
                <w:rPr/>
                <w:t>status</w:t>
              </w:r>
            </w:ins>
          </w:p>
        </w:tc>
        <w:tc>
          <w:tcPr>
            <w:tcW w:w="3274" w:type="dxa"/>
            <w:tcBorders/>
            <w:vAlign w:val="center"/>
          </w:tcPr>
          <w:p>
            <w:pPr>
              <w:pStyle w:val="TableContents"/>
              <w:bidi w:val="0"/>
              <w:jc w:val="left"/>
              <w:rPr/>
            </w:pPr>
            <w:ins w:id="379" w:author="Unknown Author" w:date="2021-04-05T00:57:02Z">
              <w:r>
                <w:rPr/>
                <w:t>varchar(255)</w:t>
              </w:r>
            </w:ins>
          </w:p>
        </w:tc>
        <w:tc>
          <w:tcPr>
            <w:tcW w:w="1320" w:type="dxa"/>
            <w:tcBorders/>
            <w:vAlign w:val="center"/>
          </w:tcPr>
          <w:p>
            <w:pPr>
              <w:pStyle w:val="TableContents"/>
              <w:bidi w:val="0"/>
              <w:jc w:val="left"/>
              <w:rPr/>
            </w:pPr>
            <w:ins w:id="381" w:author="Unknown Author" w:date="2021-04-05T00:57:02Z">
              <w:r>
                <w:rPr/>
                <w:t>No</w:t>
              </w:r>
            </w:ins>
          </w:p>
        </w:tc>
        <w:tc>
          <w:tcPr>
            <w:tcW w:w="2184" w:type="dxa"/>
            <w:tcBorders/>
            <w:vAlign w:val="center"/>
          </w:tcPr>
          <w:p>
            <w:pPr>
              <w:pStyle w:val="TableContents"/>
              <w:bidi w:val="0"/>
              <w:jc w:val="left"/>
              <w:rPr>
                <w:sz w:val="4"/>
                <w:szCs w:val="4"/>
                <w:ins w:id="384" w:author="Unknown Author" w:date="2021-04-05T00:57:02Z"/>
              </w:rPr>
            </w:pPr>
            <w:ins w:id="383" w:author="Unknown Author" w:date="2021-04-05T00:57:02Z">
              <w:r>
                <w:rPr>
                  <w:sz w:val="4"/>
                  <w:szCs w:val="4"/>
                </w:rPr>
              </w:r>
            </w:ins>
          </w:p>
        </w:tc>
      </w:tr>
      <w:tr>
        <w:trPr/>
        <w:tc>
          <w:tcPr>
            <w:tcW w:w="2860" w:type="dxa"/>
            <w:tcBorders/>
            <w:vAlign w:val="center"/>
          </w:tcPr>
          <w:p>
            <w:pPr>
              <w:pStyle w:val="TableContents"/>
              <w:bidi w:val="0"/>
              <w:jc w:val="left"/>
              <w:rPr/>
            </w:pPr>
            <w:ins w:id="385" w:author="Unknown Author" w:date="2021-04-05T00:57:02Z">
              <w:r>
                <w:rPr/>
                <w:t>order_no</w:t>
              </w:r>
            </w:ins>
          </w:p>
        </w:tc>
        <w:tc>
          <w:tcPr>
            <w:tcW w:w="3274" w:type="dxa"/>
            <w:tcBorders/>
            <w:vAlign w:val="center"/>
          </w:tcPr>
          <w:p>
            <w:pPr>
              <w:pStyle w:val="TableContents"/>
              <w:bidi w:val="0"/>
              <w:jc w:val="left"/>
              <w:rPr/>
            </w:pPr>
            <w:ins w:id="387" w:author="Unknown Author" w:date="2021-04-05T00:57:02Z">
              <w:r>
                <w:rPr/>
                <w:t>varchar(255)</w:t>
              </w:r>
            </w:ins>
          </w:p>
        </w:tc>
        <w:tc>
          <w:tcPr>
            <w:tcW w:w="1320" w:type="dxa"/>
            <w:tcBorders/>
            <w:vAlign w:val="center"/>
          </w:tcPr>
          <w:p>
            <w:pPr>
              <w:pStyle w:val="TableContents"/>
              <w:bidi w:val="0"/>
              <w:jc w:val="left"/>
              <w:rPr/>
            </w:pPr>
            <w:ins w:id="389" w:author="Unknown Author" w:date="2021-04-05T00:57:02Z">
              <w:r>
                <w:rPr/>
                <w:t>No</w:t>
              </w:r>
            </w:ins>
          </w:p>
        </w:tc>
        <w:tc>
          <w:tcPr>
            <w:tcW w:w="2184" w:type="dxa"/>
            <w:tcBorders/>
            <w:vAlign w:val="center"/>
          </w:tcPr>
          <w:p>
            <w:pPr>
              <w:pStyle w:val="TableContents"/>
              <w:bidi w:val="0"/>
              <w:jc w:val="left"/>
              <w:rPr>
                <w:sz w:val="4"/>
                <w:szCs w:val="4"/>
                <w:ins w:id="392" w:author="Unknown Author" w:date="2021-04-05T00:57:02Z"/>
              </w:rPr>
            </w:pPr>
            <w:ins w:id="391" w:author="Unknown Author" w:date="2021-04-05T00:57:02Z">
              <w:r>
                <w:rPr>
                  <w:sz w:val="4"/>
                  <w:szCs w:val="4"/>
                </w:rPr>
              </w:r>
            </w:ins>
          </w:p>
        </w:tc>
      </w:tr>
      <w:tr>
        <w:trPr/>
        <w:tc>
          <w:tcPr>
            <w:tcW w:w="2860" w:type="dxa"/>
            <w:tcBorders/>
            <w:vAlign w:val="center"/>
          </w:tcPr>
          <w:p>
            <w:pPr>
              <w:pStyle w:val="TableContents"/>
              <w:bidi w:val="0"/>
              <w:jc w:val="left"/>
              <w:rPr/>
            </w:pPr>
            <w:ins w:id="393" w:author="Unknown Author" w:date="2021-04-05T00:57:02Z">
              <w:r>
                <w:rPr/>
                <w:t>created_at</w:t>
              </w:r>
            </w:ins>
          </w:p>
        </w:tc>
        <w:tc>
          <w:tcPr>
            <w:tcW w:w="3274" w:type="dxa"/>
            <w:tcBorders/>
            <w:vAlign w:val="center"/>
          </w:tcPr>
          <w:p>
            <w:pPr>
              <w:pStyle w:val="TableContents"/>
              <w:bidi w:val="0"/>
              <w:jc w:val="left"/>
              <w:rPr/>
            </w:pPr>
            <w:ins w:id="395" w:author="Unknown Author" w:date="2021-04-05T00:57:02Z">
              <w:r>
                <w:rPr/>
                <w:t>timestamp</w:t>
              </w:r>
            </w:ins>
          </w:p>
        </w:tc>
        <w:tc>
          <w:tcPr>
            <w:tcW w:w="1320" w:type="dxa"/>
            <w:tcBorders/>
            <w:vAlign w:val="center"/>
          </w:tcPr>
          <w:p>
            <w:pPr>
              <w:pStyle w:val="TableContents"/>
              <w:bidi w:val="0"/>
              <w:jc w:val="left"/>
              <w:rPr/>
            </w:pPr>
            <w:ins w:id="397" w:author="Unknown Author" w:date="2021-04-05T00:57:02Z">
              <w:r>
                <w:rPr/>
                <w:t>Yes</w:t>
              </w:r>
            </w:ins>
          </w:p>
        </w:tc>
        <w:tc>
          <w:tcPr>
            <w:tcW w:w="2184" w:type="dxa"/>
            <w:tcBorders/>
            <w:vAlign w:val="center"/>
          </w:tcPr>
          <w:p>
            <w:pPr>
              <w:pStyle w:val="TableContents"/>
              <w:bidi w:val="0"/>
              <w:jc w:val="left"/>
              <w:rPr/>
            </w:pPr>
            <w:ins w:id="399" w:author="Unknown Author" w:date="2021-04-05T00:57:02Z">
              <w:r>
                <w:rPr/>
                <w:t>NULL</w:t>
              </w:r>
            </w:ins>
          </w:p>
        </w:tc>
      </w:tr>
      <w:tr>
        <w:trPr/>
        <w:tc>
          <w:tcPr>
            <w:tcW w:w="2860" w:type="dxa"/>
            <w:tcBorders/>
            <w:vAlign w:val="center"/>
          </w:tcPr>
          <w:p>
            <w:pPr>
              <w:pStyle w:val="TableContents"/>
              <w:bidi w:val="0"/>
              <w:jc w:val="left"/>
              <w:rPr/>
            </w:pPr>
            <w:ins w:id="401" w:author="Unknown Author" w:date="2021-04-05T00:57:02Z">
              <w:r>
                <w:rPr/>
                <w:t>updated_at</w:t>
              </w:r>
            </w:ins>
          </w:p>
        </w:tc>
        <w:tc>
          <w:tcPr>
            <w:tcW w:w="3274" w:type="dxa"/>
            <w:tcBorders/>
            <w:vAlign w:val="center"/>
          </w:tcPr>
          <w:p>
            <w:pPr>
              <w:pStyle w:val="TableContents"/>
              <w:bidi w:val="0"/>
              <w:jc w:val="left"/>
              <w:rPr/>
            </w:pPr>
            <w:ins w:id="403" w:author="Unknown Author" w:date="2021-04-05T00:57:02Z">
              <w:r>
                <w:rPr/>
                <w:t>timestamp</w:t>
              </w:r>
            </w:ins>
          </w:p>
        </w:tc>
        <w:tc>
          <w:tcPr>
            <w:tcW w:w="1320" w:type="dxa"/>
            <w:tcBorders/>
            <w:vAlign w:val="center"/>
          </w:tcPr>
          <w:p>
            <w:pPr>
              <w:pStyle w:val="TableContents"/>
              <w:bidi w:val="0"/>
              <w:jc w:val="left"/>
              <w:rPr/>
            </w:pPr>
            <w:ins w:id="405" w:author="Unknown Author" w:date="2021-04-05T00:57:02Z">
              <w:r>
                <w:rPr/>
                <w:t>Yes</w:t>
              </w:r>
            </w:ins>
          </w:p>
        </w:tc>
        <w:tc>
          <w:tcPr>
            <w:tcW w:w="2184" w:type="dxa"/>
            <w:tcBorders/>
            <w:vAlign w:val="center"/>
          </w:tcPr>
          <w:p>
            <w:pPr>
              <w:pStyle w:val="TableContents"/>
              <w:bidi w:val="0"/>
              <w:jc w:val="left"/>
              <w:rPr/>
            </w:pPr>
            <w:ins w:id="407" w:author="Unknown Author" w:date="2021-04-05T00:57:02Z">
              <w:r>
                <w:rPr/>
                <w:t>NULL</w:t>
              </w:r>
            </w:ins>
          </w:p>
        </w:tc>
      </w:tr>
      <w:tr>
        <w:trPr/>
        <w:tc>
          <w:tcPr>
            <w:tcW w:w="2860" w:type="dxa"/>
            <w:tcBorders/>
            <w:vAlign w:val="center"/>
          </w:tcPr>
          <w:p>
            <w:pPr>
              <w:pStyle w:val="TableContents"/>
              <w:bidi w:val="0"/>
              <w:jc w:val="left"/>
              <w:rPr/>
            </w:pPr>
            <w:ins w:id="409" w:author="Unknown Author" w:date="2021-04-05T00:57:02Z">
              <w:r>
                <w:rPr/>
                <w:t>deleted_at</w:t>
              </w:r>
            </w:ins>
          </w:p>
        </w:tc>
        <w:tc>
          <w:tcPr>
            <w:tcW w:w="3274" w:type="dxa"/>
            <w:tcBorders/>
            <w:vAlign w:val="center"/>
          </w:tcPr>
          <w:p>
            <w:pPr>
              <w:pStyle w:val="TableContents"/>
              <w:bidi w:val="0"/>
              <w:jc w:val="left"/>
              <w:rPr/>
            </w:pPr>
            <w:ins w:id="411" w:author="Unknown Author" w:date="2021-04-05T00:57:02Z">
              <w:r>
                <w:rPr/>
                <w:t>timestamp</w:t>
              </w:r>
            </w:ins>
          </w:p>
        </w:tc>
        <w:tc>
          <w:tcPr>
            <w:tcW w:w="1320" w:type="dxa"/>
            <w:tcBorders/>
            <w:vAlign w:val="center"/>
          </w:tcPr>
          <w:p>
            <w:pPr>
              <w:pStyle w:val="TableContents"/>
              <w:bidi w:val="0"/>
              <w:jc w:val="left"/>
              <w:rPr/>
            </w:pPr>
            <w:ins w:id="413" w:author="Unknown Author" w:date="2021-04-05T00:57:02Z">
              <w:r>
                <w:rPr/>
                <w:t>Yes</w:t>
              </w:r>
            </w:ins>
          </w:p>
        </w:tc>
        <w:tc>
          <w:tcPr>
            <w:tcW w:w="2184" w:type="dxa"/>
            <w:tcBorders/>
            <w:vAlign w:val="center"/>
          </w:tcPr>
          <w:p>
            <w:pPr>
              <w:pStyle w:val="TableContents"/>
              <w:bidi w:val="0"/>
              <w:jc w:val="left"/>
              <w:rPr/>
            </w:pPr>
            <w:ins w:id="415" w:author="Unknown Author" w:date="2021-04-05T00:57:02Z">
              <w:r>
                <w:rPr/>
                <w:t>NULL</w:t>
              </w:r>
            </w:ins>
          </w:p>
        </w:tc>
      </w:tr>
    </w:tbl>
    <w:p>
      <w:pPr>
        <w:pStyle w:val="Heading2"/>
        <w:numPr>
          <w:ilvl w:val="0"/>
          <w:numId w:val="0"/>
        </w:numPr>
        <w:bidi w:val="0"/>
        <w:ind w:left="0" w:right="0" w:hanging="0"/>
        <w:jc w:val="left"/>
        <w:rPr/>
      </w:pPr>
      <w:ins w:id="417" w:author="Unknown Author" w:date="2021-04-05T00:57:02Z">
        <w:r>
          <w:rPr/>
        </w:r>
      </w:ins>
    </w:p>
    <w:p>
      <w:pPr>
        <w:pStyle w:val="Heading2"/>
        <w:numPr>
          <w:ilvl w:val="1"/>
          <w:numId w:val="4"/>
        </w:numPr>
        <w:rPr/>
      </w:pPr>
      <w:ins w:id="419" w:author="Unknown Author" w:date="2021-04-05T00:57:02Z">
        <w:bookmarkStart w:id="17" w:name="__RefHeading___Toc6623_3975847811"/>
        <w:bookmarkEnd w:id="17"/>
        <w:r>
          <w:rPr/>
          <w:t>Table structure for table payments</w:t>
        </w:r>
      </w:ins>
    </w:p>
    <w:tbl>
      <w:tblPr>
        <w:tblW w:w="5000" w:type="pct"/>
        <w:jc w:val="left"/>
        <w:tblInd w:w="0" w:type="dxa"/>
        <w:tblCellMar>
          <w:top w:w="28" w:type="dxa"/>
          <w:left w:w="28" w:type="dxa"/>
          <w:bottom w:w="28" w:type="dxa"/>
          <w:right w:w="28" w:type="dxa"/>
        </w:tblCellMar>
      </w:tblPr>
      <w:tblGrid>
        <w:gridCol w:w="2860"/>
        <w:gridCol w:w="3274"/>
        <w:gridCol w:w="1320"/>
        <w:gridCol w:w="2184"/>
      </w:tblGrid>
      <w:tr>
        <w:trPr/>
        <w:tc>
          <w:tcPr>
            <w:tcW w:w="2860" w:type="dxa"/>
            <w:tcBorders/>
            <w:vAlign w:val="center"/>
          </w:tcPr>
          <w:p>
            <w:pPr>
              <w:pStyle w:val="TableHeading"/>
              <w:bidi w:val="0"/>
              <w:rPr/>
            </w:pPr>
            <w:ins w:id="421" w:author="Unknown Author" w:date="2021-04-05T00:57:02Z">
              <w:r>
                <w:rPr/>
                <w:t>Column</w:t>
              </w:r>
            </w:ins>
          </w:p>
        </w:tc>
        <w:tc>
          <w:tcPr>
            <w:tcW w:w="3274" w:type="dxa"/>
            <w:tcBorders/>
            <w:vAlign w:val="center"/>
          </w:tcPr>
          <w:p>
            <w:pPr>
              <w:pStyle w:val="TableContents"/>
              <w:bidi w:val="0"/>
              <w:jc w:val="left"/>
              <w:rPr/>
            </w:pPr>
            <w:ins w:id="423" w:author="Unknown Author" w:date="2021-04-05T00:57:02Z">
              <w:r>
                <w:rPr>
                  <w:rStyle w:val="StrongEmphasis"/>
                </w:rPr>
                <w:t>Type</w:t>
              </w:r>
            </w:ins>
          </w:p>
        </w:tc>
        <w:tc>
          <w:tcPr>
            <w:tcW w:w="1320" w:type="dxa"/>
            <w:tcBorders/>
            <w:vAlign w:val="center"/>
          </w:tcPr>
          <w:p>
            <w:pPr>
              <w:pStyle w:val="TableContents"/>
              <w:bidi w:val="0"/>
              <w:jc w:val="left"/>
              <w:rPr/>
            </w:pPr>
            <w:ins w:id="425" w:author="Unknown Author" w:date="2021-04-05T00:57:02Z">
              <w:r>
                <w:rPr>
                  <w:rStyle w:val="StrongEmphasis"/>
                </w:rPr>
                <w:t>Null</w:t>
              </w:r>
            </w:ins>
          </w:p>
        </w:tc>
        <w:tc>
          <w:tcPr>
            <w:tcW w:w="2184" w:type="dxa"/>
            <w:tcBorders/>
            <w:vAlign w:val="center"/>
          </w:tcPr>
          <w:p>
            <w:pPr>
              <w:pStyle w:val="TableContents"/>
              <w:bidi w:val="0"/>
              <w:jc w:val="left"/>
              <w:rPr/>
            </w:pPr>
            <w:ins w:id="427" w:author="Unknown Author" w:date="2021-04-05T00:57:02Z">
              <w:r>
                <w:rPr>
                  <w:rStyle w:val="StrongEmphasis"/>
                </w:rPr>
                <w:t>Default</w:t>
              </w:r>
            </w:ins>
          </w:p>
        </w:tc>
      </w:tr>
      <w:tr>
        <w:trPr/>
        <w:tc>
          <w:tcPr>
            <w:tcW w:w="2860" w:type="dxa"/>
            <w:tcBorders/>
            <w:vAlign w:val="center"/>
          </w:tcPr>
          <w:p>
            <w:pPr>
              <w:pStyle w:val="TableContents"/>
              <w:bidi w:val="0"/>
              <w:jc w:val="left"/>
              <w:rPr/>
            </w:pPr>
            <w:ins w:id="429" w:author="Unknown Author" w:date="2021-04-05T00:57:02Z">
              <w:r>
                <w:rPr>
                  <w:rStyle w:val="StrongEmphasis"/>
                </w:rPr>
                <w:t>id</w:t>
              </w:r>
            </w:ins>
          </w:p>
        </w:tc>
        <w:tc>
          <w:tcPr>
            <w:tcW w:w="3274" w:type="dxa"/>
            <w:tcBorders/>
            <w:vAlign w:val="center"/>
          </w:tcPr>
          <w:p>
            <w:pPr>
              <w:pStyle w:val="TableContents"/>
              <w:bidi w:val="0"/>
              <w:jc w:val="left"/>
              <w:rPr/>
            </w:pPr>
            <w:ins w:id="431" w:author="Unknown Author" w:date="2021-04-05T00:57:02Z">
              <w:r>
                <w:rPr/>
                <w:t>int(11)</w:t>
              </w:r>
            </w:ins>
          </w:p>
        </w:tc>
        <w:tc>
          <w:tcPr>
            <w:tcW w:w="1320" w:type="dxa"/>
            <w:tcBorders/>
            <w:vAlign w:val="center"/>
          </w:tcPr>
          <w:p>
            <w:pPr>
              <w:pStyle w:val="TableContents"/>
              <w:bidi w:val="0"/>
              <w:jc w:val="left"/>
              <w:rPr/>
            </w:pPr>
            <w:ins w:id="433" w:author="Unknown Author" w:date="2021-04-05T00:57:02Z">
              <w:r>
                <w:rPr/>
                <w:t>No</w:t>
              </w:r>
            </w:ins>
          </w:p>
        </w:tc>
        <w:tc>
          <w:tcPr>
            <w:tcW w:w="2184" w:type="dxa"/>
            <w:tcBorders/>
            <w:vAlign w:val="center"/>
          </w:tcPr>
          <w:p>
            <w:pPr>
              <w:pStyle w:val="TableContents"/>
              <w:bidi w:val="0"/>
              <w:jc w:val="left"/>
              <w:rPr>
                <w:sz w:val="4"/>
                <w:szCs w:val="4"/>
                <w:ins w:id="436" w:author="Unknown Author" w:date="2021-04-05T00:57:02Z"/>
              </w:rPr>
            </w:pPr>
            <w:ins w:id="435" w:author="Unknown Author" w:date="2021-04-05T00:57:02Z">
              <w:r>
                <w:rPr>
                  <w:sz w:val="4"/>
                  <w:szCs w:val="4"/>
                </w:rPr>
              </w:r>
            </w:ins>
          </w:p>
        </w:tc>
      </w:tr>
      <w:tr>
        <w:trPr/>
        <w:tc>
          <w:tcPr>
            <w:tcW w:w="2860" w:type="dxa"/>
            <w:tcBorders/>
            <w:vAlign w:val="center"/>
          </w:tcPr>
          <w:p>
            <w:pPr>
              <w:pStyle w:val="TableContents"/>
              <w:bidi w:val="0"/>
              <w:jc w:val="left"/>
              <w:rPr/>
            </w:pPr>
            <w:ins w:id="437" w:author="Unknown Author" w:date="2021-04-05T00:57:02Z">
              <w:r>
                <w:rPr/>
                <w:t>user_id</w:t>
              </w:r>
            </w:ins>
          </w:p>
        </w:tc>
        <w:tc>
          <w:tcPr>
            <w:tcW w:w="3274" w:type="dxa"/>
            <w:tcBorders/>
            <w:vAlign w:val="center"/>
          </w:tcPr>
          <w:p>
            <w:pPr>
              <w:pStyle w:val="TableContents"/>
              <w:bidi w:val="0"/>
              <w:jc w:val="left"/>
              <w:rPr/>
            </w:pPr>
            <w:ins w:id="439" w:author="Unknown Author" w:date="2021-04-05T00:57:02Z">
              <w:r>
                <w:rPr/>
                <w:t>int(11)</w:t>
              </w:r>
            </w:ins>
          </w:p>
        </w:tc>
        <w:tc>
          <w:tcPr>
            <w:tcW w:w="1320" w:type="dxa"/>
            <w:tcBorders/>
            <w:vAlign w:val="center"/>
          </w:tcPr>
          <w:p>
            <w:pPr>
              <w:pStyle w:val="TableContents"/>
              <w:bidi w:val="0"/>
              <w:jc w:val="left"/>
              <w:rPr/>
            </w:pPr>
            <w:ins w:id="441" w:author="Unknown Author" w:date="2021-04-05T00:57:02Z">
              <w:r>
                <w:rPr/>
                <w:t>No</w:t>
              </w:r>
            </w:ins>
          </w:p>
        </w:tc>
        <w:tc>
          <w:tcPr>
            <w:tcW w:w="2184" w:type="dxa"/>
            <w:tcBorders/>
            <w:vAlign w:val="center"/>
          </w:tcPr>
          <w:p>
            <w:pPr>
              <w:pStyle w:val="TableContents"/>
              <w:bidi w:val="0"/>
              <w:jc w:val="left"/>
              <w:rPr>
                <w:sz w:val="4"/>
                <w:szCs w:val="4"/>
                <w:ins w:id="444" w:author="Unknown Author" w:date="2021-04-05T00:57:02Z"/>
              </w:rPr>
            </w:pPr>
            <w:ins w:id="443" w:author="Unknown Author" w:date="2021-04-05T00:57:02Z">
              <w:r>
                <w:rPr>
                  <w:sz w:val="4"/>
                  <w:szCs w:val="4"/>
                </w:rPr>
              </w:r>
            </w:ins>
          </w:p>
        </w:tc>
      </w:tr>
      <w:tr>
        <w:trPr/>
        <w:tc>
          <w:tcPr>
            <w:tcW w:w="2860" w:type="dxa"/>
            <w:tcBorders/>
            <w:vAlign w:val="center"/>
          </w:tcPr>
          <w:p>
            <w:pPr>
              <w:pStyle w:val="TableContents"/>
              <w:bidi w:val="0"/>
              <w:jc w:val="left"/>
              <w:rPr/>
            </w:pPr>
            <w:ins w:id="445" w:author="Unknown Author" w:date="2021-04-05T00:57:02Z">
              <w:r>
                <w:rPr/>
                <w:t>order_no</w:t>
              </w:r>
            </w:ins>
          </w:p>
        </w:tc>
        <w:tc>
          <w:tcPr>
            <w:tcW w:w="3274" w:type="dxa"/>
            <w:tcBorders/>
            <w:vAlign w:val="center"/>
          </w:tcPr>
          <w:p>
            <w:pPr>
              <w:pStyle w:val="TableContents"/>
              <w:bidi w:val="0"/>
              <w:jc w:val="left"/>
              <w:rPr/>
            </w:pPr>
            <w:ins w:id="447" w:author="Unknown Author" w:date="2021-04-05T00:57:02Z">
              <w:r>
                <w:rPr/>
                <w:t>varchar(255)</w:t>
              </w:r>
            </w:ins>
          </w:p>
        </w:tc>
        <w:tc>
          <w:tcPr>
            <w:tcW w:w="1320" w:type="dxa"/>
            <w:tcBorders/>
            <w:vAlign w:val="center"/>
          </w:tcPr>
          <w:p>
            <w:pPr>
              <w:pStyle w:val="TableContents"/>
              <w:bidi w:val="0"/>
              <w:jc w:val="left"/>
              <w:rPr/>
            </w:pPr>
            <w:ins w:id="449" w:author="Unknown Author" w:date="2021-04-05T00:57:02Z">
              <w:r>
                <w:rPr/>
                <w:t>No</w:t>
              </w:r>
            </w:ins>
          </w:p>
        </w:tc>
        <w:tc>
          <w:tcPr>
            <w:tcW w:w="2184" w:type="dxa"/>
            <w:tcBorders/>
            <w:vAlign w:val="center"/>
          </w:tcPr>
          <w:p>
            <w:pPr>
              <w:pStyle w:val="TableContents"/>
              <w:bidi w:val="0"/>
              <w:jc w:val="left"/>
              <w:rPr>
                <w:sz w:val="4"/>
                <w:szCs w:val="4"/>
                <w:ins w:id="452" w:author="Unknown Author" w:date="2021-04-05T00:57:02Z"/>
              </w:rPr>
            </w:pPr>
            <w:ins w:id="451" w:author="Unknown Author" w:date="2021-04-05T00:57:02Z">
              <w:r>
                <w:rPr>
                  <w:sz w:val="4"/>
                  <w:szCs w:val="4"/>
                </w:rPr>
              </w:r>
            </w:ins>
          </w:p>
        </w:tc>
      </w:tr>
      <w:tr>
        <w:trPr/>
        <w:tc>
          <w:tcPr>
            <w:tcW w:w="2860" w:type="dxa"/>
            <w:tcBorders/>
            <w:vAlign w:val="center"/>
          </w:tcPr>
          <w:p>
            <w:pPr>
              <w:pStyle w:val="TableContents"/>
              <w:bidi w:val="0"/>
              <w:jc w:val="left"/>
              <w:rPr/>
            </w:pPr>
            <w:ins w:id="453" w:author="Unknown Author" w:date="2021-04-05T00:57:02Z">
              <w:r>
                <w:rPr/>
                <w:t>amount</w:t>
              </w:r>
            </w:ins>
          </w:p>
        </w:tc>
        <w:tc>
          <w:tcPr>
            <w:tcW w:w="3274" w:type="dxa"/>
            <w:tcBorders/>
            <w:vAlign w:val="center"/>
          </w:tcPr>
          <w:p>
            <w:pPr>
              <w:pStyle w:val="TableContents"/>
              <w:bidi w:val="0"/>
              <w:jc w:val="left"/>
              <w:rPr/>
            </w:pPr>
            <w:ins w:id="455" w:author="Unknown Author" w:date="2021-04-05T00:57:02Z">
              <w:r>
                <w:rPr/>
                <w:t>float</w:t>
              </w:r>
            </w:ins>
          </w:p>
        </w:tc>
        <w:tc>
          <w:tcPr>
            <w:tcW w:w="1320" w:type="dxa"/>
            <w:tcBorders/>
            <w:vAlign w:val="center"/>
          </w:tcPr>
          <w:p>
            <w:pPr>
              <w:pStyle w:val="TableContents"/>
              <w:bidi w:val="0"/>
              <w:jc w:val="left"/>
              <w:rPr/>
            </w:pPr>
            <w:ins w:id="457" w:author="Unknown Author" w:date="2021-04-05T00:57:02Z">
              <w:r>
                <w:rPr/>
                <w:t>No</w:t>
              </w:r>
            </w:ins>
          </w:p>
        </w:tc>
        <w:tc>
          <w:tcPr>
            <w:tcW w:w="2184" w:type="dxa"/>
            <w:tcBorders/>
            <w:vAlign w:val="center"/>
          </w:tcPr>
          <w:p>
            <w:pPr>
              <w:pStyle w:val="TableContents"/>
              <w:bidi w:val="0"/>
              <w:jc w:val="left"/>
              <w:rPr>
                <w:sz w:val="4"/>
                <w:szCs w:val="4"/>
                <w:ins w:id="460" w:author="Unknown Author" w:date="2021-04-05T00:57:02Z"/>
              </w:rPr>
            </w:pPr>
            <w:ins w:id="459" w:author="Unknown Author" w:date="2021-04-05T00:57:02Z">
              <w:r>
                <w:rPr>
                  <w:sz w:val="4"/>
                  <w:szCs w:val="4"/>
                </w:rPr>
              </w:r>
            </w:ins>
          </w:p>
        </w:tc>
      </w:tr>
      <w:tr>
        <w:trPr/>
        <w:tc>
          <w:tcPr>
            <w:tcW w:w="2860" w:type="dxa"/>
            <w:tcBorders/>
            <w:vAlign w:val="center"/>
          </w:tcPr>
          <w:p>
            <w:pPr>
              <w:pStyle w:val="TableContents"/>
              <w:bidi w:val="0"/>
              <w:jc w:val="left"/>
              <w:rPr/>
            </w:pPr>
            <w:ins w:id="461" w:author="Unknown Author" w:date="2021-04-05T00:57:02Z">
              <w:r>
                <w:rPr/>
                <w:t>status</w:t>
              </w:r>
            </w:ins>
          </w:p>
        </w:tc>
        <w:tc>
          <w:tcPr>
            <w:tcW w:w="3274" w:type="dxa"/>
            <w:tcBorders/>
            <w:vAlign w:val="center"/>
          </w:tcPr>
          <w:p>
            <w:pPr>
              <w:pStyle w:val="TableContents"/>
              <w:bidi w:val="0"/>
              <w:jc w:val="left"/>
              <w:rPr/>
            </w:pPr>
            <w:ins w:id="463" w:author="Unknown Author" w:date="2021-04-05T00:57:02Z">
              <w:r>
                <w:rPr/>
                <w:t>varchar(255)</w:t>
              </w:r>
            </w:ins>
          </w:p>
        </w:tc>
        <w:tc>
          <w:tcPr>
            <w:tcW w:w="1320" w:type="dxa"/>
            <w:tcBorders/>
            <w:vAlign w:val="center"/>
          </w:tcPr>
          <w:p>
            <w:pPr>
              <w:pStyle w:val="TableContents"/>
              <w:bidi w:val="0"/>
              <w:jc w:val="left"/>
              <w:rPr/>
            </w:pPr>
            <w:ins w:id="465" w:author="Unknown Author" w:date="2021-04-05T00:57:02Z">
              <w:r>
                <w:rPr/>
                <w:t>No</w:t>
              </w:r>
            </w:ins>
          </w:p>
        </w:tc>
        <w:tc>
          <w:tcPr>
            <w:tcW w:w="2184" w:type="dxa"/>
            <w:tcBorders/>
            <w:vAlign w:val="center"/>
          </w:tcPr>
          <w:p>
            <w:pPr>
              <w:pStyle w:val="TableContents"/>
              <w:bidi w:val="0"/>
              <w:jc w:val="left"/>
              <w:rPr>
                <w:sz w:val="4"/>
                <w:szCs w:val="4"/>
                <w:ins w:id="468" w:author="Unknown Author" w:date="2021-04-05T00:57:02Z"/>
              </w:rPr>
            </w:pPr>
            <w:ins w:id="467" w:author="Unknown Author" w:date="2021-04-05T00:57:02Z">
              <w:r>
                <w:rPr>
                  <w:sz w:val="4"/>
                  <w:szCs w:val="4"/>
                </w:rPr>
              </w:r>
            </w:ins>
          </w:p>
        </w:tc>
      </w:tr>
      <w:tr>
        <w:trPr/>
        <w:tc>
          <w:tcPr>
            <w:tcW w:w="2860" w:type="dxa"/>
            <w:tcBorders/>
            <w:vAlign w:val="center"/>
          </w:tcPr>
          <w:p>
            <w:pPr>
              <w:pStyle w:val="TableContents"/>
              <w:bidi w:val="0"/>
              <w:jc w:val="left"/>
              <w:rPr/>
            </w:pPr>
            <w:ins w:id="469" w:author="Unknown Author" w:date="2021-04-05T00:57:02Z">
              <w:r>
                <w:rPr/>
                <w:t>created_at</w:t>
              </w:r>
            </w:ins>
          </w:p>
        </w:tc>
        <w:tc>
          <w:tcPr>
            <w:tcW w:w="3274" w:type="dxa"/>
            <w:tcBorders/>
            <w:vAlign w:val="center"/>
          </w:tcPr>
          <w:p>
            <w:pPr>
              <w:pStyle w:val="TableContents"/>
              <w:bidi w:val="0"/>
              <w:jc w:val="left"/>
              <w:rPr/>
            </w:pPr>
            <w:ins w:id="471" w:author="Unknown Author" w:date="2021-04-05T00:57:02Z">
              <w:r>
                <w:rPr/>
                <w:t>timestamp</w:t>
              </w:r>
            </w:ins>
          </w:p>
        </w:tc>
        <w:tc>
          <w:tcPr>
            <w:tcW w:w="1320" w:type="dxa"/>
            <w:tcBorders/>
            <w:vAlign w:val="center"/>
          </w:tcPr>
          <w:p>
            <w:pPr>
              <w:pStyle w:val="TableContents"/>
              <w:bidi w:val="0"/>
              <w:jc w:val="left"/>
              <w:rPr/>
            </w:pPr>
            <w:ins w:id="473" w:author="Unknown Author" w:date="2021-04-05T00:57:02Z">
              <w:r>
                <w:rPr/>
                <w:t>Yes</w:t>
              </w:r>
            </w:ins>
          </w:p>
        </w:tc>
        <w:tc>
          <w:tcPr>
            <w:tcW w:w="2184" w:type="dxa"/>
            <w:tcBorders/>
            <w:vAlign w:val="center"/>
          </w:tcPr>
          <w:p>
            <w:pPr>
              <w:pStyle w:val="TableContents"/>
              <w:bidi w:val="0"/>
              <w:jc w:val="left"/>
              <w:rPr/>
            </w:pPr>
            <w:ins w:id="475" w:author="Unknown Author" w:date="2021-04-05T00:57:02Z">
              <w:r>
                <w:rPr/>
                <w:t>NULL</w:t>
              </w:r>
            </w:ins>
          </w:p>
        </w:tc>
      </w:tr>
      <w:tr>
        <w:trPr/>
        <w:tc>
          <w:tcPr>
            <w:tcW w:w="2860" w:type="dxa"/>
            <w:tcBorders/>
            <w:vAlign w:val="center"/>
          </w:tcPr>
          <w:p>
            <w:pPr>
              <w:pStyle w:val="TableContents"/>
              <w:bidi w:val="0"/>
              <w:jc w:val="left"/>
              <w:rPr/>
            </w:pPr>
            <w:ins w:id="477" w:author="Unknown Author" w:date="2021-04-05T00:57:02Z">
              <w:r>
                <w:rPr/>
                <w:t>updated_at</w:t>
              </w:r>
            </w:ins>
          </w:p>
        </w:tc>
        <w:tc>
          <w:tcPr>
            <w:tcW w:w="3274" w:type="dxa"/>
            <w:tcBorders/>
            <w:vAlign w:val="center"/>
          </w:tcPr>
          <w:p>
            <w:pPr>
              <w:pStyle w:val="TableContents"/>
              <w:bidi w:val="0"/>
              <w:jc w:val="left"/>
              <w:rPr/>
            </w:pPr>
            <w:ins w:id="479" w:author="Unknown Author" w:date="2021-04-05T00:57:02Z">
              <w:r>
                <w:rPr/>
                <w:t>timestamp</w:t>
              </w:r>
            </w:ins>
          </w:p>
        </w:tc>
        <w:tc>
          <w:tcPr>
            <w:tcW w:w="1320" w:type="dxa"/>
            <w:tcBorders/>
            <w:vAlign w:val="center"/>
          </w:tcPr>
          <w:p>
            <w:pPr>
              <w:pStyle w:val="TableContents"/>
              <w:bidi w:val="0"/>
              <w:jc w:val="left"/>
              <w:rPr/>
            </w:pPr>
            <w:ins w:id="481" w:author="Unknown Author" w:date="2021-04-05T00:57:02Z">
              <w:r>
                <w:rPr/>
                <w:t>Yes</w:t>
              </w:r>
            </w:ins>
          </w:p>
        </w:tc>
        <w:tc>
          <w:tcPr>
            <w:tcW w:w="2184" w:type="dxa"/>
            <w:tcBorders/>
            <w:vAlign w:val="center"/>
          </w:tcPr>
          <w:p>
            <w:pPr>
              <w:pStyle w:val="TableContents"/>
              <w:bidi w:val="0"/>
              <w:jc w:val="left"/>
              <w:rPr/>
            </w:pPr>
            <w:ins w:id="483" w:author="Unknown Author" w:date="2021-04-05T00:57:02Z">
              <w:r>
                <w:rPr/>
                <w:t>NULL</w:t>
              </w:r>
            </w:ins>
          </w:p>
        </w:tc>
      </w:tr>
      <w:tr>
        <w:trPr/>
        <w:tc>
          <w:tcPr>
            <w:tcW w:w="2860" w:type="dxa"/>
            <w:tcBorders/>
            <w:vAlign w:val="center"/>
          </w:tcPr>
          <w:p>
            <w:pPr>
              <w:pStyle w:val="TableContents"/>
              <w:bidi w:val="0"/>
              <w:jc w:val="left"/>
              <w:rPr/>
            </w:pPr>
            <w:ins w:id="485" w:author="Unknown Author" w:date="2021-04-05T00:57:02Z">
              <w:r>
                <w:rPr/>
                <w:t>deleted_at</w:t>
              </w:r>
            </w:ins>
          </w:p>
        </w:tc>
        <w:tc>
          <w:tcPr>
            <w:tcW w:w="3274" w:type="dxa"/>
            <w:tcBorders/>
            <w:vAlign w:val="center"/>
          </w:tcPr>
          <w:p>
            <w:pPr>
              <w:pStyle w:val="TableContents"/>
              <w:bidi w:val="0"/>
              <w:jc w:val="left"/>
              <w:rPr/>
            </w:pPr>
            <w:ins w:id="487" w:author="Unknown Author" w:date="2021-04-05T00:57:02Z">
              <w:r>
                <w:rPr/>
                <w:t>timestamp</w:t>
              </w:r>
            </w:ins>
          </w:p>
        </w:tc>
        <w:tc>
          <w:tcPr>
            <w:tcW w:w="1320" w:type="dxa"/>
            <w:tcBorders/>
            <w:vAlign w:val="center"/>
          </w:tcPr>
          <w:p>
            <w:pPr>
              <w:pStyle w:val="TableContents"/>
              <w:bidi w:val="0"/>
              <w:jc w:val="left"/>
              <w:rPr/>
            </w:pPr>
            <w:ins w:id="489" w:author="Unknown Author" w:date="2021-04-05T00:57:02Z">
              <w:r>
                <w:rPr/>
                <w:t>Yes</w:t>
              </w:r>
            </w:ins>
          </w:p>
        </w:tc>
        <w:tc>
          <w:tcPr>
            <w:tcW w:w="2184" w:type="dxa"/>
            <w:tcBorders/>
            <w:vAlign w:val="center"/>
          </w:tcPr>
          <w:p>
            <w:pPr>
              <w:pStyle w:val="TableContents"/>
              <w:bidi w:val="0"/>
              <w:jc w:val="left"/>
              <w:rPr/>
            </w:pPr>
            <w:ins w:id="491" w:author="Unknown Author" w:date="2021-04-05T00:57:02Z">
              <w:r>
                <w:rPr/>
                <w:t>NULL</w:t>
              </w:r>
            </w:ins>
          </w:p>
        </w:tc>
      </w:tr>
    </w:tbl>
    <w:p>
      <w:pPr>
        <w:pStyle w:val="Heading2"/>
        <w:numPr>
          <w:ilvl w:val="0"/>
          <w:numId w:val="0"/>
        </w:numPr>
        <w:bidi w:val="0"/>
        <w:ind w:left="0" w:right="0" w:hanging="0"/>
        <w:jc w:val="left"/>
        <w:rPr/>
      </w:pPr>
      <w:ins w:id="493" w:author="Unknown Author" w:date="2021-04-05T00:57:02Z">
        <w:r>
          <w:rPr/>
        </w:r>
      </w:ins>
    </w:p>
    <w:p>
      <w:pPr>
        <w:pStyle w:val="TextBody"/>
        <w:bidi w:val="0"/>
        <w:jc w:val="left"/>
        <w:rPr/>
      </w:pPr>
      <w:ins w:id="495" w:author="Unknown Author" w:date="2021-04-05T00:57:02Z">
        <w:r>
          <w:rPr/>
        </w:r>
      </w:ins>
    </w:p>
    <w:p>
      <w:pPr>
        <w:pStyle w:val="TextBody"/>
        <w:bidi w:val="0"/>
        <w:jc w:val="left"/>
        <w:rPr/>
      </w:pPr>
      <w:ins w:id="497" w:author="Unknown Author" w:date="2021-04-05T00:57:02Z">
        <w:r>
          <w:rPr/>
        </w:r>
      </w:ins>
    </w:p>
    <w:p>
      <w:pPr>
        <w:pStyle w:val="Heading2"/>
        <w:numPr>
          <w:ilvl w:val="1"/>
          <w:numId w:val="4"/>
        </w:numPr>
        <w:rPr/>
      </w:pPr>
      <w:ins w:id="499" w:author="Unknown Author" w:date="2021-04-05T00:57:02Z">
        <w:bookmarkStart w:id="18" w:name="__RefHeading___Toc6625_3975847811"/>
        <w:bookmarkEnd w:id="18"/>
        <w:r>
          <w:rPr/>
          <w:t>Table structure for table products</w:t>
        </w:r>
      </w:ins>
    </w:p>
    <w:tbl>
      <w:tblPr>
        <w:tblW w:w="5000" w:type="pct"/>
        <w:jc w:val="left"/>
        <w:tblInd w:w="0" w:type="dxa"/>
        <w:tblCellMar>
          <w:top w:w="28" w:type="dxa"/>
          <w:left w:w="28" w:type="dxa"/>
          <w:bottom w:w="28" w:type="dxa"/>
          <w:right w:w="28" w:type="dxa"/>
        </w:tblCellMar>
      </w:tblPr>
      <w:tblGrid>
        <w:gridCol w:w="3674"/>
        <w:gridCol w:w="2882"/>
        <w:gridCol w:w="1160"/>
        <w:gridCol w:w="1922"/>
      </w:tblGrid>
      <w:tr>
        <w:trPr/>
        <w:tc>
          <w:tcPr>
            <w:tcW w:w="3674" w:type="dxa"/>
            <w:tcBorders/>
            <w:vAlign w:val="center"/>
          </w:tcPr>
          <w:p>
            <w:pPr>
              <w:pStyle w:val="TableHeading"/>
              <w:bidi w:val="0"/>
              <w:rPr/>
            </w:pPr>
            <w:ins w:id="501" w:author="Unknown Author" w:date="2021-04-05T00:57:02Z">
              <w:r>
                <w:rPr/>
                <w:t>Column</w:t>
              </w:r>
            </w:ins>
          </w:p>
        </w:tc>
        <w:tc>
          <w:tcPr>
            <w:tcW w:w="2882" w:type="dxa"/>
            <w:tcBorders/>
            <w:vAlign w:val="center"/>
          </w:tcPr>
          <w:p>
            <w:pPr>
              <w:pStyle w:val="TableContents"/>
              <w:bidi w:val="0"/>
              <w:jc w:val="left"/>
              <w:rPr/>
            </w:pPr>
            <w:ins w:id="503" w:author="Unknown Author" w:date="2021-04-05T00:57:02Z">
              <w:r>
                <w:rPr>
                  <w:rStyle w:val="StrongEmphasis"/>
                </w:rPr>
                <w:t>Type</w:t>
              </w:r>
            </w:ins>
          </w:p>
        </w:tc>
        <w:tc>
          <w:tcPr>
            <w:tcW w:w="1160" w:type="dxa"/>
            <w:tcBorders/>
            <w:vAlign w:val="center"/>
          </w:tcPr>
          <w:p>
            <w:pPr>
              <w:pStyle w:val="TableContents"/>
              <w:bidi w:val="0"/>
              <w:jc w:val="left"/>
              <w:rPr/>
            </w:pPr>
            <w:ins w:id="505" w:author="Unknown Author" w:date="2021-04-05T00:57:02Z">
              <w:r>
                <w:rPr>
                  <w:rStyle w:val="StrongEmphasis"/>
                </w:rPr>
                <w:t>Null</w:t>
              </w:r>
            </w:ins>
          </w:p>
        </w:tc>
        <w:tc>
          <w:tcPr>
            <w:tcW w:w="1922" w:type="dxa"/>
            <w:tcBorders/>
            <w:vAlign w:val="center"/>
          </w:tcPr>
          <w:p>
            <w:pPr>
              <w:pStyle w:val="TableContents"/>
              <w:bidi w:val="0"/>
              <w:jc w:val="left"/>
              <w:rPr/>
            </w:pPr>
            <w:ins w:id="507" w:author="Unknown Author" w:date="2021-04-05T00:57:02Z">
              <w:r>
                <w:rPr>
                  <w:rStyle w:val="StrongEmphasis"/>
                </w:rPr>
                <w:t>Default</w:t>
              </w:r>
            </w:ins>
          </w:p>
        </w:tc>
      </w:tr>
      <w:tr>
        <w:trPr/>
        <w:tc>
          <w:tcPr>
            <w:tcW w:w="3674" w:type="dxa"/>
            <w:tcBorders/>
            <w:vAlign w:val="center"/>
          </w:tcPr>
          <w:p>
            <w:pPr>
              <w:pStyle w:val="TableContents"/>
              <w:bidi w:val="0"/>
              <w:jc w:val="left"/>
              <w:rPr/>
            </w:pPr>
            <w:ins w:id="509" w:author="Unknown Author" w:date="2021-04-05T00:57:02Z">
              <w:r>
                <w:rPr>
                  <w:rStyle w:val="StrongEmphasis"/>
                </w:rPr>
                <w:t>id</w:t>
              </w:r>
            </w:ins>
          </w:p>
        </w:tc>
        <w:tc>
          <w:tcPr>
            <w:tcW w:w="2882" w:type="dxa"/>
            <w:tcBorders/>
            <w:vAlign w:val="center"/>
          </w:tcPr>
          <w:p>
            <w:pPr>
              <w:pStyle w:val="TableContents"/>
              <w:bidi w:val="0"/>
              <w:jc w:val="left"/>
              <w:rPr/>
            </w:pPr>
            <w:ins w:id="511" w:author="Unknown Author" w:date="2021-04-05T00:57:02Z">
              <w:r>
                <w:rPr/>
                <w:t>int(11)</w:t>
              </w:r>
            </w:ins>
          </w:p>
        </w:tc>
        <w:tc>
          <w:tcPr>
            <w:tcW w:w="1160" w:type="dxa"/>
            <w:tcBorders/>
            <w:vAlign w:val="center"/>
          </w:tcPr>
          <w:p>
            <w:pPr>
              <w:pStyle w:val="TableContents"/>
              <w:bidi w:val="0"/>
              <w:jc w:val="left"/>
              <w:rPr/>
            </w:pPr>
            <w:ins w:id="513" w:author="Unknown Author" w:date="2021-04-05T00:57:02Z">
              <w:r>
                <w:rPr/>
                <w:t>No</w:t>
              </w:r>
            </w:ins>
          </w:p>
        </w:tc>
        <w:tc>
          <w:tcPr>
            <w:tcW w:w="1922" w:type="dxa"/>
            <w:tcBorders/>
            <w:vAlign w:val="center"/>
          </w:tcPr>
          <w:p>
            <w:pPr>
              <w:pStyle w:val="TableContents"/>
              <w:bidi w:val="0"/>
              <w:jc w:val="left"/>
              <w:rPr>
                <w:sz w:val="4"/>
                <w:szCs w:val="4"/>
                <w:ins w:id="516" w:author="Unknown Author" w:date="2021-04-05T00:57:02Z"/>
              </w:rPr>
            </w:pPr>
            <w:ins w:id="515" w:author="Unknown Author" w:date="2021-04-05T00:57:02Z">
              <w:r>
                <w:rPr>
                  <w:sz w:val="4"/>
                  <w:szCs w:val="4"/>
                </w:rPr>
              </w:r>
            </w:ins>
          </w:p>
        </w:tc>
      </w:tr>
      <w:tr>
        <w:trPr/>
        <w:tc>
          <w:tcPr>
            <w:tcW w:w="3674" w:type="dxa"/>
            <w:tcBorders/>
            <w:vAlign w:val="center"/>
          </w:tcPr>
          <w:p>
            <w:pPr>
              <w:pStyle w:val="TableContents"/>
              <w:bidi w:val="0"/>
              <w:jc w:val="left"/>
              <w:rPr/>
            </w:pPr>
            <w:ins w:id="517" w:author="Unknown Author" w:date="2021-04-05T00:57:02Z">
              <w:r>
                <w:rPr>
                  <w:rStyle w:val="StrongEmphasis"/>
                </w:rPr>
                <w:t>name</w:t>
              </w:r>
            </w:ins>
          </w:p>
        </w:tc>
        <w:tc>
          <w:tcPr>
            <w:tcW w:w="2882" w:type="dxa"/>
            <w:tcBorders/>
            <w:vAlign w:val="center"/>
          </w:tcPr>
          <w:p>
            <w:pPr>
              <w:pStyle w:val="TableContents"/>
              <w:bidi w:val="0"/>
              <w:jc w:val="left"/>
              <w:rPr/>
            </w:pPr>
            <w:ins w:id="519" w:author="Unknown Author" w:date="2021-04-05T00:57:02Z">
              <w:r>
                <w:rPr/>
                <w:t>varchar(255)</w:t>
              </w:r>
            </w:ins>
          </w:p>
        </w:tc>
        <w:tc>
          <w:tcPr>
            <w:tcW w:w="1160" w:type="dxa"/>
            <w:tcBorders/>
            <w:vAlign w:val="center"/>
          </w:tcPr>
          <w:p>
            <w:pPr>
              <w:pStyle w:val="TableContents"/>
              <w:bidi w:val="0"/>
              <w:jc w:val="left"/>
              <w:rPr/>
            </w:pPr>
            <w:ins w:id="521" w:author="Unknown Author" w:date="2021-04-05T00:57:02Z">
              <w:r>
                <w:rPr/>
                <w:t>No</w:t>
              </w:r>
            </w:ins>
          </w:p>
        </w:tc>
        <w:tc>
          <w:tcPr>
            <w:tcW w:w="1922" w:type="dxa"/>
            <w:tcBorders/>
            <w:vAlign w:val="center"/>
          </w:tcPr>
          <w:p>
            <w:pPr>
              <w:pStyle w:val="TableContents"/>
              <w:bidi w:val="0"/>
              <w:jc w:val="left"/>
              <w:rPr>
                <w:sz w:val="4"/>
                <w:szCs w:val="4"/>
                <w:ins w:id="524" w:author="Unknown Author" w:date="2021-04-05T00:57:02Z"/>
              </w:rPr>
            </w:pPr>
            <w:ins w:id="523" w:author="Unknown Author" w:date="2021-04-05T00:57:02Z">
              <w:r>
                <w:rPr>
                  <w:sz w:val="4"/>
                  <w:szCs w:val="4"/>
                </w:rPr>
              </w:r>
            </w:ins>
          </w:p>
        </w:tc>
      </w:tr>
      <w:tr>
        <w:trPr/>
        <w:tc>
          <w:tcPr>
            <w:tcW w:w="3674" w:type="dxa"/>
            <w:tcBorders/>
            <w:vAlign w:val="center"/>
          </w:tcPr>
          <w:p>
            <w:pPr>
              <w:pStyle w:val="TableContents"/>
              <w:bidi w:val="0"/>
              <w:jc w:val="left"/>
              <w:rPr/>
            </w:pPr>
            <w:ins w:id="525" w:author="Unknown Author" w:date="2021-04-05T00:57:02Z">
              <w:r>
                <w:rPr/>
                <w:t>price</w:t>
              </w:r>
            </w:ins>
          </w:p>
        </w:tc>
        <w:tc>
          <w:tcPr>
            <w:tcW w:w="2882" w:type="dxa"/>
            <w:tcBorders/>
            <w:vAlign w:val="center"/>
          </w:tcPr>
          <w:p>
            <w:pPr>
              <w:pStyle w:val="TableContents"/>
              <w:bidi w:val="0"/>
              <w:jc w:val="left"/>
              <w:rPr/>
            </w:pPr>
            <w:ins w:id="527" w:author="Unknown Author" w:date="2021-04-05T00:57:02Z">
              <w:r>
                <w:rPr/>
                <w:t>float</w:t>
              </w:r>
            </w:ins>
          </w:p>
        </w:tc>
        <w:tc>
          <w:tcPr>
            <w:tcW w:w="1160" w:type="dxa"/>
            <w:tcBorders/>
            <w:vAlign w:val="center"/>
          </w:tcPr>
          <w:p>
            <w:pPr>
              <w:pStyle w:val="TableContents"/>
              <w:bidi w:val="0"/>
              <w:jc w:val="left"/>
              <w:rPr/>
            </w:pPr>
            <w:ins w:id="529" w:author="Unknown Author" w:date="2021-04-05T00:57:02Z">
              <w:r>
                <w:rPr/>
                <w:t>No</w:t>
              </w:r>
            </w:ins>
          </w:p>
        </w:tc>
        <w:tc>
          <w:tcPr>
            <w:tcW w:w="1922" w:type="dxa"/>
            <w:tcBorders/>
            <w:vAlign w:val="center"/>
          </w:tcPr>
          <w:p>
            <w:pPr>
              <w:pStyle w:val="TableContents"/>
              <w:bidi w:val="0"/>
              <w:jc w:val="left"/>
              <w:rPr>
                <w:sz w:val="4"/>
                <w:szCs w:val="4"/>
                <w:ins w:id="532" w:author="Unknown Author" w:date="2021-04-05T00:57:02Z"/>
              </w:rPr>
            </w:pPr>
            <w:ins w:id="531" w:author="Unknown Author" w:date="2021-04-05T00:57:02Z">
              <w:r>
                <w:rPr>
                  <w:sz w:val="4"/>
                  <w:szCs w:val="4"/>
                </w:rPr>
              </w:r>
            </w:ins>
          </w:p>
        </w:tc>
      </w:tr>
      <w:tr>
        <w:trPr/>
        <w:tc>
          <w:tcPr>
            <w:tcW w:w="3674" w:type="dxa"/>
            <w:tcBorders/>
            <w:vAlign w:val="center"/>
          </w:tcPr>
          <w:p>
            <w:pPr>
              <w:pStyle w:val="TableContents"/>
              <w:bidi w:val="0"/>
              <w:jc w:val="left"/>
              <w:rPr/>
            </w:pPr>
            <w:ins w:id="533" w:author="Unknown Author" w:date="2021-04-05T00:57:02Z">
              <w:r>
                <w:rPr/>
                <w:t>description</w:t>
              </w:r>
            </w:ins>
          </w:p>
        </w:tc>
        <w:tc>
          <w:tcPr>
            <w:tcW w:w="2882" w:type="dxa"/>
            <w:tcBorders/>
            <w:vAlign w:val="center"/>
          </w:tcPr>
          <w:p>
            <w:pPr>
              <w:pStyle w:val="TableContents"/>
              <w:bidi w:val="0"/>
              <w:jc w:val="left"/>
              <w:rPr/>
            </w:pPr>
            <w:ins w:id="535" w:author="Unknown Author" w:date="2021-04-05T00:57:02Z">
              <w:r>
                <w:rPr/>
                <w:t>text</w:t>
              </w:r>
            </w:ins>
          </w:p>
        </w:tc>
        <w:tc>
          <w:tcPr>
            <w:tcW w:w="1160" w:type="dxa"/>
            <w:tcBorders/>
            <w:vAlign w:val="center"/>
          </w:tcPr>
          <w:p>
            <w:pPr>
              <w:pStyle w:val="TableContents"/>
              <w:bidi w:val="0"/>
              <w:jc w:val="left"/>
              <w:rPr/>
            </w:pPr>
            <w:ins w:id="537" w:author="Unknown Author" w:date="2021-04-05T00:57:02Z">
              <w:r>
                <w:rPr/>
                <w:t>No</w:t>
              </w:r>
            </w:ins>
          </w:p>
        </w:tc>
        <w:tc>
          <w:tcPr>
            <w:tcW w:w="1922" w:type="dxa"/>
            <w:tcBorders/>
            <w:vAlign w:val="center"/>
          </w:tcPr>
          <w:p>
            <w:pPr>
              <w:pStyle w:val="TableContents"/>
              <w:bidi w:val="0"/>
              <w:jc w:val="left"/>
              <w:rPr>
                <w:sz w:val="4"/>
                <w:szCs w:val="4"/>
                <w:ins w:id="540" w:author="Unknown Author" w:date="2021-04-05T00:57:02Z"/>
              </w:rPr>
            </w:pPr>
            <w:ins w:id="539" w:author="Unknown Author" w:date="2021-04-05T00:57:02Z">
              <w:r>
                <w:rPr>
                  <w:sz w:val="4"/>
                  <w:szCs w:val="4"/>
                </w:rPr>
              </w:r>
            </w:ins>
          </w:p>
        </w:tc>
      </w:tr>
      <w:tr>
        <w:trPr/>
        <w:tc>
          <w:tcPr>
            <w:tcW w:w="3674" w:type="dxa"/>
            <w:tcBorders/>
            <w:vAlign w:val="center"/>
          </w:tcPr>
          <w:p>
            <w:pPr>
              <w:pStyle w:val="TableContents"/>
              <w:bidi w:val="0"/>
              <w:jc w:val="left"/>
              <w:rPr/>
            </w:pPr>
            <w:ins w:id="541" w:author="Unknown Author" w:date="2021-04-05T00:57:02Z">
              <w:r>
                <w:rPr/>
                <w:t>category_id</w:t>
              </w:r>
            </w:ins>
          </w:p>
        </w:tc>
        <w:tc>
          <w:tcPr>
            <w:tcW w:w="2882" w:type="dxa"/>
            <w:tcBorders/>
            <w:vAlign w:val="center"/>
          </w:tcPr>
          <w:p>
            <w:pPr>
              <w:pStyle w:val="TableContents"/>
              <w:bidi w:val="0"/>
              <w:jc w:val="left"/>
              <w:rPr/>
            </w:pPr>
            <w:ins w:id="543" w:author="Unknown Author" w:date="2021-04-05T00:57:02Z">
              <w:r>
                <w:rPr/>
                <w:t>int(11)</w:t>
              </w:r>
            </w:ins>
          </w:p>
        </w:tc>
        <w:tc>
          <w:tcPr>
            <w:tcW w:w="1160" w:type="dxa"/>
            <w:tcBorders/>
            <w:vAlign w:val="center"/>
          </w:tcPr>
          <w:p>
            <w:pPr>
              <w:pStyle w:val="TableContents"/>
              <w:bidi w:val="0"/>
              <w:jc w:val="left"/>
              <w:rPr/>
            </w:pPr>
            <w:ins w:id="545" w:author="Unknown Author" w:date="2021-04-05T00:57:02Z">
              <w:r>
                <w:rPr/>
                <w:t>No</w:t>
              </w:r>
            </w:ins>
          </w:p>
        </w:tc>
        <w:tc>
          <w:tcPr>
            <w:tcW w:w="1922" w:type="dxa"/>
            <w:tcBorders/>
            <w:vAlign w:val="center"/>
          </w:tcPr>
          <w:p>
            <w:pPr>
              <w:pStyle w:val="TableContents"/>
              <w:bidi w:val="0"/>
              <w:jc w:val="left"/>
              <w:rPr>
                <w:sz w:val="4"/>
                <w:szCs w:val="4"/>
                <w:ins w:id="548" w:author="Unknown Author" w:date="2021-04-05T00:57:02Z"/>
              </w:rPr>
            </w:pPr>
            <w:ins w:id="547" w:author="Unknown Author" w:date="2021-04-05T00:57:02Z">
              <w:r>
                <w:rPr>
                  <w:sz w:val="4"/>
                  <w:szCs w:val="4"/>
                </w:rPr>
              </w:r>
            </w:ins>
          </w:p>
        </w:tc>
      </w:tr>
      <w:tr>
        <w:trPr/>
        <w:tc>
          <w:tcPr>
            <w:tcW w:w="3674" w:type="dxa"/>
            <w:tcBorders/>
            <w:vAlign w:val="center"/>
          </w:tcPr>
          <w:p>
            <w:pPr>
              <w:pStyle w:val="TableContents"/>
              <w:bidi w:val="0"/>
              <w:jc w:val="left"/>
              <w:rPr/>
            </w:pPr>
            <w:ins w:id="549" w:author="Unknown Author" w:date="2021-04-05T00:57:02Z">
              <w:r>
                <w:rPr/>
                <w:t>sub_category_id</w:t>
              </w:r>
            </w:ins>
          </w:p>
        </w:tc>
        <w:tc>
          <w:tcPr>
            <w:tcW w:w="2882" w:type="dxa"/>
            <w:tcBorders/>
            <w:vAlign w:val="center"/>
          </w:tcPr>
          <w:p>
            <w:pPr>
              <w:pStyle w:val="TableContents"/>
              <w:bidi w:val="0"/>
              <w:jc w:val="left"/>
              <w:rPr/>
            </w:pPr>
            <w:ins w:id="551" w:author="Unknown Author" w:date="2021-04-05T00:57:02Z">
              <w:r>
                <w:rPr/>
                <w:t>int(11)</w:t>
              </w:r>
            </w:ins>
          </w:p>
        </w:tc>
        <w:tc>
          <w:tcPr>
            <w:tcW w:w="1160" w:type="dxa"/>
            <w:tcBorders/>
            <w:vAlign w:val="center"/>
          </w:tcPr>
          <w:p>
            <w:pPr>
              <w:pStyle w:val="TableContents"/>
              <w:bidi w:val="0"/>
              <w:jc w:val="left"/>
              <w:rPr/>
            </w:pPr>
            <w:ins w:id="553" w:author="Unknown Author" w:date="2021-04-05T00:57:02Z">
              <w:r>
                <w:rPr/>
                <w:t>No</w:t>
              </w:r>
            </w:ins>
          </w:p>
        </w:tc>
        <w:tc>
          <w:tcPr>
            <w:tcW w:w="1922" w:type="dxa"/>
            <w:tcBorders/>
            <w:vAlign w:val="center"/>
          </w:tcPr>
          <w:p>
            <w:pPr>
              <w:pStyle w:val="TableContents"/>
              <w:bidi w:val="0"/>
              <w:jc w:val="left"/>
              <w:rPr>
                <w:sz w:val="4"/>
                <w:szCs w:val="4"/>
                <w:ins w:id="556" w:author="Unknown Author" w:date="2021-04-05T00:57:02Z"/>
              </w:rPr>
            </w:pPr>
            <w:ins w:id="555" w:author="Unknown Author" w:date="2021-04-05T00:57:02Z">
              <w:r>
                <w:rPr>
                  <w:sz w:val="4"/>
                  <w:szCs w:val="4"/>
                </w:rPr>
              </w:r>
            </w:ins>
          </w:p>
        </w:tc>
      </w:tr>
      <w:tr>
        <w:trPr/>
        <w:tc>
          <w:tcPr>
            <w:tcW w:w="3674" w:type="dxa"/>
            <w:tcBorders/>
            <w:vAlign w:val="center"/>
          </w:tcPr>
          <w:p>
            <w:pPr>
              <w:pStyle w:val="TableContents"/>
              <w:bidi w:val="0"/>
              <w:jc w:val="left"/>
              <w:rPr/>
            </w:pPr>
            <w:ins w:id="557" w:author="Unknown Author" w:date="2021-04-05T00:57:02Z">
              <w:r>
                <w:rPr/>
                <w:t>quantity</w:t>
              </w:r>
            </w:ins>
          </w:p>
        </w:tc>
        <w:tc>
          <w:tcPr>
            <w:tcW w:w="2882" w:type="dxa"/>
            <w:tcBorders/>
            <w:vAlign w:val="center"/>
          </w:tcPr>
          <w:p>
            <w:pPr>
              <w:pStyle w:val="TableContents"/>
              <w:bidi w:val="0"/>
              <w:jc w:val="left"/>
              <w:rPr/>
            </w:pPr>
            <w:ins w:id="559" w:author="Unknown Author" w:date="2021-04-05T00:57:02Z">
              <w:r>
                <w:rPr/>
                <w:t>int(6)</w:t>
              </w:r>
            </w:ins>
          </w:p>
        </w:tc>
        <w:tc>
          <w:tcPr>
            <w:tcW w:w="1160" w:type="dxa"/>
            <w:tcBorders/>
            <w:vAlign w:val="center"/>
          </w:tcPr>
          <w:p>
            <w:pPr>
              <w:pStyle w:val="TableContents"/>
              <w:bidi w:val="0"/>
              <w:jc w:val="left"/>
              <w:rPr/>
            </w:pPr>
            <w:ins w:id="561" w:author="Unknown Author" w:date="2021-04-05T00:57:02Z">
              <w:r>
                <w:rPr/>
                <w:t>No</w:t>
              </w:r>
            </w:ins>
          </w:p>
        </w:tc>
        <w:tc>
          <w:tcPr>
            <w:tcW w:w="1922" w:type="dxa"/>
            <w:tcBorders/>
            <w:vAlign w:val="center"/>
          </w:tcPr>
          <w:p>
            <w:pPr>
              <w:pStyle w:val="TableContents"/>
              <w:bidi w:val="0"/>
              <w:jc w:val="left"/>
              <w:rPr>
                <w:sz w:val="4"/>
                <w:szCs w:val="4"/>
                <w:ins w:id="564" w:author="Unknown Author" w:date="2021-04-05T00:57:02Z"/>
              </w:rPr>
            </w:pPr>
            <w:ins w:id="563" w:author="Unknown Author" w:date="2021-04-05T00:57:02Z">
              <w:r>
                <w:rPr>
                  <w:sz w:val="4"/>
                  <w:szCs w:val="4"/>
                </w:rPr>
              </w:r>
            </w:ins>
          </w:p>
        </w:tc>
      </w:tr>
      <w:tr>
        <w:trPr/>
        <w:tc>
          <w:tcPr>
            <w:tcW w:w="3674" w:type="dxa"/>
            <w:tcBorders/>
            <w:vAlign w:val="center"/>
          </w:tcPr>
          <w:p>
            <w:pPr>
              <w:pStyle w:val="TableContents"/>
              <w:bidi w:val="0"/>
              <w:jc w:val="left"/>
              <w:rPr/>
            </w:pPr>
            <w:ins w:id="565" w:author="Unknown Author" w:date="2021-04-05T00:57:02Z">
              <w:r>
                <w:rPr/>
                <w:t>image_path</w:t>
              </w:r>
            </w:ins>
          </w:p>
        </w:tc>
        <w:tc>
          <w:tcPr>
            <w:tcW w:w="2882" w:type="dxa"/>
            <w:tcBorders/>
            <w:vAlign w:val="center"/>
          </w:tcPr>
          <w:p>
            <w:pPr>
              <w:pStyle w:val="TableContents"/>
              <w:bidi w:val="0"/>
              <w:jc w:val="left"/>
              <w:rPr/>
            </w:pPr>
            <w:ins w:id="567" w:author="Unknown Author" w:date="2021-04-05T00:57:02Z">
              <w:r>
                <w:rPr/>
                <w:t>varchar(255)</w:t>
              </w:r>
            </w:ins>
          </w:p>
        </w:tc>
        <w:tc>
          <w:tcPr>
            <w:tcW w:w="1160" w:type="dxa"/>
            <w:tcBorders/>
            <w:vAlign w:val="center"/>
          </w:tcPr>
          <w:p>
            <w:pPr>
              <w:pStyle w:val="TableContents"/>
              <w:bidi w:val="0"/>
              <w:jc w:val="left"/>
              <w:rPr/>
            </w:pPr>
            <w:ins w:id="569" w:author="Unknown Author" w:date="2021-04-05T00:57:02Z">
              <w:r>
                <w:rPr/>
                <w:t>No</w:t>
              </w:r>
            </w:ins>
          </w:p>
        </w:tc>
        <w:tc>
          <w:tcPr>
            <w:tcW w:w="1922" w:type="dxa"/>
            <w:tcBorders/>
            <w:vAlign w:val="center"/>
          </w:tcPr>
          <w:p>
            <w:pPr>
              <w:pStyle w:val="TableContents"/>
              <w:bidi w:val="0"/>
              <w:jc w:val="left"/>
              <w:rPr>
                <w:sz w:val="4"/>
                <w:szCs w:val="4"/>
                <w:ins w:id="572" w:author="Unknown Author" w:date="2021-04-05T00:57:02Z"/>
              </w:rPr>
            </w:pPr>
            <w:ins w:id="571" w:author="Unknown Author" w:date="2021-04-05T00:57:02Z">
              <w:r>
                <w:rPr>
                  <w:sz w:val="4"/>
                  <w:szCs w:val="4"/>
                </w:rPr>
              </w:r>
            </w:ins>
          </w:p>
        </w:tc>
      </w:tr>
      <w:tr>
        <w:trPr/>
        <w:tc>
          <w:tcPr>
            <w:tcW w:w="3674" w:type="dxa"/>
            <w:tcBorders/>
            <w:vAlign w:val="center"/>
          </w:tcPr>
          <w:p>
            <w:pPr>
              <w:pStyle w:val="TableContents"/>
              <w:bidi w:val="0"/>
              <w:jc w:val="left"/>
              <w:rPr/>
            </w:pPr>
            <w:ins w:id="573" w:author="Unknown Author" w:date="2021-04-05T00:57:02Z">
              <w:r>
                <w:rPr/>
                <w:t>featured</w:t>
              </w:r>
            </w:ins>
          </w:p>
        </w:tc>
        <w:tc>
          <w:tcPr>
            <w:tcW w:w="2882" w:type="dxa"/>
            <w:tcBorders/>
            <w:vAlign w:val="center"/>
          </w:tcPr>
          <w:p>
            <w:pPr>
              <w:pStyle w:val="TableContents"/>
              <w:bidi w:val="0"/>
              <w:jc w:val="left"/>
              <w:rPr/>
            </w:pPr>
            <w:ins w:id="575" w:author="Unknown Author" w:date="2021-04-05T00:57:02Z">
              <w:r>
                <w:rPr/>
                <w:t>tinyint(4)</w:t>
              </w:r>
            </w:ins>
          </w:p>
        </w:tc>
        <w:tc>
          <w:tcPr>
            <w:tcW w:w="1160" w:type="dxa"/>
            <w:tcBorders/>
            <w:vAlign w:val="center"/>
          </w:tcPr>
          <w:p>
            <w:pPr>
              <w:pStyle w:val="TableContents"/>
              <w:bidi w:val="0"/>
              <w:jc w:val="left"/>
              <w:rPr/>
            </w:pPr>
            <w:ins w:id="577" w:author="Unknown Author" w:date="2021-04-05T00:57:02Z">
              <w:r>
                <w:rPr/>
                <w:t>No</w:t>
              </w:r>
            </w:ins>
          </w:p>
        </w:tc>
        <w:tc>
          <w:tcPr>
            <w:tcW w:w="1922" w:type="dxa"/>
            <w:tcBorders/>
            <w:vAlign w:val="center"/>
          </w:tcPr>
          <w:p>
            <w:pPr>
              <w:pStyle w:val="TableContents"/>
              <w:bidi w:val="0"/>
              <w:jc w:val="left"/>
              <w:rPr>
                <w:sz w:val="4"/>
                <w:szCs w:val="4"/>
                <w:ins w:id="580" w:author="Unknown Author" w:date="2021-04-05T00:57:02Z"/>
              </w:rPr>
            </w:pPr>
            <w:ins w:id="579" w:author="Unknown Author" w:date="2021-04-05T00:57:02Z">
              <w:r>
                <w:rPr>
                  <w:sz w:val="4"/>
                  <w:szCs w:val="4"/>
                </w:rPr>
              </w:r>
            </w:ins>
          </w:p>
        </w:tc>
      </w:tr>
      <w:tr>
        <w:trPr/>
        <w:tc>
          <w:tcPr>
            <w:tcW w:w="3674" w:type="dxa"/>
            <w:tcBorders/>
            <w:vAlign w:val="center"/>
          </w:tcPr>
          <w:p>
            <w:pPr>
              <w:pStyle w:val="TableContents"/>
              <w:bidi w:val="0"/>
              <w:jc w:val="left"/>
              <w:rPr/>
            </w:pPr>
            <w:ins w:id="581" w:author="Unknown Author" w:date="2021-04-05T00:57:02Z">
              <w:r>
                <w:rPr/>
                <w:t>created_at</w:t>
              </w:r>
            </w:ins>
          </w:p>
        </w:tc>
        <w:tc>
          <w:tcPr>
            <w:tcW w:w="2882" w:type="dxa"/>
            <w:tcBorders/>
            <w:vAlign w:val="center"/>
          </w:tcPr>
          <w:p>
            <w:pPr>
              <w:pStyle w:val="TableContents"/>
              <w:bidi w:val="0"/>
              <w:jc w:val="left"/>
              <w:rPr/>
            </w:pPr>
            <w:ins w:id="583" w:author="Unknown Author" w:date="2021-04-05T00:57:02Z">
              <w:r>
                <w:rPr/>
                <w:t>timestamp</w:t>
              </w:r>
            </w:ins>
          </w:p>
        </w:tc>
        <w:tc>
          <w:tcPr>
            <w:tcW w:w="1160" w:type="dxa"/>
            <w:tcBorders/>
            <w:vAlign w:val="center"/>
          </w:tcPr>
          <w:p>
            <w:pPr>
              <w:pStyle w:val="TableContents"/>
              <w:bidi w:val="0"/>
              <w:jc w:val="left"/>
              <w:rPr/>
            </w:pPr>
            <w:ins w:id="585" w:author="Unknown Author" w:date="2021-04-05T00:57:02Z">
              <w:r>
                <w:rPr/>
                <w:t>Yes</w:t>
              </w:r>
            </w:ins>
          </w:p>
        </w:tc>
        <w:tc>
          <w:tcPr>
            <w:tcW w:w="1922" w:type="dxa"/>
            <w:tcBorders/>
            <w:vAlign w:val="center"/>
          </w:tcPr>
          <w:p>
            <w:pPr>
              <w:pStyle w:val="TableContents"/>
              <w:bidi w:val="0"/>
              <w:jc w:val="left"/>
              <w:rPr/>
            </w:pPr>
            <w:ins w:id="587" w:author="Unknown Author" w:date="2021-04-05T00:57:02Z">
              <w:r>
                <w:rPr/>
                <w:t>NULL</w:t>
              </w:r>
            </w:ins>
          </w:p>
        </w:tc>
      </w:tr>
      <w:tr>
        <w:trPr/>
        <w:tc>
          <w:tcPr>
            <w:tcW w:w="3674" w:type="dxa"/>
            <w:tcBorders/>
            <w:vAlign w:val="center"/>
          </w:tcPr>
          <w:p>
            <w:pPr>
              <w:pStyle w:val="TableContents"/>
              <w:bidi w:val="0"/>
              <w:jc w:val="left"/>
              <w:rPr/>
            </w:pPr>
            <w:ins w:id="589" w:author="Unknown Author" w:date="2021-04-05T00:57:02Z">
              <w:r>
                <w:rPr/>
                <w:t>updated_at</w:t>
              </w:r>
            </w:ins>
          </w:p>
        </w:tc>
        <w:tc>
          <w:tcPr>
            <w:tcW w:w="2882" w:type="dxa"/>
            <w:tcBorders/>
            <w:vAlign w:val="center"/>
          </w:tcPr>
          <w:p>
            <w:pPr>
              <w:pStyle w:val="TableContents"/>
              <w:bidi w:val="0"/>
              <w:jc w:val="left"/>
              <w:rPr/>
            </w:pPr>
            <w:ins w:id="591" w:author="Unknown Author" w:date="2021-04-05T00:57:02Z">
              <w:r>
                <w:rPr/>
                <w:t>timestamp</w:t>
              </w:r>
            </w:ins>
          </w:p>
        </w:tc>
        <w:tc>
          <w:tcPr>
            <w:tcW w:w="1160" w:type="dxa"/>
            <w:tcBorders/>
            <w:vAlign w:val="center"/>
          </w:tcPr>
          <w:p>
            <w:pPr>
              <w:pStyle w:val="TableContents"/>
              <w:bidi w:val="0"/>
              <w:jc w:val="left"/>
              <w:rPr/>
            </w:pPr>
            <w:ins w:id="593" w:author="Unknown Author" w:date="2021-04-05T00:57:02Z">
              <w:r>
                <w:rPr/>
                <w:t>Yes</w:t>
              </w:r>
            </w:ins>
          </w:p>
        </w:tc>
        <w:tc>
          <w:tcPr>
            <w:tcW w:w="1922" w:type="dxa"/>
            <w:tcBorders/>
            <w:vAlign w:val="center"/>
          </w:tcPr>
          <w:p>
            <w:pPr>
              <w:pStyle w:val="TableContents"/>
              <w:bidi w:val="0"/>
              <w:jc w:val="left"/>
              <w:rPr/>
            </w:pPr>
            <w:ins w:id="595" w:author="Unknown Author" w:date="2021-04-05T00:57:02Z">
              <w:r>
                <w:rPr/>
                <w:t>NULL</w:t>
              </w:r>
            </w:ins>
          </w:p>
        </w:tc>
      </w:tr>
      <w:tr>
        <w:trPr/>
        <w:tc>
          <w:tcPr>
            <w:tcW w:w="3674" w:type="dxa"/>
            <w:tcBorders/>
            <w:vAlign w:val="center"/>
          </w:tcPr>
          <w:p>
            <w:pPr>
              <w:pStyle w:val="TableContents"/>
              <w:bidi w:val="0"/>
              <w:jc w:val="left"/>
              <w:rPr/>
            </w:pPr>
            <w:ins w:id="597" w:author="Unknown Author" w:date="2021-04-05T00:57:02Z">
              <w:r>
                <w:rPr/>
                <w:t>deleted_at</w:t>
              </w:r>
            </w:ins>
          </w:p>
        </w:tc>
        <w:tc>
          <w:tcPr>
            <w:tcW w:w="2882" w:type="dxa"/>
            <w:tcBorders/>
            <w:vAlign w:val="center"/>
          </w:tcPr>
          <w:p>
            <w:pPr>
              <w:pStyle w:val="TableContents"/>
              <w:bidi w:val="0"/>
              <w:jc w:val="left"/>
              <w:rPr/>
            </w:pPr>
            <w:ins w:id="599" w:author="Unknown Author" w:date="2021-04-05T00:57:02Z">
              <w:r>
                <w:rPr/>
                <w:t>timestamp</w:t>
              </w:r>
            </w:ins>
          </w:p>
        </w:tc>
        <w:tc>
          <w:tcPr>
            <w:tcW w:w="1160" w:type="dxa"/>
            <w:tcBorders/>
            <w:vAlign w:val="center"/>
          </w:tcPr>
          <w:p>
            <w:pPr>
              <w:pStyle w:val="TableContents"/>
              <w:bidi w:val="0"/>
              <w:jc w:val="left"/>
              <w:rPr/>
            </w:pPr>
            <w:ins w:id="601" w:author="Unknown Author" w:date="2021-04-05T00:57:02Z">
              <w:r>
                <w:rPr/>
                <w:t>Yes</w:t>
              </w:r>
            </w:ins>
          </w:p>
        </w:tc>
        <w:tc>
          <w:tcPr>
            <w:tcW w:w="1922" w:type="dxa"/>
            <w:tcBorders/>
            <w:vAlign w:val="center"/>
          </w:tcPr>
          <w:p>
            <w:pPr>
              <w:pStyle w:val="TableContents"/>
              <w:bidi w:val="0"/>
              <w:jc w:val="left"/>
              <w:rPr/>
            </w:pPr>
            <w:ins w:id="603" w:author="Unknown Author" w:date="2021-04-05T00:57:02Z">
              <w:r>
                <w:rPr/>
                <w:t>NULL</w:t>
              </w:r>
            </w:ins>
          </w:p>
        </w:tc>
      </w:tr>
    </w:tbl>
    <w:p>
      <w:pPr>
        <w:pStyle w:val="Heading2"/>
        <w:numPr>
          <w:ilvl w:val="0"/>
          <w:numId w:val="0"/>
        </w:numPr>
        <w:bidi w:val="0"/>
        <w:ind w:left="0" w:right="0" w:hanging="0"/>
        <w:jc w:val="left"/>
        <w:rPr/>
      </w:pPr>
      <w:ins w:id="605" w:author="Unknown Author" w:date="2021-04-05T00:57:02Z">
        <w:r>
          <w:rPr/>
        </w:r>
      </w:ins>
    </w:p>
    <w:p>
      <w:pPr>
        <w:pStyle w:val="Heading2"/>
        <w:numPr>
          <w:ilvl w:val="1"/>
          <w:numId w:val="4"/>
        </w:numPr>
        <w:rPr/>
      </w:pPr>
      <w:ins w:id="607" w:author="Unknown Author" w:date="2021-04-05T00:57:02Z">
        <w:bookmarkStart w:id="19" w:name="__RefHeading___Toc6627_3975847811"/>
        <w:bookmarkEnd w:id="19"/>
        <w:r>
          <w:rPr/>
          <w:t>Table structure for table sub_categories</w:t>
        </w:r>
      </w:ins>
    </w:p>
    <w:tbl>
      <w:tblPr>
        <w:tblW w:w="5000" w:type="pct"/>
        <w:jc w:val="left"/>
        <w:tblInd w:w="0" w:type="dxa"/>
        <w:tblCellMar>
          <w:top w:w="28" w:type="dxa"/>
          <w:left w:w="28" w:type="dxa"/>
          <w:bottom w:w="28" w:type="dxa"/>
          <w:right w:w="28" w:type="dxa"/>
        </w:tblCellMar>
      </w:tblPr>
      <w:tblGrid>
        <w:gridCol w:w="2989"/>
        <w:gridCol w:w="3213"/>
        <w:gridCol w:w="1291"/>
        <w:gridCol w:w="2145"/>
      </w:tblGrid>
      <w:tr>
        <w:trPr/>
        <w:tc>
          <w:tcPr>
            <w:tcW w:w="2989" w:type="dxa"/>
            <w:tcBorders/>
            <w:vAlign w:val="center"/>
          </w:tcPr>
          <w:p>
            <w:pPr>
              <w:pStyle w:val="TableHeading"/>
              <w:bidi w:val="0"/>
              <w:rPr/>
            </w:pPr>
            <w:ins w:id="609" w:author="Unknown Author" w:date="2021-04-05T00:57:02Z">
              <w:r>
                <w:rPr/>
                <w:t>Column</w:t>
              </w:r>
            </w:ins>
          </w:p>
        </w:tc>
        <w:tc>
          <w:tcPr>
            <w:tcW w:w="3213" w:type="dxa"/>
            <w:tcBorders/>
            <w:vAlign w:val="center"/>
          </w:tcPr>
          <w:p>
            <w:pPr>
              <w:pStyle w:val="TableContents"/>
              <w:bidi w:val="0"/>
              <w:jc w:val="left"/>
              <w:rPr/>
            </w:pPr>
            <w:ins w:id="611" w:author="Unknown Author" w:date="2021-04-05T00:57:02Z">
              <w:r>
                <w:rPr>
                  <w:rStyle w:val="StrongEmphasis"/>
                </w:rPr>
                <w:t>Type</w:t>
              </w:r>
            </w:ins>
          </w:p>
        </w:tc>
        <w:tc>
          <w:tcPr>
            <w:tcW w:w="1291" w:type="dxa"/>
            <w:tcBorders/>
            <w:vAlign w:val="center"/>
          </w:tcPr>
          <w:p>
            <w:pPr>
              <w:pStyle w:val="TableContents"/>
              <w:bidi w:val="0"/>
              <w:jc w:val="left"/>
              <w:rPr/>
            </w:pPr>
            <w:ins w:id="613" w:author="Unknown Author" w:date="2021-04-05T00:57:02Z">
              <w:r>
                <w:rPr>
                  <w:rStyle w:val="StrongEmphasis"/>
                </w:rPr>
                <w:t>Null</w:t>
              </w:r>
            </w:ins>
          </w:p>
        </w:tc>
        <w:tc>
          <w:tcPr>
            <w:tcW w:w="2145" w:type="dxa"/>
            <w:tcBorders/>
            <w:vAlign w:val="center"/>
          </w:tcPr>
          <w:p>
            <w:pPr>
              <w:pStyle w:val="TableContents"/>
              <w:bidi w:val="0"/>
              <w:jc w:val="left"/>
              <w:rPr/>
            </w:pPr>
            <w:ins w:id="615" w:author="Unknown Author" w:date="2021-04-05T00:57:02Z">
              <w:r>
                <w:rPr>
                  <w:rStyle w:val="StrongEmphasis"/>
                </w:rPr>
                <w:t>Default</w:t>
              </w:r>
            </w:ins>
          </w:p>
        </w:tc>
      </w:tr>
      <w:tr>
        <w:trPr/>
        <w:tc>
          <w:tcPr>
            <w:tcW w:w="2989" w:type="dxa"/>
            <w:tcBorders/>
            <w:vAlign w:val="center"/>
          </w:tcPr>
          <w:p>
            <w:pPr>
              <w:pStyle w:val="TableContents"/>
              <w:bidi w:val="0"/>
              <w:jc w:val="left"/>
              <w:rPr/>
            </w:pPr>
            <w:ins w:id="617" w:author="Unknown Author" w:date="2021-04-05T00:57:02Z">
              <w:r>
                <w:rPr>
                  <w:rStyle w:val="StrongEmphasis"/>
                </w:rPr>
                <w:t>id</w:t>
              </w:r>
            </w:ins>
          </w:p>
        </w:tc>
        <w:tc>
          <w:tcPr>
            <w:tcW w:w="3213" w:type="dxa"/>
            <w:tcBorders/>
            <w:vAlign w:val="center"/>
          </w:tcPr>
          <w:p>
            <w:pPr>
              <w:pStyle w:val="TableContents"/>
              <w:bidi w:val="0"/>
              <w:jc w:val="left"/>
              <w:rPr/>
            </w:pPr>
            <w:ins w:id="619" w:author="Unknown Author" w:date="2021-04-05T00:57:02Z">
              <w:r>
                <w:rPr/>
                <w:t>int(11)</w:t>
              </w:r>
            </w:ins>
          </w:p>
        </w:tc>
        <w:tc>
          <w:tcPr>
            <w:tcW w:w="1291" w:type="dxa"/>
            <w:tcBorders/>
            <w:vAlign w:val="center"/>
          </w:tcPr>
          <w:p>
            <w:pPr>
              <w:pStyle w:val="TableContents"/>
              <w:bidi w:val="0"/>
              <w:jc w:val="left"/>
              <w:rPr/>
            </w:pPr>
            <w:ins w:id="621" w:author="Unknown Author" w:date="2021-04-05T00:57:02Z">
              <w:r>
                <w:rPr/>
                <w:t>No</w:t>
              </w:r>
            </w:ins>
          </w:p>
        </w:tc>
        <w:tc>
          <w:tcPr>
            <w:tcW w:w="2145" w:type="dxa"/>
            <w:tcBorders/>
            <w:vAlign w:val="center"/>
          </w:tcPr>
          <w:p>
            <w:pPr>
              <w:pStyle w:val="TableContents"/>
              <w:bidi w:val="0"/>
              <w:jc w:val="left"/>
              <w:rPr>
                <w:sz w:val="4"/>
                <w:szCs w:val="4"/>
                <w:ins w:id="624" w:author="Unknown Author" w:date="2021-04-05T00:57:02Z"/>
              </w:rPr>
            </w:pPr>
            <w:ins w:id="623" w:author="Unknown Author" w:date="2021-04-05T00:57:02Z">
              <w:r>
                <w:rPr>
                  <w:sz w:val="4"/>
                  <w:szCs w:val="4"/>
                </w:rPr>
              </w:r>
            </w:ins>
          </w:p>
        </w:tc>
      </w:tr>
      <w:tr>
        <w:trPr/>
        <w:tc>
          <w:tcPr>
            <w:tcW w:w="2989" w:type="dxa"/>
            <w:tcBorders/>
            <w:vAlign w:val="center"/>
          </w:tcPr>
          <w:p>
            <w:pPr>
              <w:pStyle w:val="TableContents"/>
              <w:bidi w:val="0"/>
              <w:jc w:val="left"/>
              <w:rPr/>
            </w:pPr>
            <w:ins w:id="625" w:author="Unknown Author" w:date="2021-04-05T00:57:02Z">
              <w:r>
                <w:rPr/>
                <w:t>name</w:t>
              </w:r>
            </w:ins>
          </w:p>
        </w:tc>
        <w:tc>
          <w:tcPr>
            <w:tcW w:w="3213" w:type="dxa"/>
            <w:tcBorders/>
            <w:vAlign w:val="center"/>
          </w:tcPr>
          <w:p>
            <w:pPr>
              <w:pStyle w:val="TableContents"/>
              <w:bidi w:val="0"/>
              <w:jc w:val="left"/>
              <w:rPr/>
            </w:pPr>
            <w:ins w:id="627" w:author="Unknown Author" w:date="2021-04-05T00:57:02Z">
              <w:r>
                <w:rPr/>
                <w:t>varchar(255)</w:t>
              </w:r>
            </w:ins>
          </w:p>
        </w:tc>
        <w:tc>
          <w:tcPr>
            <w:tcW w:w="1291" w:type="dxa"/>
            <w:tcBorders/>
            <w:vAlign w:val="center"/>
          </w:tcPr>
          <w:p>
            <w:pPr>
              <w:pStyle w:val="TableContents"/>
              <w:bidi w:val="0"/>
              <w:jc w:val="left"/>
              <w:rPr/>
            </w:pPr>
            <w:ins w:id="629" w:author="Unknown Author" w:date="2021-04-05T00:57:02Z">
              <w:r>
                <w:rPr/>
                <w:t>No</w:t>
              </w:r>
            </w:ins>
          </w:p>
        </w:tc>
        <w:tc>
          <w:tcPr>
            <w:tcW w:w="2145" w:type="dxa"/>
            <w:tcBorders/>
            <w:vAlign w:val="center"/>
          </w:tcPr>
          <w:p>
            <w:pPr>
              <w:pStyle w:val="TableContents"/>
              <w:bidi w:val="0"/>
              <w:jc w:val="left"/>
              <w:rPr>
                <w:sz w:val="4"/>
                <w:szCs w:val="4"/>
                <w:ins w:id="632" w:author="Unknown Author" w:date="2021-04-05T00:57:02Z"/>
              </w:rPr>
            </w:pPr>
            <w:ins w:id="631" w:author="Unknown Author" w:date="2021-04-05T00:57:02Z">
              <w:r>
                <w:rPr>
                  <w:sz w:val="4"/>
                  <w:szCs w:val="4"/>
                </w:rPr>
              </w:r>
            </w:ins>
          </w:p>
        </w:tc>
      </w:tr>
      <w:tr>
        <w:trPr/>
        <w:tc>
          <w:tcPr>
            <w:tcW w:w="2989" w:type="dxa"/>
            <w:tcBorders/>
            <w:vAlign w:val="center"/>
          </w:tcPr>
          <w:p>
            <w:pPr>
              <w:pStyle w:val="TableContents"/>
              <w:bidi w:val="0"/>
              <w:jc w:val="left"/>
              <w:rPr/>
            </w:pPr>
            <w:ins w:id="633" w:author="Unknown Author" w:date="2021-04-05T00:57:02Z">
              <w:r>
                <w:rPr/>
                <w:t>slug</w:t>
              </w:r>
            </w:ins>
          </w:p>
        </w:tc>
        <w:tc>
          <w:tcPr>
            <w:tcW w:w="3213" w:type="dxa"/>
            <w:tcBorders/>
            <w:vAlign w:val="center"/>
          </w:tcPr>
          <w:p>
            <w:pPr>
              <w:pStyle w:val="TableContents"/>
              <w:bidi w:val="0"/>
              <w:jc w:val="left"/>
              <w:rPr/>
            </w:pPr>
            <w:ins w:id="635" w:author="Unknown Author" w:date="2021-04-05T00:57:02Z">
              <w:r>
                <w:rPr/>
                <w:t>varchar(255)</w:t>
              </w:r>
            </w:ins>
          </w:p>
        </w:tc>
        <w:tc>
          <w:tcPr>
            <w:tcW w:w="1291" w:type="dxa"/>
            <w:tcBorders/>
            <w:vAlign w:val="center"/>
          </w:tcPr>
          <w:p>
            <w:pPr>
              <w:pStyle w:val="TableContents"/>
              <w:bidi w:val="0"/>
              <w:jc w:val="left"/>
              <w:rPr/>
            </w:pPr>
            <w:ins w:id="637" w:author="Unknown Author" w:date="2021-04-05T00:57:02Z">
              <w:r>
                <w:rPr/>
                <w:t>No</w:t>
              </w:r>
            </w:ins>
          </w:p>
        </w:tc>
        <w:tc>
          <w:tcPr>
            <w:tcW w:w="2145" w:type="dxa"/>
            <w:tcBorders/>
            <w:vAlign w:val="center"/>
          </w:tcPr>
          <w:p>
            <w:pPr>
              <w:pStyle w:val="TableContents"/>
              <w:bidi w:val="0"/>
              <w:jc w:val="left"/>
              <w:rPr>
                <w:sz w:val="4"/>
                <w:szCs w:val="4"/>
                <w:ins w:id="640" w:author="Unknown Author" w:date="2021-04-05T00:57:02Z"/>
              </w:rPr>
            </w:pPr>
            <w:ins w:id="639" w:author="Unknown Author" w:date="2021-04-05T00:57:02Z">
              <w:r>
                <w:rPr>
                  <w:sz w:val="4"/>
                  <w:szCs w:val="4"/>
                </w:rPr>
              </w:r>
            </w:ins>
          </w:p>
        </w:tc>
      </w:tr>
      <w:tr>
        <w:trPr/>
        <w:tc>
          <w:tcPr>
            <w:tcW w:w="2989" w:type="dxa"/>
            <w:tcBorders/>
            <w:vAlign w:val="center"/>
          </w:tcPr>
          <w:p>
            <w:pPr>
              <w:pStyle w:val="TableContents"/>
              <w:bidi w:val="0"/>
              <w:jc w:val="left"/>
              <w:rPr/>
            </w:pPr>
            <w:ins w:id="641" w:author="Unknown Author" w:date="2021-04-05T00:57:02Z">
              <w:r>
                <w:rPr/>
                <w:t>category_id</w:t>
              </w:r>
            </w:ins>
          </w:p>
        </w:tc>
        <w:tc>
          <w:tcPr>
            <w:tcW w:w="3213" w:type="dxa"/>
            <w:tcBorders/>
            <w:vAlign w:val="center"/>
          </w:tcPr>
          <w:p>
            <w:pPr>
              <w:pStyle w:val="TableContents"/>
              <w:bidi w:val="0"/>
              <w:jc w:val="left"/>
              <w:rPr/>
            </w:pPr>
            <w:ins w:id="643" w:author="Unknown Author" w:date="2021-04-05T00:57:02Z">
              <w:r>
                <w:rPr/>
                <w:t>int(11)</w:t>
              </w:r>
            </w:ins>
          </w:p>
        </w:tc>
        <w:tc>
          <w:tcPr>
            <w:tcW w:w="1291" w:type="dxa"/>
            <w:tcBorders/>
            <w:vAlign w:val="center"/>
          </w:tcPr>
          <w:p>
            <w:pPr>
              <w:pStyle w:val="TableContents"/>
              <w:bidi w:val="0"/>
              <w:jc w:val="left"/>
              <w:rPr/>
            </w:pPr>
            <w:ins w:id="645" w:author="Unknown Author" w:date="2021-04-05T00:57:02Z">
              <w:r>
                <w:rPr/>
                <w:t>No</w:t>
              </w:r>
            </w:ins>
          </w:p>
        </w:tc>
        <w:tc>
          <w:tcPr>
            <w:tcW w:w="2145" w:type="dxa"/>
            <w:tcBorders/>
            <w:vAlign w:val="center"/>
          </w:tcPr>
          <w:p>
            <w:pPr>
              <w:pStyle w:val="TableContents"/>
              <w:bidi w:val="0"/>
              <w:jc w:val="left"/>
              <w:rPr>
                <w:sz w:val="4"/>
                <w:szCs w:val="4"/>
                <w:ins w:id="648" w:author="Unknown Author" w:date="2021-04-05T00:57:02Z"/>
              </w:rPr>
            </w:pPr>
            <w:ins w:id="647" w:author="Unknown Author" w:date="2021-04-05T00:57:02Z">
              <w:r>
                <w:rPr>
                  <w:sz w:val="4"/>
                  <w:szCs w:val="4"/>
                </w:rPr>
              </w:r>
            </w:ins>
          </w:p>
        </w:tc>
      </w:tr>
      <w:tr>
        <w:trPr/>
        <w:tc>
          <w:tcPr>
            <w:tcW w:w="2989" w:type="dxa"/>
            <w:tcBorders/>
            <w:vAlign w:val="center"/>
          </w:tcPr>
          <w:p>
            <w:pPr>
              <w:pStyle w:val="TableContents"/>
              <w:bidi w:val="0"/>
              <w:jc w:val="left"/>
              <w:rPr/>
            </w:pPr>
            <w:ins w:id="649" w:author="Unknown Author" w:date="2021-04-05T00:57:02Z">
              <w:r>
                <w:rPr/>
                <w:t>created_at</w:t>
              </w:r>
            </w:ins>
          </w:p>
        </w:tc>
        <w:tc>
          <w:tcPr>
            <w:tcW w:w="3213" w:type="dxa"/>
            <w:tcBorders/>
            <w:vAlign w:val="center"/>
          </w:tcPr>
          <w:p>
            <w:pPr>
              <w:pStyle w:val="TableContents"/>
              <w:bidi w:val="0"/>
              <w:jc w:val="left"/>
              <w:rPr/>
            </w:pPr>
            <w:ins w:id="651" w:author="Unknown Author" w:date="2021-04-05T00:57:02Z">
              <w:r>
                <w:rPr/>
                <w:t>timestamp</w:t>
              </w:r>
            </w:ins>
          </w:p>
        </w:tc>
        <w:tc>
          <w:tcPr>
            <w:tcW w:w="1291" w:type="dxa"/>
            <w:tcBorders/>
            <w:vAlign w:val="center"/>
          </w:tcPr>
          <w:p>
            <w:pPr>
              <w:pStyle w:val="TableContents"/>
              <w:bidi w:val="0"/>
              <w:jc w:val="left"/>
              <w:rPr/>
            </w:pPr>
            <w:ins w:id="653" w:author="Unknown Author" w:date="2021-04-05T00:57:02Z">
              <w:r>
                <w:rPr/>
                <w:t>Yes</w:t>
              </w:r>
            </w:ins>
          </w:p>
        </w:tc>
        <w:tc>
          <w:tcPr>
            <w:tcW w:w="2145" w:type="dxa"/>
            <w:tcBorders/>
            <w:vAlign w:val="center"/>
          </w:tcPr>
          <w:p>
            <w:pPr>
              <w:pStyle w:val="TableContents"/>
              <w:bidi w:val="0"/>
              <w:jc w:val="left"/>
              <w:rPr/>
            </w:pPr>
            <w:ins w:id="655" w:author="Unknown Author" w:date="2021-04-05T00:57:02Z">
              <w:r>
                <w:rPr/>
                <w:t>NULL</w:t>
              </w:r>
            </w:ins>
          </w:p>
        </w:tc>
      </w:tr>
      <w:tr>
        <w:trPr/>
        <w:tc>
          <w:tcPr>
            <w:tcW w:w="2989" w:type="dxa"/>
            <w:tcBorders/>
            <w:vAlign w:val="center"/>
          </w:tcPr>
          <w:p>
            <w:pPr>
              <w:pStyle w:val="TableContents"/>
              <w:bidi w:val="0"/>
              <w:jc w:val="left"/>
              <w:rPr/>
            </w:pPr>
            <w:ins w:id="657" w:author="Unknown Author" w:date="2021-04-05T00:57:02Z">
              <w:r>
                <w:rPr/>
                <w:t>updated_at</w:t>
              </w:r>
            </w:ins>
          </w:p>
        </w:tc>
        <w:tc>
          <w:tcPr>
            <w:tcW w:w="3213" w:type="dxa"/>
            <w:tcBorders/>
            <w:vAlign w:val="center"/>
          </w:tcPr>
          <w:p>
            <w:pPr>
              <w:pStyle w:val="TableContents"/>
              <w:bidi w:val="0"/>
              <w:jc w:val="left"/>
              <w:rPr/>
            </w:pPr>
            <w:ins w:id="659" w:author="Unknown Author" w:date="2021-04-05T00:57:02Z">
              <w:r>
                <w:rPr/>
                <w:t>timestamp</w:t>
              </w:r>
            </w:ins>
          </w:p>
        </w:tc>
        <w:tc>
          <w:tcPr>
            <w:tcW w:w="1291" w:type="dxa"/>
            <w:tcBorders/>
            <w:vAlign w:val="center"/>
          </w:tcPr>
          <w:p>
            <w:pPr>
              <w:pStyle w:val="TableContents"/>
              <w:bidi w:val="0"/>
              <w:jc w:val="left"/>
              <w:rPr/>
            </w:pPr>
            <w:ins w:id="661" w:author="Unknown Author" w:date="2021-04-05T00:57:02Z">
              <w:r>
                <w:rPr/>
                <w:t>Yes</w:t>
              </w:r>
            </w:ins>
          </w:p>
        </w:tc>
        <w:tc>
          <w:tcPr>
            <w:tcW w:w="2145" w:type="dxa"/>
            <w:tcBorders/>
            <w:vAlign w:val="center"/>
          </w:tcPr>
          <w:p>
            <w:pPr>
              <w:pStyle w:val="TableContents"/>
              <w:bidi w:val="0"/>
              <w:jc w:val="left"/>
              <w:rPr/>
            </w:pPr>
            <w:ins w:id="663" w:author="Unknown Author" w:date="2021-04-05T00:57:02Z">
              <w:r>
                <w:rPr/>
                <w:t>NULL</w:t>
              </w:r>
            </w:ins>
          </w:p>
        </w:tc>
      </w:tr>
      <w:tr>
        <w:trPr/>
        <w:tc>
          <w:tcPr>
            <w:tcW w:w="2989" w:type="dxa"/>
            <w:tcBorders/>
            <w:vAlign w:val="center"/>
          </w:tcPr>
          <w:p>
            <w:pPr>
              <w:pStyle w:val="TableContents"/>
              <w:bidi w:val="0"/>
              <w:jc w:val="left"/>
              <w:rPr/>
            </w:pPr>
            <w:ins w:id="665" w:author="Unknown Author" w:date="2021-04-05T00:57:02Z">
              <w:r>
                <w:rPr/>
                <w:t>deleted_at</w:t>
              </w:r>
            </w:ins>
          </w:p>
        </w:tc>
        <w:tc>
          <w:tcPr>
            <w:tcW w:w="3213" w:type="dxa"/>
            <w:tcBorders/>
            <w:vAlign w:val="center"/>
          </w:tcPr>
          <w:p>
            <w:pPr>
              <w:pStyle w:val="TableContents"/>
              <w:bidi w:val="0"/>
              <w:jc w:val="left"/>
              <w:rPr/>
            </w:pPr>
            <w:ins w:id="667" w:author="Unknown Author" w:date="2021-04-05T00:57:02Z">
              <w:r>
                <w:rPr/>
                <w:t>timestamp</w:t>
              </w:r>
            </w:ins>
          </w:p>
        </w:tc>
        <w:tc>
          <w:tcPr>
            <w:tcW w:w="1291" w:type="dxa"/>
            <w:tcBorders/>
            <w:vAlign w:val="center"/>
          </w:tcPr>
          <w:p>
            <w:pPr>
              <w:pStyle w:val="TableContents"/>
              <w:bidi w:val="0"/>
              <w:jc w:val="left"/>
              <w:rPr/>
            </w:pPr>
            <w:ins w:id="669" w:author="Unknown Author" w:date="2021-04-05T00:57:02Z">
              <w:r>
                <w:rPr/>
                <w:t>Yes</w:t>
              </w:r>
            </w:ins>
          </w:p>
        </w:tc>
        <w:tc>
          <w:tcPr>
            <w:tcW w:w="2145" w:type="dxa"/>
            <w:tcBorders/>
            <w:vAlign w:val="center"/>
          </w:tcPr>
          <w:p>
            <w:pPr>
              <w:pStyle w:val="TableContents"/>
              <w:bidi w:val="0"/>
              <w:jc w:val="left"/>
              <w:rPr/>
            </w:pPr>
            <w:ins w:id="671" w:author="Unknown Author" w:date="2021-04-05T00:57:02Z">
              <w:r>
                <w:rPr/>
                <w:t>NULL</w:t>
              </w:r>
            </w:ins>
          </w:p>
        </w:tc>
      </w:tr>
    </w:tbl>
    <w:p>
      <w:pPr>
        <w:pStyle w:val="Heading2"/>
        <w:numPr>
          <w:ilvl w:val="0"/>
          <w:numId w:val="0"/>
        </w:numPr>
        <w:bidi w:val="0"/>
        <w:ind w:left="0" w:right="0" w:hanging="0"/>
        <w:jc w:val="left"/>
        <w:rPr/>
      </w:pPr>
      <w:ins w:id="673" w:author="Unknown Author" w:date="2021-04-05T00:57:02Z">
        <w:r>
          <w:rPr/>
        </w:r>
      </w:ins>
    </w:p>
    <w:p>
      <w:pPr>
        <w:pStyle w:val="TextBody"/>
        <w:bidi w:val="0"/>
        <w:jc w:val="left"/>
        <w:rPr/>
      </w:pPr>
      <w:ins w:id="675" w:author="Unknown Author" w:date="2021-04-05T00:57:02Z">
        <w:r>
          <w:rPr/>
        </w:r>
      </w:ins>
    </w:p>
    <w:p>
      <w:pPr>
        <w:pStyle w:val="TextBody"/>
        <w:bidi w:val="0"/>
        <w:jc w:val="left"/>
        <w:rPr/>
      </w:pPr>
      <w:ins w:id="677" w:author="Unknown Author" w:date="2021-04-05T00:57:02Z">
        <w:r>
          <w:rPr/>
        </w:r>
      </w:ins>
    </w:p>
    <w:p>
      <w:pPr>
        <w:pStyle w:val="TextBody"/>
        <w:bidi w:val="0"/>
        <w:jc w:val="left"/>
        <w:rPr/>
      </w:pPr>
      <w:ins w:id="679" w:author="Unknown Author" w:date="2021-04-05T00:57:02Z">
        <w:r>
          <w:rPr/>
        </w:r>
      </w:ins>
    </w:p>
    <w:p>
      <w:pPr>
        <w:pStyle w:val="TextBody"/>
        <w:bidi w:val="0"/>
        <w:jc w:val="left"/>
        <w:rPr/>
      </w:pPr>
      <w:ins w:id="681" w:author="Unknown Author" w:date="2021-04-05T00:57:02Z">
        <w:r>
          <w:rPr/>
        </w:r>
      </w:ins>
    </w:p>
    <w:p>
      <w:pPr>
        <w:pStyle w:val="TextBody"/>
        <w:bidi w:val="0"/>
        <w:jc w:val="left"/>
        <w:rPr/>
      </w:pPr>
      <w:ins w:id="683" w:author="Unknown Author" w:date="2021-04-05T00:57:02Z">
        <w:r>
          <w:rPr/>
        </w:r>
      </w:ins>
    </w:p>
    <w:p>
      <w:pPr>
        <w:pStyle w:val="TextBody"/>
        <w:bidi w:val="0"/>
        <w:jc w:val="left"/>
        <w:rPr/>
      </w:pPr>
      <w:ins w:id="685" w:author="Unknown Author" w:date="2021-04-05T00:57:02Z">
        <w:r>
          <w:rPr/>
        </w:r>
      </w:ins>
    </w:p>
    <w:p>
      <w:pPr>
        <w:pStyle w:val="TextBody"/>
        <w:bidi w:val="0"/>
        <w:jc w:val="left"/>
        <w:rPr/>
      </w:pPr>
      <w:ins w:id="687" w:author="Unknown Author" w:date="2021-04-05T00:57:02Z">
        <w:r>
          <w:rPr/>
        </w:r>
      </w:ins>
    </w:p>
    <w:p>
      <w:pPr>
        <w:pStyle w:val="TextBody"/>
        <w:bidi w:val="0"/>
        <w:jc w:val="left"/>
        <w:rPr/>
      </w:pPr>
      <w:ins w:id="689" w:author="Unknown Author" w:date="2021-04-05T00:57:02Z">
        <w:r>
          <w:rPr/>
        </w:r>
      </w:ins>
    </w:p>
    <w:p>
      <w:pPr>
        <w:pStyle w:val="TextBody"/>
        <w:bidi w:val="0"/>
        <w:jc w:val="left"/>
        <w:rPr/>
      </w:pPr>
      <w:ins w:id="691" w:author="Unknown Author" w:date="2021-04-05T00:57:02Z">
        <w:r>
          <w:rPr/>
        </w:r>
      </w:ins>
    </w:p>
    <w:p>
      <w:pPr>
        <w:pStyle w:val="TextBody"/>
        <w:bidi w:val="0"/>
        <w:jc w:val="left"/>
        <w:rPr/>
      </w:pPr>
      <w:ins w:id="693" w:author="Unknown Author" w:date="2021-04-05T00:57:02Z">
        <w:r>
          <w:rPr/>
        </w:r>
      </w:ins>
    </w:p>
    <w:p>
      <w:pPr>
        <w:pStyle w:val="Heading2"/>
        <w:numPr>
          <w:ilvl w:val="1"/>
          <w:numId w:val="4"/>
        </w:numPr>
        <w:rPr/>
      </w:pPr>
      <w:ins w:id="695" w:author="Unknown Author" w:date="2021-04-05T00:57:02Z">
        <w:bookmarkStart w:id="20" w:name="__RefHeading___Toc6629_3975847811"/>
        <w:bookmarkEnd w:id="20"/>
        <w:r>
          <w:rPr/>
          <w:t>Table structure for table users</w:t>
        </w:r>
      </w:ins>
    </w:p>
    <w:tbl>
      <w:tblPr>
        <w:tblW w:w="5000" w:type="pct"/>
        <w:jc w:val="left"/>
        <w:tblInd w:w="0" w:type="dxa"/>
        <w:tblCellMar>
          <w:top w:w="28" w:type="dxa"/>
          <w:left w:w="28" w:type="dxa"/>
          <w:bottom w:w="28" w:type="dxa"/>
          <w:right w:w="28" w:type="dxa"/>
        </w:tblCellMar>
      </w:tblPr>
      <w:tblGrid>
        <w:gridCol w:w="4816"/>
        <w:gridCol w:w="2329"/>
        <w:gridCol w:w="939"/>
        <w:gridCol w:w="1554"/>
      </w:tblGrid>
      <w:tr>
        <w:trPr/>
        <w:tc>
          <w:tcPr>
            <w:tcW w:w="4816" w:type="dxa"/>
            <w:tcBorders/>
            <w:vAlign w:val="center"/>
          </w:tcPr>
          <w:p>
            <w:pPr>
              <w:pStyle w:val="TableHeading"/>
              <w:bidi w:val="0"/>
              <w:rPr/>
            </w:pPr>
            <w:ins w:id="697" w:author="Unknown Author" w:date="2021-04-05T00:57:02Z">
              <w:r>
                <w:rPr/>
                <w:t>Column</w:t>
              </w:r>
            </w:ins>
          </w:p>
        </w:tc>
        <w:tc>
          <w:tcPr>
            <w:tcW w:w="2329" w:type="dxa"/>
            <w:tcBorders/>
            <w:vAlign w:val="center"/>
          </w:tcPr>
          <w:p>
            <w:pPr>
              <w:pStyle w:val="TableContents"/>
              <w:bidi w:val="0"/>
              <w:jc w:val="left"/>
              <w:rPr/>
            </w:pPr>
            <w:ins w:id="699" w:author="Unknown Author" w:date="2021-04-05T00:57:02Z">
              <w:r>
                <w:rPr>
                  <w:rStyle w:val="StrongEmphasis"/>
                </w:rPr>
                <w:t>Type</w:t>
              </w:r>
            </w:ins>
          </w:p>
        </w:tc>
        <w:tc>
          <w:tcPr>
            <w:tcW w:w="939" w:type="dxa"/>
            <w:tcBorders/>
            <w:vAlign w:val="center"/>
          </w:tcPr>
          <w:p>
            <w:pPr>
              <w:pStyle w:val="TableContents"/>
              <w:bidi w:val="0"/>
              <w:jc w:val="left"/>
              <w:rPr/>
            </w:pPr>
            <w:ins w:id="701" w:author="Unknown Author" w:date="2021-04-05T00:57:02Z">
              <w:r>
                <w:rPr>
                  <w:rStyle w:val="StrongEmphasis"/>
                </w:rPr>
                <w:t>Null</w:t>
              </w:r>
            </w:ins>
          </w:p>
        </w:tc>
        <w:tc>
          <w:tcPr>
            <w:tcW w:w="1554" w:type="dxa"/>
            <w:tcBorders/>
            <w:vAlign w:val="center"/>
          </w:tcPr>
          <w:p>
            <w:pPr>
              <w:pStyle w:val="TableContents"/>
              <w:bidi w:val="0"/>
              <w:jc w:val="left"/>
              <w:rPr/>
            </w:pPr>
            <w:ins w:id="703" w:author="Unknown Author" w:date="2021-04-05T00:57:02Z">
              <w:r>
                <w:rPr>
                  <w:rStyle w:val="StrongEmphasis"/>
                </w:rPr>
                <w:t>Default</w:t>
              </w:r>
            </w:ins>
          </w:p>
        </w:tc>
      </w:tr>
      <w:tr>
        <w:trPr/>
        <w:tc>
          <w:tcPr>
            <w:tcW w:w="4816" w:type="dxa"/>
            <w:tcBorders/>
            <w:vAlign w:val="center"/>
          </w:tcPr>
          <w:p>
            <w:pPr>
              <w:pStyle w:val="TableContents"/>
              <w:bidi w:val="0"/>
              <w:jc w:val="left"/>
              <w:rPr/>
            </w:pPr>
            <w:ins w:id="705" w:author="Unknown Author" w:date="2021-04-05T00:57:02Z">
              <w:r>
                <w:rPr>
                  <w:rStyle w:val="StrongEmphasis"/>
                </w:rPr>
                <w:t>id</w:t>
              </w:r>
            </w:ins>
          </w:p>
        </w:tc>
        <w:tc>
          <w:tcPr>
            <w:tcW w:w="2329" w:type="dxa"/>
            <w:tcBorders/>
            <w:vAlign w:val="center"/>
          </w:tcPr>
          <w:p>
            <w:pPr>
              <w:pStyle w:val="TableContents"/>
              <w:bidi w:val="0"/>
              <w:jc w:val="left"/>
              <w:rPr/>
            </w:pPr>
            <w:ins w:id="707" w:author="Unknown Author" w:date="2021-04-05T00:57:02Z">
              <w:r>
                <w:rPr/>
                <w:t>int(11)</w:t>
              </w:r>
            </w:ins>
          </w:p>
        </w:tc>
        <w:tc>
          <w:tcPr>
            <w:tcW w:w="939" w:type="dxa"/>
            <w:tcBorders/>
            <w:vAlign w:val="center"/>
          </w:tcPr>
          <w:p>
            <w:pPr>
              <w:pStyle w:val="TableContents"/>
              <w:bidi w:val="0"/>
              <w:jc w:val="left"/>
              <w:rPr/>
            </w:pPr>
            <w:ins w:id="709" w:author="Unknown Author" w:date="2021-04-05T00:57:02Z">
              <w:r>
                <w:rPr/>
                <w:t>No</w:t>
              </w:r>
            </w:ins>
          </w:p>
        </w:tc>
        <w:tc>
          <w:tcPr>
            <w:tcW w:w="1554" w:type="dxa"/>
            <w:tcBorders/>
            <w:vAlign w:val="center"/>
          </w:tcPr>
          <w:p>
            <w:pPr>
              <w:pStyle w:val="TableContents"/>
              <w:bidi w:val="0"/>
              <w:jc w:val="left"/>
              <w:rPr>
                <w:sz w:val="4"/>
                <w:szCs w:val="4"/>
                <w:ins w:id="712" w:author="Unknown Author" w:date="2021-04-05T00:57:02Z"/>
              </w:rPr>
            </w:pPr>
            <w:ins w:id="711" w:author="Unknown Author" w:date="2021-04-05T00:57:02Z">
              <w:r>
                <w:rPr>
                  <w:sz w:val="4"/>
                  <w:szCs w:val="4"/>
                </w:rPr>
              </w:r>
            </w:ins>
          </w:p>
        </w:tc>
      </w:tr>
      <w:tr>
        <w:trPr/>
        <w:tc>
          <w:tcPr>
            <w:tcW w:w="4816" w:type="dxa"/>
            <w:tcBorders/>
            <w:vAlign w:val="center"/>
          </w:tcPr>
          <w:p>
            <w:pPr>
              <w:pStyle w:val="TableContents"/>
              <w:bidi w:val="0"/>
              <w:jc w:val="left"/>
              <w:rPr/>
            </w:pPr>
            <w:ins w:id="713" w:author="Unknown Author" w:date="2021-04-05T00:57:02Z">
              <w:r>
                <w:rPr>
                  <w:rStyle w:val="StrongEmphasis"/>
                </w:rPr>
                <w:t>username</w:t>
              </w:r>
            </w:ins>
          </w:p>
        </w:tc>
        <w:tc>
          <w:tcPr>
            <w:tcW w:w="2329" w:type="dxa"/>
            <w:tcBorders/>
            <w:vAlign w:val="center"/>
          </w:tcPr>
          <w:p>
            <w:pPr>
              <w:pStyle w:val="TableContents"/>
              <w:bidi w:val="0"/>
              <w:jc w:val="left"/>
              <w:rPr/>
            </w:pPr>
            <w:ins w:id="715" w:author="Unknown Author" w:date="2021-04-05T00:57:02Z">
              <w:r>
                <w:rPr/>
                <w:t>varchar(255)</w:t>
              </w:r>
            </w:ins>
          </w:p>
        </w:tc>
        <w:tc>
          <w:tcPr>
            <w:tcW w:w="939" w:type="dxa"/>
            <w:tcBorders/>
            <w:vAlign w:val="center"/>
          </w:tcPr>
          <w:p>
            <w:pPr>
              <w:pStyle w:val="TableContents"/>
              <w:bidi w:val="0"/>
              <w:jc w:val="left"/>
              <w:rPr/>
            </w:pPr>
            <w:ins w:id="717" w:author="Unknown Author" w:date="2021-04-05T00:57:02Z">
              <w:r>
                <w:rPr/>
                <w:t>No</w:t>
              </w:r>
            </w:ins>
          </w:p>
        </w:tc>
        <w:tc>
          <w:tcPr>
            <w:tcW w:w="1554" w:type="dxa"/>
            <w:tcBorders/>
            <w:vAlign w:val="center"/>
          </w:tcPr>
          <w:p>
            <w:pPr>
              <w:pStyle w:val="TableContents"/>
              <w:bidi w:val="0"/>
              <w:jc w:val="left"/>
              <w:rPr>
                <w:sz w:val="4"/>
                <w:szCs w:val="4"/>
                <w:ins w:id="720" w:author="Unknown Author" w:date="2021-04-05T00:57:02Z"/>
              </w:rPr>
            </w:pPr>
            <w:ins w:id="719" w:author="Unknown Author" w:date="2021-04-05T00:57:02Z">
              <w:r>
                <w:rPr>
                  <w:sz w:val="4"/>
                  <w:szCs w:val="4"/>
                </w:rPr>
              </w:r>
            </w:ins>
          </w:p>
        </w:tc>
      </w:tr>
      <w:tr>
        <w:trPr/>
        <w:tc>
          <w:tcPr>
            <w:tcW w:w="4816" w:type="dxa"/>
            <w:tcBorders/>
            <w:vAlign w:val="center"/>
          </w:tcPr>
          <w:p>
            <w:pPr>
              <w:pStyle w:val="TableContents"/>
              <w:bidi w:val="0"/>
              <w:jc w:val="left"/>
              <w:rPr/>
            </w:pPr>
            <w:ins w:id="721" w:author="Unknown Author" w:date="2021-04-05T00:57:02Z">
              <w:r>
                <w:rPr/>
                <w:t>full_name</w:t>
              </w:r>
            </w:ins>
          </w:p>
        </w:tc>
        <w:tc>
          <w:tcPr>
            <w:tcW w:w="2329" w:type="dxa"/>
            <w:tcBorders/>
            <w:vAlign w:val="center"/>
          </w:tcPr>
          <w:p>
            <w:pPr>
              <w:pStyle w:val="TableContents"/>
              <w:bidi w:val="0"/>
              <w:jc w:val="left"/>
              <w:rPr/>
            </w:pPr>
            <w:ins w:id="723" w:author="Unknown Author" w:date="2021-04-05T00:57:02Z">
              <w:r>
                <w:rPr/>
                <w:t>varchar(255)</w:t>
              </w:r>
            </w:ins>
          </w:p>
        </w:tc>
        <w:tc>
          <w:tcPr>
            <w:tcW w:w="939" w:type="dxa"/>
            <w:tcBorders/>
            <w:vAlign w:val="center"/>
          </w:tcPr>
          <w:p>
            <w:pPr>
              <w:pStyle w:val="TableContents"/>
              <w:bidi w:val="0"/>
              <w:jc w:val="left"/>
              <w:rPr/>
            </w:pPr>
            <w:ins w:id="725" w:author="Unknown Author" w:date="2021-04-05T00:57:02Z">
              <w:r>
                <w:rPr/>
                <w:t>No</w:t>
              </w:r>
            </w:ins>
          </w:p>
        </w:tc>
        <w:tc>
          <w:tcPr>
            <w:tcW w:w="1554" w:type="dxa"/>
            <w:tcBorders/>
            <w:vAlign w:val="center"/>
          </w:tcPr>
          <w:p>
            <w:pPr>
              <w:pStyle w:val="TableContents"/>
              <w:bidi w:val="0"/>
              <w:jc w:val="left"/>
              <w:rPr>
                <w:sz w:val="4"/>
                <w:szCs w:val="4"/>
                <w:ins w:id="728" w:author="Unknown Author" w:date="2021-04-05T00:57:02Z"/>
              </w:rPr>
            </w:pPr>
            <w:ins w:id="727" w:author="Unknown Author" w:date="2021-04-05T00:57:02Z">
              <w:r>
                <w:rPr>
                  <w:sz w:val="4"/>
                  <w:szCs w:val="4"/>
                </w:rPr>
              </w:r>
            </w:ins>
          </w:p>
        </w:tc>
      </w:tr>
      <w:tr>
        <w:trPr/>
        <w:tc>
          <w:tcPr>
            <w:tcW w:w="4816" w:type="dxa"/>
            <w:tcBorders/>
            <w:vAlign w:val="center"/>
          </w:tcPr>
          <w:p>
            <w:pPr>
              <w:pStyle w:val="TableContents"/>
              <w:bidi w:val="0"/>
              <w:jc w:val="left"/>
              <w:rPr/>
            </w:pPr>
            <w:ins w:id="729" w:author="Unknown Author" w:date="2021-04-05T00:57:02Z">
              <w:r>
                <w:rPr/>
                <w:t>email</w:t>
              </w:r>
            </w:ins>
          </w:p>
        </w:tc>
        <w:tc>
          <w:tcPr>
            <w:tcW w:w="2329" w:type="dxa"/>
            <w:tcBorders/>
            <w:vAlign w:val="center"/>
          </w:tcPr>
          <w:p>
            <w:pPr>
              <w:pStyle w:val="TableContents"/>
              <w:bidi w:val="0"/>
              <w:jc w:val="left"/>
              <w:rPr/>
            </w:pPr>
            <w:ins w:id="731" w:author="Unknown Author" w:date="2021-04-05T00:57:02Z">
              <w:r>
                <w:rPr/>
                <w:t>varchar(255)</w:t>
              </w:r>
            </w:ins>
          </w:p>
        </w:tc>
        <w:tc>
          <w:tcPr>
            <w:tcW w:w="939" w:type="dxa"/>
            <w:tcBorders/>
            <w:vAlign w:val="center"/>
          </w:tcPr>
          <w:p>
            <w:pPr>
              <w:pStyle w:val="TableContents"/>
              <w:bidi w:val="0"/>
              <w:jc w:val="left"/>
              <w:rPr/>
            </w:pPr>
            <w:ins w:id="733" w:author="Unknown Author" w:date="2021-04-05T00:57:02Z">
              <w:r>
                <w:rPr/>
                <w:t>No</w:t>
              </w:r>
            </w:ins>
          </w:p>
        </w:tc>
        <w:tc>
          <w:tcPr>
            <w:tcW w:w="1554" w:type="dxa"/>
            <w:tcBorders/>
            <w:vAlign w:val="center"/>
          </w:tcPr>
          <w:p>
            <w:pPr>
              <w:pStyle w:val="TableContents"/>
              <w:bidi w:val="0"/>
              <w:jc w:val="left"/>
              <w:rPr>
                <w:sz w:val="4"/>
                <w:szCs w:val="4"/>
                <w:ins w:id="736" w:author="Unknown Author" w:date="2021-04-05T00:57:02Z"/>
              </w:rPr>
            </w:pPr>
            <w:ins w:id="735" w:author="Unknown Author" w:date="2021-04-05T00:57:02Z">
              <w:r>
                <w:rPr>
                  <w:sz w:val="4"/>
                  <w:szCs w:val="4"/>
                </w:rPr>
              </w:r>
            </w:ins>
          </w:p>
        </w:tc>
      </w:tr>
      <w:tr>
        <w:trPr/>
        <w:tc>
          <w:tcPr>
            <w:tcW w:w="4816" w:type="dxa"/>
            <w:tcBorders/>
            <w:vAlign w:val="center"/>
          </w:tcPr>
          <w:p>
            <w:pPr>
              <w:pStyle w:val="TableContents"/>
              <w:bidi w:val="0"/>
              <w:jc w:val="left"/>
              <w:rPr/>
            </w:pPr>
            <w:ins w:id="737" w:author="Unknown Author" w:date="2021-04-05T00:57:02Z">
              <w:r>
                <w:rPr/>
                <w:t>password</w:t>
              </w:r>
            </w:ins>
          </w:p>
        </w:tc>
        <w:tc>
          <w:tcPr>
            <w:tcW w:w="2329" w:type="dxa"/>
            <w:tcBorders/>
            <w:vAlign w:val="center"/>
          </w:tcPr>
          <w:p>
            <w:pPr>
              <w:pStyle w:val="TableContents"/>
              <w:bidi w:val="0"/>
              <w:jc w:val="left"/>
              <w:rPr/>
            </w:pPr>
            <w:ins w:id="739" w:author="Unknown Author" w:date="2021-04-05T00:57:02Z">
              <w:r>
                <w:rPr/>
                <w:t>varchar(255)</w:t>
              </w:r>
            </w:ins>
          </w:p>
        </w:tc>
        <w:tc>
          <w:tcPr>
            <w:tcW w:w="939" w:type="dxa"/>
            <w:tcBorders/>
            <w:vAlign w:val="center"/>
          </w:tcPr>
          <w:p>
            <w:pPr>
              <w:pStyle w:val="TableContents"/>
              <w:bidi w:val="0"/>
              <w:jc w:val="left"/>
              <w:rPr/>
            </w:pPr>
            <w:ins w:id="741" w:author="Unknown Author" w:date="2021-04-05T00:57:02Z">
              <w:r>
                <w:rPr/>
                <w:t>No</w:t>
              </w:r>
            </w:ins>
          </w:p>
        </w:tc>
        <w:tc>
          <w:tcPr>
            <w:tcW w:w="1554" w:type="dxa"/>
            <w:tcBorders/>
            <w:vAlign w:val="center"/>
          </w:tcPr>
          <w:p>
            <w:pPr>
              <w:pStyle w:val="TableContents"/>
              <w:bidi w:val="0"/>
              <w:jc w:val="left"/>
              <w:rPr>
                <w:sz w:val="4"/>
                <w:szCs w:val="4"/>
                <w:ins w:id="744" w:author="Unknown Author" w:date="2021-04-05T00:57:02Z"/>
              </w:rPr>
            </w:pPr>
            <w:ins w:id="743" w:author="Unknown Author" w:date="2021-04-05T00:57:02Z">
              <w:r>
                <w:rPr>
                  <w:sz w:val="4"/>
                  <w:szCs w:val="4"/>
                </w:rPr>
              </w:r>
            </w:ins>
          </w:p>
        </w:tc>
      </w:tr>
      <w:tr>
        <w:trPr/>
        <w:tc>
          <w:tcPr>
            <w:tcW w:w="4816" w:type="dxa"/>
            <w:tcBorders/>
            <w:vAlign w:val="center"/>
          </w:tcPr>
          <w:p>
            <w:pPr>
              <w:pStyle w:val="TableContents"/>
              <w:bidi w:val="0"/>
              <w:jc w:val="left"/>
              <w:rPr/>
            </w:pPr>
            <w:ins w:id="745" w:author="Unknown Author" w:date="2021-04-05T00:57:02Z">
              <w:r>
                <w:rPr/>
                <w:t>street_address</w:t>
              </w:r>
            </w:ins>
          </w:p>
        </w:tc>
        <w:tc>
          <w:tcPr>
            <w:tcW w:w="2329" w:type="dxa"/>
            <w:tcBorders/>
            <w:vAlign w:val="center"/>
          </w:tcPr>
          <w:p>
            <w:pPr>
              <w:pStyle w:val="TableContents"/>
              <w:bidi w:val="0"/>
              <w:jc w:val="left"/>
              <w:rPr/>
            </w:pPr>
            <w:ins w:id="747" w:author="Unknown Author" w:date="2021-04-05T00:57:02Z">
              <w:r>
                <w:rPr/>
                <w:t>varchar(50)</w:t>
              </w:r>
            </w:ins>
          </w:p>
        </w:tc>
        <w:tc>
          <w:tcPr>
            <w:tcW w:w="939" w:type="dxa"/>
            <w:tcBorders/>
            <w:vAlign w:val="center"/>
          </w:tcPr>
          <w:p>
            <w:pPr>
              <w:pStyle w:val="TableContents"/>
              <w:bidi w:val="0"/>
              <w:jc w:val="left"/>
              <w:rPr/>
            </w:pPr>
            <w:ins w:id="749" w:author="Unknown Author" w:date="2021-04-05T00:57:02Z">
              <w:r>
                <w:rPr/>
                <w:t>No</w:t>
              </w:r>
            </w:ins>
          </w:p>
        </w:tc>
        <w:tc>
          <w:tcPr>
            <w:tcW w:w="1554" w:type="dxa"/>
            <w:tcBorders/>
            <w:vAlign w:val="center"/>
          </w:tcPr>
          <w:p>
            <w:pPr>
              <w:pStyle w:val="TableContents"/>
              <w:bidi w:val="0"/>
              <w:jc w:val="left"/>
              <w:rPr>
                <w:sz w:val="4"/>
                <w:szCs w:val="4"/>
                <w:ins w:id="752" w:author="Unknown Author" w:date="2021-04-05T00:57:02Z"/>
              </w:rPr>
            </w:pPr>
            <w:ins w:id="751" w:author="Unknown Author" w:date="2021-04-05T00:57:02Z">
              <w:r>
                <w:rPr>
                  <w:sz w:val="4"/>
                  <w:szCs w:val="4"/>
                </w:rPr>
              </w:r>
            </w:ins>
          </w:p>
        </w:tc>
      </w:tr>
      <w:tr>
        <w:trPr/>
        <w:tc>
          <w:tcPr>
            <w:tcW w:w="4816" w:type="dxa"/>
            <w:tcBorders/>
            <w:vAlign w:val="center"/>
          </w:tcPr>
          <w:p>
            <w:pPr>
              <w:pStyle w:val="TableContents"/>
              <w:bidi w:val="0"/>
              <w:jc w:val="left"/>
              <w:rPr/>
            </w:pPr>
            <w:ins w:id="753" w:author="Unknown Author" w:date="2021-04-05T00:57:02Z">
              <w:r>
                <w:rPr/>
                <w:t>post_code</w:t>
              </w:r>
            </w:ins>
          </w:p>
        </w:tc>
        <w:tc>
          <w:tcPr>
            <w:tcW w:w="2329" w:type="dxa"/>
            <w:tcBorders/>
            <w:vAlign w:val="center"/>
          </w:tcPr>
          <w:p>
            <w:pPr>
              <w:pStyle w:val="TableContents"/>
              <w:bidi w:val="0"/>
              <w:jc w:val="left"/>
              <w:rPr/>
            </w:pPr>
            <w:ins w:id="755" w:author="Unknown Author" w:date="2021-04-05T00:57:02Z">
              <w:r>
                <w:rPr/>
                <w:t>varchar(10)</w:t>
              </w:r>
            </w:ins>
          </w:p>
        </w:tc>
        <w:tc>
          <w:tcPr>
            <w:tcW w:w="939" w:type="dxa"/>
            <w:tcBorders/>
            <w:vAlign w:val="center"/>
          </w:tcPr>
          <w:p>
            <w:pPr>
              <w:pStyle w:val="TableContents"/>
              <w:bidi w:val="0"/>
              <w:jc w:val="left"/>
              <w:rPr/>
            </w:pPr>
            <w:ins w:id="757" w:author="Unknown Author" w:date="2021-04-05T00:57:02Z">
              <w:r>
                <w:rPr/>
                <w:t>No</w:t>
              </w:r>
            </w:ins>
          </w:p>
        </w:tc>
        <w:tc>
          <w:tcPr>
            <w:tcW w:w="1554" w:type="dxa"/>
            <w:tcBorders/>
            <w:vAlign w:val="center"/>
          </w:tcPr>
          <w:p>
            <w:pPr>
              <w:pStyle w:val="TableContents"/>
              <w:bidi w:val="0"/>
              <w:jc w:val="left"/>
              <w:rPr>
                <w:sz w:val="4"/>
                <w:szCs w:val="4"/>
                <w:ins w:id="760" w:author="Unknown Author" w:date="2021-04-05T00:57:02Z"/>
              </w:rPr>
            </w:pPr>
            <w:ins w:id="759" w:author="Unknown Author" w:date="2021-04-05T00:57:02Z">
              <w:r>
                <w:rPr>
                  <w:sz w:val="4"/>
                  <w:szCs w:val="4"/>
                </w:rPr>
              </w:r>
            </w:ins>
          </w:p>
        </w:tc>
      </w:tr>
      <w:tr>
        <w:trPr/>
        <w:tc>
          <w:tcPr>
            <w:tcW w:w="4816" w:type="dxa"/>
            <w:tcBorders/>
            <w:vAlign w:val="center"/>
          </w:tcPr>
          <w:p>
            <w:pPr>
              <w:pStyle w:val="TableContents"/>
              <w:bidi w:val="0"/>
              <w:jc w:val="left"/>
              <w:rPr/>
            </w:pPr>
            <w:ins w:id="761" w:author="Unknown Author" w:date="2021-04-05T00:57:02Z">
              <w:r>
                <w:rPr/>
                <w:t>city_suburb_town</w:t>
              </w:r>
            </w:ins>
          </w:p>
        </w:tc>
        <w:tc>
          <w:tcPr>
            <w:tcW w:w="2329" w:type="dxa"/>
            <w:tcBorders/>
            <w:vAlign w:val="center"/>
          </w:tcPr>
          <w:p>
            <w:pPr>
              <w:pStyle w:val="TableContents"/>
              <w:bidi w:val="0"/>
              <w:jc w:val="left"/>
              <w:rPr/>
            </w:pPr>
            <w:ins w:id="763" w:author="Unknown Author" w:date="2021-04-05T00:57:02Z">
              <w:r>
                <w:rPr/>
                <w:t>varchar(50)</w:t>
              </w:r>
            </w:ins>
          </w:p>
        </w:tc>
        <w:tc>
          <w:tcPr>
            <w:tcW w:w="939" w:type="dxa"/>
            <w:tcBorders/>
            <w:vAlign w:val="center"/>
          </w:tcPr>
          <w:p>
            <w:pPr>
              <w:pStyle w:val="TableContents"/>
              <w:bidi w:val="0"/>
              <w:jc w:val="left"/>
              <w:rPr/>
            </w:pPr>
            <w:ins w:id="765" w:author="Unknown Author" w:date="2021-04-05T00:57:02Z">
              <w:r>
                <w:rPr/>
                <w:t>No</w:t>
              </w:r>
            </w:ins>
          </w:p>
        </w:tc>
        <w:tc>
          <w:tcPr>
            <w:tcW w:w="1554" w:type="dxa"/>
            <w:tcBorders/>
            <w:vAlign w:val="center"/>
          </w:tcPr>
          <w:p>
            <w:pPr>
              <w:pStyle w:val="TableContents"/>
              <w:bidi w:val="0"/>
              <w:jc w:val="left"/>
              <w:rPr>
                <w:sz w:val="4"/>
                <w:szCs w:val="4"/>
                <w:ins w:id="768" w:author="Unknown Author" w:date="2021-04-05T00:57:02Z"/>
              </w:rPr>
            </w:pPr>
            <w:ins w:id="767" w:author="Unknown Author" w:date="2021-04-05T00:57:02Z">
              <w:r>
                <w:rPr>
                  <w:sz w:val="4"/>
                  <w:szCs w:val="4"/>
                </w:rPr>
              </w:r>
            </w:ins>
          </w:p>
        </w:tc>
      </w:tr>
      <w:tr>
        <w:trPr/>
        <w:tc>
          <w:tcPr>
            <w:tcW w:w="4816" w:type="dxa"/>
            <w:tcBorders/>
            <w:vAlign w:val="center"/>
          </w:tcPr>
          <w:p>
            <w:pPr>
              <w:pStyle w:val="TableContents"/>
              <w:bidi w:val="0"/>
              <w:jc w:val="left"/>
              <w:rPr/>
            </w:pPr>
            <w:ins w:id="769" w:author="Unknown Author" w:date="2021-04-05T00:57:02Z">
              <w:r>
                <w:rPr/>
                <w:t>state_territory</w:t>
              </w:r>
            </w:ins>
          </w:p>
        </w:tc>
        <w:tc>
          <w:tcPr>
            <w:tcW w:w="2329" w:type="dxa"/>
            <w:tcBorders/>
            <w:vAlign w:val="center"/>
          </w:tcPr>
          <w:p>
            <w:pPr>
              <w:pStyle w:val="TableContents"/>
              <w:bidi w:val="0"/>
              <w:jc w:val="left"/>
              <w:rPr/>
            </w:pPr>
            <w:ins w:id="771" w:author="Unknown Author" w:date="2021-04-05T00:57:02Z">
              <w:r>
                <w:rPr/>
                <w:t>varchar(50)</w:t>
              </w:r>
            </w:ins>
          </w:p>
        </w:tc>
        <w:tc>
          <w:tcPr>
            <w:tcW w:w="939" w:type="dxa"/>
            <w:tcBorders/>
            <w:vAlign w:val="center"/>
          </w:tcPr>
          <w:p>
            <w:pPr>
              <w:pStyle w:val="TableContents"/>
              <w:bidi w:val="0"/>
              <w:jc w:val="left"/>
              <w:rPr/>
            </w:pPr>
            <w:ins w:id="773" w:author="Unknown Author" w:date="2021-04-05T00:57:02Z">
              <w:r>
                <w:rPr/>
                <w:t>No</w:t>
              </w:r>
            </w:ins>
          </w:p>
        </w:tc>
        <w:tc>
          <w:tcPr>
            <w:tcW w:w="1554" w:type="dxa"/>
            <w:tcBorders/>
            <w:vAlign w:val="center"/>
          </w:tcPr>
          <w:p>
            <w:pPr>
              <w:pStyle w:val="TableContents"/>
              <w:bidi w:val="0"/>
              <w:jc w:val="left"/>
              <w:rPr>
                <w:sz w:val="4"/>
                <w:szCs w:val="4"/>
                <w:ins w:id="776" w:author="Unknown Author" w:date="2021-04-05T00:57:02Z"/>
              </w:rPr>
            </w:pPr>
            <w:ins w:id="775" w:author="Unknown Author" w:date="2021-04-05T00:57:02Z">
              <w:r>
                <w:rPr>
                  <w:sz w:val="4"/>
                  <w:szCs w:val="4"/>
                </w:rPr>
              </w:r>
            </w:ins>
          </w:p>
        </w:tc>
      </w:tr>
      <w:tr>
        <w:trPr/>
        <w:tc>
          <w:tcPr>
            <w:tcW w:w="4816" w:type="dxa"/>
            <w:tcBorders/>
            <w:vAlign w:val="center"/>
          </w:tcPr>
          <w:p>
            <w:pPr>
              <w:pStyle w:val="TableContents"/>
              <w:bidi w:val="0"/>
              <w:jc w:val="left"/>
              <w:rPr/>
            </w:pPr>
            <w:ins w:id="777" w:author="Unknown Author" w:date="2021-04-05T00:57:02Z">
              <w:r>
                <w:rPr/>
                <w:t>country</w:t>
              </w:r>
            </w:ins>
          </w:p>
        </w:tc>
        <w:tc>
          <w:tcPr>
            <w:tcW w:w="2329" w:type="dxa"/>
            <w:tcBorders/>
            <w:vAlign w:val="center"/>
          </w:tcPr>
          <w:p>
            <w:pPr>
              <w:pStyle w:val="TableContents"/>
              <w:bidi w:val="0"/>
              <w:jc w:val="left"/>
              <w:rPr/>
            </w:pPr>
            <w:ins w:id="779" w:author="Unknown Author" w:date="2021-04-05T00:57:02Z">
              <w:r>
                <w:rPr/>
                <w:t>varchar(45)</w:t>
              </w:r>
            </w:ins>
          </w:p>
        </w:tc>
        <w:tc>
          <w:tcPr>
            <w:tcW w:w="939" w:type="dxa"/>
            <w:tcBorders/>
            <w:vAlign w:val="center"/>
          </w:tcPr>
          <w:p>
            <w:pPr>
              <w:pStyle w:val="TableContents"/>
              <w:bidi w:val="0"/>
              <w:jc w:val="left"/>
              <w:rPr/>
            </w:pPr>
            <w:ins w:id="781" w:author="Unknown Author" w:date="2021-04-05T00:57:02Z">
              <w:r>
                <w:rPr/>
                <w:t>No</w:t>
              </w:r>
            </w:ins>
          </w:p>
        </w:tc>
        <w:tc>
          <w:tcPr>
            <w:tcW w:w="1554" w:type="dxa"/>
            <w:tcBorders/>
            <w:vAlign w:val="center"/>
          </w:tcPr>
          <w:p>
            <w:pPr>
              <w:pStyle w:val="TableContents"/>
              <w:bidi w:val="0"/>
              <w:jc w:val="left"/>
              <w:rPr>
                <w:sz w:val="4"/>
                <w:szCs w:val="4"/>
                <w:ins w:id="784" w:author="Unknown Author" w:date="2021-04-05T00:57:02Z"/>
              </w:rPr>
            </w:pPr>
            <w:ins w:id="783" w:author="Unknown Author" w:date="2021-04-05T00:57:02Z">
              <w:r>
                <w:rPr>
                  <w:sz w:val="4"/>
                  <w:szCs w:val="4"/>
                </w:rPr>
              </w:r>
            </w:ins>
          </w:p>
        </w:tc>
      </w:tr>
      <w:tr>
        <w:trPr/>
        <w:tc>
          <w:tcPr>
            <w:tcW w:w="4816" w:type="dxa"/>
            <w:tcBorders/>
            <w:vAlign w:val="center"/>
          </w:tcPr>
          <w:p>
            <w:pPr>
              <w:pStyle w:val="TableContents"/>
              <w:bidi w:val="0"/>
              <w:jc w:val="left"/>
              <w:rPr/>
            </w:pPr>
            <w:ins w:id="785" w:author="Unknown Author" w:date="2021-04-05T00:57:02Z">
              <w:r>
                <w:rPr/>
                <w:t>role</w:t>
              </w:r>
            </w:ins>
          </w:p>
        </w:tc>
        <w:tc>
          <w:tcPr>
            <w:tcW w:w="2329" w:type="dxa"/>
            <w:tcBorders/>
            <w:vAlign w:val="center"/>
          </w:tcPr>
          <w:p>
            <w:pPr>
              <w:pStyle w:val="TableContents"/>
              <w:bidi w:val="0"/>
              <w:jc w:val="left"/>
              <w:rPr/>
            </w:pPr>
            <w:ins w:id="787" w:author="Unknown Author" w:date="2021-04-05T00:57:02Z">
              <w:r>
                <w:rPr/>
                <w:t>varchar(50)</w:t>
              </w:r>
            </w:ins>
          </w:p>
        </w:tc>
        <w:tc>
          <w:tcPr>
            <w:tcW w:w="939" w:type="dxa"/>
            <w:tcBorders/>
            <w:vAlign w:val="center"/>
          </w:tcPr>
          <w:p>
            <w:pPr>
              <w:pStyle w:val="TableContents"/>
              <w:bidi w:val="0"/>
              <w:jc w:val="left"/>
              <w:rPr/>
            </w:pPr>
            <w:ins w:id="789" w:author="Unknown Author" w:date="2021-04-05T00:57:02Z">
              <w:r>
                <w:rPr/>
                <w:t>No</w:t>
              </w:r>
            </w:ins>
          </w:p>
        </w:tc>
        <w:tc>
          <w:tcPr>
            <w:tcW w:w="1554" w:type="dxa"/>
            <w:tcBorders/>
            <w:vAlign w:val="center"/>
          </w:tcPr>
          <w:p>
            <w:pPr>
              <w:pStyle w:val="TableContents"/>
              <w:bidi w:val="0"/>
              <w:jc w:val="left"/>
              <w:rPr>
                <w:sz w:val="4"/>
                <w:szCs w:val="4"/>
                <w:ins w:id="792" w:author="Unknown Author" w:date="2021-04-05T00:57:02Z"/>
              </w:rPr>
            </w:pPr>
            <w:ins w:id="791" w:author="Unknown Author" w:date="2021-04-05T00:57:02Z">
              <w:r>
                <w:rPr>
                  <w:sz w:val="4"/>
                  <w:szCs w:val="4"/>
                </w:rPr>
              </w:r>
            </w:ins>
          </w:p>
        </w:tc>
      </w:tr>
      <w:tr>
        <w:trPr/>
        <w:tc>
          <w:tcPr>
            <w:tcW w:w="4816" w:type="dxa"/>
            <w:tcBorders/>
            <w:vAlign w:val="center"/>
          </w:tcPr>
          <w:p>
            <w:pPr>
              <w:pStyle w:val="TableContents"/>
              <w:bidi w:val="0"/>
              <w:jc w:val="left"/>
              <w:rPr/>
            </w:pPr>
            <w:ins w:id="793" w:author="Unknown Author" w:date="2021-04-05T00:57:02Z">
              <w:r>
                <w:rPr/>
                <w:t>agent</w:t>
              </w:r>
            </w:ins>
          </w:p>
        </w:tc>
        <w:tc>
          <w:tcPr>
            <w:tcW w:w="2329" w:type="dxa"/>
            <w:tcBorders/>
            <w:vAlign w:val="center"/>
          </w:tcPr>
          <w:p>
            <w:pPr>
              <w:pStyle w:val="TableContents"/>
              <w:bidi w:val="0"/>
              <w:jc w:val="left"/>
              <w:rPr/>
            </w:pPr>
            <w:ins w:id="795" w:author="Unknown Author" w:date="2021-04-05T00:57:02Z">
              <w:r>
                <w:rPr/>
                <w:t>varchar(255)</w:t>
              </w:r>
            </w:ins>
          </w:p>
        </w:tc>
        <w:tc>
          <w:tcPr>
            <w:tcW w:w="939" w:type="dxa"/>
            <w:tcBorders/>
            <w:vAlign w:val="center"/>
          </w:tcPr>
          <w:p>
            <w:pPr>
              <w:pStyle w:val="TableContents"/>
              <w:bidi w:val="0"/>
              <w:jc w:val="left"/>
              <w:rPr/>
            </w:pPr>
            <w:ins w:id="797" w:author="Unknown Author" w:date="2021-04-05T00:57:02Z">
              <w:r>
                <w:rPr/>
                <w:t>No</w:t>
              </w:r>
            </w:ins>
          </w:p>
        </w:tc>
        <w:tc>
          <w:tcPr>
            <w:tcW w:w="1554" w:type="dxa"/>
            <w:tcBorders/>
            <w:vAlign w:val="center"/>
          </w:tcPr>
          <w:p>
            <w:pPr>
              <w:pStyle w:val="TableContents"/>
              <w:bidi w:val="0"/>
              <w:jc w:val="left"/>
              <w:rPr>
                <w:sz w:val="4"/>
                <w:szCs w:val="4"/>
                <w:ins w:id="800" w:author="Unknown Author" w:date="2021-04-05T00:57:02Z"/>
              </w:rPr>
            </w:pPr>
            <w:ins w:id="799" w:author="Unknown Author" w:date="2021-04-05T00:57:02Z">
              <w:r>
                <w:rPr>
                  <w:sz w:val="4"/>
                  <w:szCs w:val="4"/>
                </w:rPr>
              </w:r>
            </w:ins>
          </w:p>
        </w:tc>
      </w:tr>
      <w:tr>
        <w:trPr/>
        <w:tc>
          <w:tcPr>
            <w:tcW w:w="4816" w:type="dxa"/>
            <w:tcBorders/>
            <w:vAlign w:val="center"/>
          </w:tcPr>
          <w:p>
            <w:pPr>
              <w:pStyle w:val="TableContents"/>
              <w:bidi w:val="0"/>
              <w:jc w:val="left"/>
              <w:rPr/>
            </w:pPr>
            <w:ins w:id="801" w:author="Unknown Author" w:date="2021-04-05T00:57:02Z">
              <w:r>
                <w:rPr/>
                <w:t>ip</w:t>
              </w:r>
            </w:ins>
          </w:p>
        </w:tc>
        <w:tc>
          <w:tcPr>
            <w:tcW w:w="2329" w:type="dxa"/>
            <w:tcBorders/>
            <w:vAlign w:val="center"/>
          </w:tcPr>
          <w:p>
            <w:pPr>
              <w:pStyle w:val="TableContents"/>
              <w:bidi w:val="0"/>
              <w:jc w:val="left"/>
              <w:rPr/>
            </w:pPr>
            <w:ins w:id="803" w:author="Unknown Author" w:date="2021-04-05T00:57:02Z">
              <w:r>
                <w:rPr/>
                <w:t>varchar(50)</w:t>
              </w:r>
            </w:ins>
          </w:p>
        </w:tc>
        <w:tc>
          <w:tcPr>
            <w:tcW w:w="939" w:type="dxa"/>
            <w:tcBorders/>
            <w:vAlign w:val="center"/>
          </w:tcPr>
          <w:p>
            <w:pPr>
              <w:pStyle w:val="TableContents"/>
              <w:bidi w:val="0"/>
              <w:jc w:val="left"/>
              <w:rPr/>
            </w:pPr>
            <w:ins w:id="805" w:author="Unknown Author" w:date="2021-04-05T00:57:02Z">
              <w:r>
                <w:rPr/>
                <w:t>No</w:t>
              </w:r>
            </w:ins>
          </w:p>
        </w:tc>
        <w:tc>
          <w:tcPr>
            <w:tcW w:w="1554" w:type="dxa"/>
            <w:tcBorders/>
            <w:vAlign w:val="center"/>
          </w:tcPr>
          <w:p>
            <w:pPr>
              <w:pStyle w:val="TableContents"/>
              <w:bidi w:val="0"/>
              <w:jc w:val="left"/>
              <w:rPr>
                <w:sz w:val="4"/>
                <w:szCs w:val="4"/>
                <w:ins w:id="808" w:author="Unknown Author" w:date="2021-04-05T00:57:02Z"/>
              </w:rPr>
            </w:pPr>
            <w:ins w:id="807" w:author="Unknown Author" w:date="2021-04-05T00:57:02Z">
              <w:r>
                <w:rPr>
                  <w:sz w:val="4"/>
                  <w:szCs w:val="4"/>
                </w:rPr>
              </w:r>
            </w:ins>
          </w:p>
        </w:tc>
      </w:tr>
      <w:tr>
        <w:trPr/>
        <w:tc>
          <w:tcPr>
            <w:tcW w:w="4816" w:type="dxa"/>
            <w:tcBorders/>
            <w:vAlign w:val="center"/>
          </w:tcPr>
          <w:p>
            <w:pPr>
              <w:pStyle w:val="TableContents"/>
              <w:bidi w:val="0"/>
              <w:jc w:val="left"/>
              <w:rPr/>
            </w:pPr>
            <w:ins w:id="809" w:author="Unknown Author" w:date="2021-04-05T00:57:02Z">
              <w:r>
                <w:rPr/>
                <w:t>geo_status</w:t>
              </w:r>
            </w:ins>
          </w:p>
        </w:tc>
        <w:tc>
          <w:tcPr>
            <w:tcW w:w="2329" w:type="dxa"/>
            <w:tcBorders/>
            <w:vAlign w:val="center"/>
          </w:tcPr>
          <w:p>
            <w:pPr>
              <w:pStyle w:val="TableContents"/>
              <w:bidi w:val="0"/>
              <w:jc w:val="left"/>
              <w:rPr/>
            </w:pPr>
            <w:ins w:id="811" w:author="Unknown Author" w:date="2021-04-05T00:57:02Z">
              <w:r>
                <w:rPr/>
                <w:t>int(11)</w:t>
              </w:r>
            </w:ins>
          </w:p>
        </w:tc>
        <w:tc>
          <w:tcPr>
            <w:tcW w:w="939" w:type="dxa"/>
            <w:tcBorders/>
            <w:vAlign w:val="center"/>
          </w:tcPr>
          <w:p>
            <w:pPr>
              <w:pStyle w:val="TableContents"/>
              <w:bidi w:val="0"/>
              <w:jc w:val="left"/>
              <w:rPr/>
            </w:pPr>
            <w:ins w:id="813" w:author="Unknown Author" w:date="2021-04-05T00:57:02Z">
              <w:r>
                <w:rPr/>
                <w:t>No</w:t>
              </w:r>
            </w:ins>
          </w:p>
        </w:tc>
        <w:tc>
          <w:tcPr>
            <w:tcW w:w="1554" w:type="dxa"/>
            <w:tcBorders/>
            <w:vAlign w:val="center"/>
          </w:tcPr>
          <w:p>
            <w:pPr>
              <w:pStyle w:val="TableContents"/>
              <w:bidi w:val="0"/>
              <w:jc w:val="left"/>
              <w:rPr>
                <w:sz w:val="4"/>
                <w:szCs w:val="4"/>
                <w:ins w:id="816" w:author="Unknown Author" w:date="2021-04-05T00:57:02Z"/>
              </w:rPr>
            </w:pPr>
            <w:ins w:id="815" w:author="Unknown Author" w:date="2021-04-05T00:57:02Z">
              <w:r>
                <w:rPr>
                  <w:sz w:val="4"/>
                  <w:szCs w:val="4"/>
                </w:rPr>
              </w:r>
            </w:ins>
          </w:p>
        </w:tc>
      </w:tr>
      <w:tr>
        <w:trPr/>
        <w:tc>
          <w:tcPr>
            <w:tcW w:w="4816" w:type="dxa"/>
            <w:tcBorders/>
            <w:vAlign w:val="center"/>
          </w:tcPr>
          <w:p>
            <w:pPr>
              <w:pStyle w:val="TableContents"/>
              <w:bidi w:val="0"/>
              <w:jc w:val="left"/>
              <w:rPr/>
            </w:pPr>
            <w:ins w:id="817" w:author="Unknown Author" w:date="2021-04-05T00:57:02Z">
              <w:r>
                <w:rPr/>
                <w:t>geo_city</w:t>
              </w:r>
            </w:ins>
          </w:p>
        </w:tc>
        <w:tc>
          <w:tcPr>
            <w:tcW w:w="2329" w:type="dxa"/>
            <w:tcBorders/>
            <w:vAlign w:val="center"/>
          </w:tcPr>
          <w:p>
            <w:pPr>
              <w:pStyle w:val="TableContents"/>
              <w:bidi w:val="0"/>
              <w:jc w:val="left"/>
              <w:rPr/>
            </w:pPr>
            <w:ins w:id="819" w:author="Unknown Author" w:date="2021-04-05T00:57:02Z">
              <w:r>
                <w:rPr/>
                <w:t>varchar(10)</w:t>
              </w:r>
            </w:ins>
          </w:p>
        </w:tc>
        <w:tc>
          <w:tcPr>
            <w:tcW w:w="939" w:type="dxa"/>
            <w:tcBorders/>
            <w:vAlign w:val="center"/>
          </w:tcPr>
          <w:p>
            <w:pPr>
              <w:pStyle w:val="TableContents"/>
              <w:bidi w:val="0"/>
              <w:jc w:val="left"/>
              <w:rPr/>
            </w:pPr>
            <w:ins w:id="821" w:author="Unknown Author" w:date="2021-04-05T00:57:02Z">
              <w:r>
                <w:rPr/>
                <w:t>No</w:t>
              </w:r>
            </w:ins>
          </w:p>
        </w:tc>
        <w:tc>
          <w:tcPr>
            <w:tcW w:w="1554" w:type="dxa"/>
            <w:tcBorders/>
            <w:vAlign w:val="center"/>
          </w:tcPr>
          <w:p>
            <w:pPr>
              <w:pStyle w:val="TableContents"/>
              <w:bidi w:val="0"/>
              <w:jc w:val="left"/>
              <w:rPr>
                <w:sz w:val="4"/>
                <w:szCs w:val="4"/>
                <w:ins w:id="824" w:author="Unknown Author" w:date="2021-04-05T00:57:02Z"/>
              </w:rPr>
            </w:pPr>
            <w:ins w:id="823" w:author="Unknown Author" w:date="2021-04-05T00:57:02Z">
              <w:r>
                <w:rPr>
                  <w:sz w:val="4"/>
                  <w:szCs w:val="4"/>
                </w:rPr>
              </w:r>
            </w:ins>
          </w:p>
        </w:tc>
      </w:tr>
      <w:tr>
        <w:trPr/>
        <w:tc>
          <w:tcPr>
            <w:tcW w:w="4816" w:type="dxa"/>
            <w:tcBorders/>
            <w:vAlign w:val="center"/>
          </w:tcPr>
          <w:p>
            <w:pPr>
              <w:pStyle w:val="TableContents"/>
              <w:bidi w:val="0"/>
              <w:jc w:val="left"/>
              <w:rPr/>
            </w:pPr>
            <w:ins w:id="825" w:author="Unknown Author" w:date="2021-04-05T00:57:02Z">
              <w:r>
                <w:rPr/>
                <w:t>geo_region</w:t>
              </w:r>
            </w:ins>
          </w:p>
        </w:tc>
        <w:tc>
          <w:tcPr>
            <w:tcW w:w="2329" w:type="dxa"/>
            <w:tcBorders/>
            <w:vAlign w:val="center"/>
          </w:tcPr>
          <w:p>
            <w:pPr>
              <w:pStyle w:val="TableContents"/>
              <w:bidi w:val="0"/>
              <w:jc w:val="left"/>
              <w:rPr/>
            </w:pPr>
            <w:ins w:id="827" w:author="Unknown Author" w:date="2021-04-05T00:57:02Z">
              <w:r>
                <w:rPr/>
                <w:t>varchar(50)</w:t>
              </w:r>
            </w:ins>
          </w:p>
        </w:tc>
        <w:tc>
          <w:tcPr>
            <w:tcW w:w="939" w:type="dxa"/>
            <w:tcBorders/>
            <w:vAlign w:val="center"/>
          </w:tcPr>
          <w:p>
            <w:pPr>
              <w:pStyle w:val="TableContents"/>
              <w:bidi w:val="0"/>
              <w:jc w:val="left"/>
              <w:rPr/>
            </w:pPr>
            <w:ins w:id="829" w:author="Unknown Author" w:date="2021-04-05T00:57:02Z">
              <w:r>
                <w:rPr/>
                <w:t>No</w:t>
              </w:r>
            </w:ins>
          </w:p>
        </w:tc>
        <w:tc>
          <w:tcPr>
            <w:tcW w:w="1554" w:type="dxa"/>
            <w:tcBorders/>
            <w:vAlign w:val="center"/>
          </w:tcPr>
          <w:p>
            <w:pPr>
              <w:pStyle w:val="TableContents"/>
              <w:bidi w:val="0"/>
              <w:jc w:val="left"/>
              <w:rPr>
                <w:sz w:val="4"/>
                <w:szCs w:val="4"/>
                <w:ins w:id="832" w:author="Unknown Author" w:date="2021-04-05T00:57:02Z"/>
              </w:rPr>
            </w:pPr>
            <w:ins w:id="831" w:author="Unknown Author" w:date="2021-04-05T00:57:02Z">
              <w:r>
                <w:rPr>
                  <w:sz w:val="4"/>
                  <w:szCs w:val="4"/>
                </w:rPr>
              </w:r>
            </w:ins>
          </w:p>
        </w:tc>
      </w:tr>
      <w:tr>
        <w:trPr/>
        <w:tc>
          <w:tcPr>
            <w:tcW w:w="4816" w:type="dxa"/>
            <w:tcBorders/>
            <w:vAlign w:val="center"/>
          </w:tcPr>
          <w:p>
            <w:pPr>
              <w:pStyle w:val="TableContents"/>
              <w:bidi w:val="0"/>
              <w:jc w:val="left"/>
              <w:rPr/>
            </w:pPr>
            <w:ins w:id="833" w:author="Unknown Author" w:date="2021-04-05T00:57:02Z">
              <w:r>
                <w:rPr/>
                <w:t>geo_region_code</w:t>
              </w:r>
            </w:ins>
          </w:p>
        </w:tc>
        <w:tc>
          <w:tcPr>
            <w:tcW w:w="2329" w:type="dxa"/>
            <w:tcBorders/>
            <w:vAlign w:val="center"/>
          </w:tcPr>
          <w:p>
            <w:pPr>
              <w:pStyle w:val="TableContents"/>
              <w:bidi w:val="0"/>
              <w:jc w:val="left"/>
              <w:rPr/>
            </w:pPr>
            <w:ins w:id="835" w:author="Unknown Author" w:date="2021-04-05T00:57:02Z">
              <w:r>
                <w:rPr/>
                <w:t>varchar(10)</w:t>
              </w:r>
            </w:ins>
          </w:p>
        </w:tc>
        <w:tc>
          <w:tcPr>
            <w:tcW w:w="939" w:type="dxa"/>
            <w:tcBorders/>
            <w:vAlign w:val="center"/>
          </w:tcPr>
          <w:p>
            <w:pPr>
              <w:pStyle w:val="TableContents"/>
              <w:bidi w:val="0"/>
              <w:jc w:val="left"/>
              <w:rPr/>
            </w:pPr>
            <w:ins w:id="837" w:author="Unknown Author" w:date="2021-04-05T00:57:02Z">
              <w:r>
                <w:rPr/>
                <w:t>No</w:t>
              </w:r>
            </w:ins>
          </w:p>
        </w:tc>
        <w:tc>
          <w:tcPr>
            <w:tcW w:w="1554" w:type="dxa"/>
            <w:tcBorders/>
            <w:vAlign w:val="center"/>
          </w:tcPr>
          <w:p>
            <w:pPr>
              <w:pStyle w:val="TableContents"/>
              <w:bidi w:val="0"/>
              <w:jc w:val="left"/>
              <w:rPr>
                <w:sz w:val="4"/>
                <w:szCs w:val="4"/>
                <w:ins w:id="840" w:author="Unknown Author" w:date="2021-04-05T00:57:02Z"/>
              </w:rPr>
            </w:pPr>
            <w:ins w:id="839" w:author="Unknown Author" w:date="2021-04-05T00:57:02Z">
              <w:r>
                <w:rPr>
                  <w:sz w:val="4"/>
                  <w:szCs w:val="4"/>
                </w:rPr>
              </w:r>
            </w:ins>
          </w:p>
        </w:tc>
      </w:tr>
      <w:tr>
        <w:trPr/>
        <w:tc>
          <w:tcPr>
            <w:tcW w:w="4816" w:type="dxa"/>
            <w:tcBorders/>
            <w:vAlign w:val="center"/>
          </w:tcPr>
          <w:p>
            <w:pPr>
              <w:pStyle w:val="TableContents"/>
              <w:bidi w:val="0"/>
              <w:jc w:val="left"/>
              <w:rPr/>
            </w:pPr>
            <w:ins w:id="841" w:author="Unknown Author" w:date="2021-04-05T00:57:02Z">
              <w:r>
                <w:rPr/>
                <w:t>geo_region_name</w:t>
              </w:r>
            </w:ins>
          </w:p>
        </w:tc>
        <w:tc>
          <w:tcPr>
            <w:tcW w:w="2329" w:type="dxa"/>
            <w:tcBorders/>
            <w:vAlign w:val="center"/>
          </w:tcPr>
          <w:p>
            <w:pPr>
              <w:pStyle w:val="TableContents"/>
              <w:bidi w:val="0"/>
              <w:jc w:val="left"/>
              <w:rPr/>
            </w:pPr>
            <w:ins w:id="843" w:author="Unknown Author" w:date="2021-04-05T00:57:02Z">
              <w:r>
                <w:rPr/>
                <w:t>varchar(50)</w:t>
              </w:r>
            </w:ins>
          </w:p>
        </w:tc>
        <w:tc>
          <w:tcPr>
            <w:tcW w:w="939" w:type="dxa"/>
            <w:tcBorders/>
            <w:vAlign w:val="center"/>
          </w:tcPr>
          <w:p>
            <w:pPr>
              <w:pStyle w:val="TableContents"/>
              <w:bidi w:val="0"/>
              <w:jc w:val="left"/>
              <w:rPr/>
            </w:pPr>
            <w:ins w:id="845" w:author="Unknown Author" w:date="2021-04-05T00:57:02Z">
              <w:r>
                <w:rPr/>
                <w:t>No</w:t>
              </w:r>
            </w:ins>
          </w:p>
        </w:tc>
        <w:tc>
          <w:tcPr>
            <w:tcW w:w="1554" w:type="dxa"/>
            <w:tcBorders/>
            <w:vAlign w:val="center"/>
          </w:tcPr>
          <w:p>
            <w:pPr>
              <w:pStyle w:val="TableContents"/>
              <w:bidi w:val="0"/>
              <w:jc w:val="left"/>
              <w:rPr>
                <w:sz w:val="4"/>
                <w:szCs w:val="4"/>
                <w:ins w:id="848" w:author="Unknown Author" w:date="2021-04-05T00:57:02Z"/>
              </w:rPr>
            </w:pPr>
            <w:ins w:id="847" w:author="Unknown Author" w:date="2021-04-05T00:57:02Z">
              <w:r>
                <w:rPr>
                  <w:sz w:val="4"/>
                  <w:szCs w:val="4"/>
                </w:rPr>
              </w:r>
            </w:ins>
          </w:p>
        </w:tc>
      </w:tr>
      <w:tr>
        <w:trPr/>
        <w:tc>
          <w:tcPr>
            <w:tcW w:w="4816" w:type="dxa"/>
            <w:tcBorders/>
            <w:vAlign w:val="center"/>
          </w:tcPr>
          <w:p>
            <w:pPr>
              <w:pStyle w:val="TableContents"/>
              <w:bidi w:val="0"/>
              <w:jc w:val="left"/>
              <w:rPr/>
            </w:pPr>
            <w:ins w:id="849" w:author="Unknown Author" w:date="2021-04-05T00:57:02Z">
              <w:r>
                <w:rPr/>
                <w:t>geo_country_code</w:t>
              </w:r>
            </w:ins>
          </w:p>
        </w:tc>
        <w:tc>
          <w:tcPr>
            <w:tcW w:w="2329" w:type="dxa"/>
            <w:tcBorders/>
            <w:vAlign w:val="center"/>
          </w:tcPr>
          <w:p>
            <w:pPr>
              <w:pStyle w:val="TableContents"/>
              <w:bidi w:val="0"/>
              <w:jc w:val="left"/>
              <w:rPr/>
            </w:pPr>
            <w:ins w:id="851" w:author="Unknown Author" w:date="2021-04-05T00:57:02Z">
              <w:r>
                <w:rPr/>
                <w:t>varchar(10)</w:t>
              </w:r>
            </w:ins>
          </w:p>
        </w:tc>
        <w:tc>
          <w:tcPr>
            <w:tcW w:w="939" w:type="dxa"/>
            <w:tcBorders/>
            <w:vAlign w:val="center"/>
          </w:tcPr>
          <w:p>
            <w:pPr>
              <w:pStyle w:val="TableContents"/>
              <w:bidi w:val="0"/>
              <w:jc w:val="left"/>
              <w:rPr/>
            </w:pPr>
            <w:ins w:id="853" w:author="Unknown Author" w:date="2021-04-05T00:57:02Z">
              <w:r>
                <w:rPr/>
                <w:t>No</w:t>
              </w:r>
            </w:ins>
          </w:p>
        </w:tc>
        <w:tc>
          <w:tcPr>
            <w:tcW w:w="1554" w:type="dxa"/>
            <w:tcBorders/>
            <w:vAlign w:val="center"/>
          </w:tcPr>
          <w:p>
            <w:pPr>
              <w:pStyle w:val="TableContents"/>
              <w:bidi w:val="0"/>
              <w:jc w:val="left"/>
              <w:rPr>
                <w:sz w:val="4"/>
                <w:szCs w:val="4"/>
                <w:ins w:id="856" w:author="Unknown Author" w:date="2021-04-05T00:57:02Z"/>
              </w:rPr>
            </w:pPr>
            <w:ins w:id="855" w:author="Unknown Author" w:date="2021-04-05T00:57:02Z">
              <w:r>
                <w:rPr>
                  <w:sz w:val="4"/>
                  <w:szCs w:val="4"/>
                </w:rPr>
              </w:r>
            </w:ins>
          </w:p>
        </w:tc>
      </w:tr>
      <w:tr>
        <w:trPr/>
        <w:tc>
          <w:tcPr>
            <w:tcW w:w="4816" w:type="dxa"/>
            <w:tcBorders/>
            <w:vAlign w:val="center"/>
          </w:tcPr>
          <w:p>
            <w:pPr>
              <w:pStyle w:val="TableContents"/>
              <w:bidi w:val="0"/>
              <w:jc w:val="left"/>
              <w:rPr/>
            </w:pPr>
            <w:ins w:id="857" w:author="Unknown Author" w:date="2021-04-05T00:57:02Z">
              <w:r>
                <w:rPr/>
                <w:t>geo_country_name</w:t>
              </w:r>
            </w:ins>
          </w:p>
        </w:tc>
        <w:tc>
          <w:tcPr>
            <w:tcW w:w="2329" w:type="dxa"/>
            <w:tcBorders/>
            <w:vAlign w:val="center"/>
          </w:tcPr>
          <w:p>
            <w:pPr>
              <w:pStyle w:val="TableContents"/>
              <w:bidi w:val="0"/>
              <w:jc w:val="left"/>
              <w:rPr/>
            </w:pPr>
            <w:ins w:id="859" w:author="Unknown Author" w:date="2021-04-05T00:57:02Z">
              <w:r>
                <w:rPr/>
                <w:t>varchar(50)</w:t>
              </w:r>
            </w:ins>
          </w:p>
        </w:tc>
        <w:tc>
          <w:tcPr>
            <w:tcW w:w="939" w:type="dxa"/>
            <w:tcBorders/>
            <w:vAlign w:val="center"/>
          </w:tcPr>
          <w:p>
            <w:pPr>
              <w:pStyle w:val="TableContents"/>
              <w:bidi w:val="0"/>
              <w:jc w:val="left"/>
              <w:rPr/>
            </w:pPr>
            <w:ins w:id="861" w:author="Unknown Author" w:date="2021-04-05T00:57:02Z">
              <w:r>
                <w:rPr/>
                <w:t>No</w:t>
              </w:r>
            </w:ins>
          </w:p>
        </w:tc>
        <w:tc>
          <w:tcPr>
            <w:tcW w:w="1554" w:type="dxa"/>
            <w:tcBorders/>
            <w:vAlign w:val="center"/>
          </w:tcPr>
          <w:p>
            <w:pPr>
              <w:pStyle w:val="TableContents"/>
              <w:bidi w:val="0"/>
              <w:jc w:val="left"/>
              <w:rPr>
                <w:sz w:val="4"/>
                <w:szCs w:val="4"/>
                <w:ins w:id="864" w:author="Unknown Author" w:date="2021-04-05T00:57:02Z"/>
              </w:rPr>
            </w:pPr>
            <w:ins w:id="863" w:author="Unknown Author" w:date="2021-04-05T00:57:02Z">
              <w:r>
                <w:rPr>
                  <w:sz w:val="4"/>
                  <w:szCs w:val="4"/>
                </w:rPr>
              </w:r>
            </w:ins>
          </w:p>
        </w:tc>
      </w:tr>
      <w:tr>
        <w:trPr/>
        <w:tc>
          <w:tcPr>
            <w:tcW w:w="4816" w:type="dxa"/>
            <w:tcBorders/>
            <w:vAlign w:val="center"/>
          </w:tcPr>
          <w:p>
            <w:pPr>
              <w:pStyle w:val="TableContents"/>
              <w:bidi w:val="0"/>
              <w:jc w:val="left"/>
              <w:rPr/>
            </w:pPr>
            <w:ins w:id="865" w:author="Unknown Author" w:date="2021-04-05T00:57:02Z">
              <w:r>
                <w:rPr/>
                <w:t>geo_latitude</w:t>
              </w:r>
            </w:ins>
          </w:p>
        </w:tc>
        <w:tc>
          <w:tcPr>
            <w:tcW w:w="2329" w:type="dxa"/>
            <w:tcBorders/>
            <w:vAlign w:val="center"/>
          </w:tcPr>
          <w:p>
            <w:pPr>
              <w:pStyle w:val="TableContents"/>
              <w:bidi w:val="0"/>
              <w:jc w:val="left"/>
              <w:rPr/>
            </w:pPr>
            <w:ins w:id="867" w:author="Unknown Author" w:date="2021-04-05T00:57:02Z">
              <w:r>
                <w:rPr/>
                <w:t>varchar(50)</w:t>
              </w:r>
            </w:ins>
          </w:p>
        </w:tc>
        <w:tc>
          <w:tcPr>
            <w:tcW w:w="939" w:type="dxa"/>
            <w:tcBorders/>
            <w:vAlign w:val="center"/>
          </w:tcPr>
          <w:p>
            <w:pPr>
              <w:pStyle w:val="TableContents"/>
              <w:bidi w:val="0"/>
              <w:jc w:val="left"/>
              <w:rPr/>
            </w:pPr>
            <w:ins w:id="869" w:author="Unknown Author" w:date="2021-04-05T00:57:02Z">
              <w:r>
                <w:rPr/>
                <w:t>No</w:t>
              </w:r>
            </w:ins>
          </w:p>
        </w:tc>
        <w:tc>
          <w:tcPr>
            <w:tcW w:w="1554" w:type="dxa"/>
            <w:tcBorders/>
            <w:vAlign w:val="center"/>
          </w:tcPr>
          <w:p>
            <w:pPr>
              <w:pStyle w:val="TableContents"/>
              <w:bidi w:val="0"/>
              <w:jc w:val="left"/>
              <w:rPr>
                <w:sz w:val="4"/>
                <w:szCs w:val="4"/>
                <w:ins w:id="872" w:author="Unknown Author" w:date="2021-04-05T00:57:02Z"/>
              </w:rPr>
            </w:pPr>
            <w:ins w:id="871" w:author="Unknown Author" w:date="2021-04-05T00:57:02Z">
              <w:r>
                <w:rPr>
                  <w:sz w:val="4"/>
                  <w:szCs w:val="4"/>
                </w:rPr>
              </w:r>
            </w:ins>
          </w:p>
        </w:tc>
      </w:tr>
      <w:tr>
        <w:trPr/>
        <w:tc>
          <w:tcPr>
            <w:tcW w:w="4816" w:type="dxa"/>
            <w:tcBorders/>
            <w:vAlign w:val="center"/>
          </w:tcPr>
          <w:p>
            <w:pPr>
              <w:pStyle w:val="TableContents"/>
              <w:bidi w:val="0"/>
              <w:jc w:val="left"/>
              <w:rPr/>
            </w:pPr>
            <w:ins w:id="873" w:author="Unknown Author" w:date="2021-04-05T00:57:02Z">
              <w:r>
                <w:rPr/>
                <w:t>geo_longitude</w:t>
              </w:r>
            </w:ins>
          </w:p>
        </w:tc>
        <w:tc>
          <w:tcPr>
            <w:tcW w:w="2329" w:type="dxa"/>
            <w:tcBorders/>
            <w:vAlign w:val="center"/>
          </w:tcPr>
          <w:p>
            <w:pPr>
              <w:pStyle w:val="TableContents"/>
              <w:bidi w:val="0"/>
              <w:jc w:val="left"/>
              <w:rPr/>
            </w:pPr>
            <w:ins w:id="875" w:author="Unknown Author" w:date="2021-04-05T00:57:02Z">
              <w:r>
                <w:rPr/>
                <w:t>varchar(50)</w:t>
              </w:r>
            </w:ins>
          </w:p>
        </w:tc>
        <w:tc>
          <w:tcPr>
            <w:tcW w:w="939" w:type="dxa"/>
            <w:tcBorders/>
            <w:vAlign w:val="center"/>
          </w:tcPr>
          <w:p>
            <w:pPr>
              <w:pStyle w:val="TableContents"/>
              <w:bidi w:val="0"/>
              <w:jc w:val="left"/>
              <w:rPr/>
            </w:pPr>
            <w:ins w:id="877" w:author="Unknown Author" w:date="2021-04-05T00:57:02Z">
              <w:r>
                <w:rPr/>
                <w:t>No</w:t>
              </w:r>
            </w:ins>
          </w:p>
        </w:tc>
        <w:tc>
          <w:tcPr>
            <w:tcW w:w="1554" w:type="dxa"/>
            <w:tcBorders/>
            <w:vAlign w:val="center"/>
          </w:tcPr>
          <w:p>
            <w:pPr>
              <w:pStyle w:val="TableContents"/>
              <w:bidi w:val="0"/>
              <w:jc w:val="left"/>
              <w:rPr>
                <w:sz w:val="4"/>
                <w:szCs w:val="4"/>
                <w:ins w:id="880" w:author="Unknown Author" w:date="2021-04-05T00:57:02Z"/>
              </w:rPr>
            </w:pPr>
            <w:ins w:id="879" w:author="Unknown Author" w:date="2021-04-05T00:57:02Z">
              <w:r>
                <w:rPr>
                  <w:sz w:val="4"/>
                  <w:szCs w:val="4"/>
                </w:rPr>
              </w:r>
            </w:ins>
          </w:p>
        </w:tc>
      </w:tr>
      <w:tr>
        <w:trPr/>
        <w:tc>
          <w:tcPr>
            <w:tcW w:w="4816" w:type="dxa"/>
            <w:tcBorders/>
            <w:vAlign w:val="center"/>
          </w:tcPr>
          <w:p>
            <w:pPr>
              <w:pStyle w:val="TableContents"/>
              <w:bidi w:val="0"/>
              <w:jc w:val="left"/>
              <w:rPr/>
            </w:pPr>
            <w:ins w:id="881" w:author="Unknown Author" w:date="2021-04-05T00:57:02Z">
              <w:r>
                <w:rPr/>
                <w:t>geo_timezone</w:t>
              </w:r>
            </w:ins>
          </w:p>
        </w:tc>
        <w:tc>
          <w:tcPr>
            <w:tcW w:w="2329" w:type="dxa"/>
            <w:tcBorders/>
            <w:vAlign w:val="center"/>
          </w:tcPr>
          <w:p>
            <w:pPr>
              <w:pStyle w:val="TableContents"/>
              <w:bidi w:val="0"/>
              <w:jc w:val="left"/>
              <w:rPr/>
            </w:pPr>
            <w:ins w:id="883" w:author="Unknown Author" w:date="2021-04-05T00:57:02Z">
              <w:r>
                <w:rPr/>
                <w:t>varchar(50)</w:t>
              </w:r>
            </w:ins>
          </w:p>
        </w:tc>
        <w:tc>
          <w:tcPr>
            <w:tcW w:w="939" w:type="dxa"/>
            <w:tcBorders/>
            <w:vAlign w:val="center"/>
          </w:tcPr>
          <w:p>
            <w:pPr>
              <w:pStyle w:val="TableContents"/>
              <w:bidi w:val="0"/>
              <w:jc w:val="left"/>
              <w:rPr/>
            </w:pPr>
            <w:ins w:id="885" w:author="Unknown Author" w:date="2021-04-05T00:57:02Z">
              <w:r>
                <w:rPr/>
                <w:t>No</w:t>
              </w:r>
            </w:ins>
          </w:p>
        </w:tc>
        <w:tc>
          <w:tcPr>
            <w:tcW w:w="1554" w:type="dxa"/>
            <w:tcBorders/>
            <w:vAlign w:val="center"/>
          </w:tcPr>
          <w:p>
            <w:pPr>
              <w:pStyle w:val="TableContents"/>
              <w:bidi w:val="0"/>
              <w:jc w:val="left"/>
              <w:rPr>
                <w:sz w:val="4"/>
                <w:szCs w:val="4"/>
                <w:ins w:id="888" w:author="Unknown Author" w:date="2021-04-05T00:57:02Z"/>
              </w:rPr>
            </w:pPr>
            <w:ins w:id="887" w:author="Unknown Author" w:date="2021-04-05T00:57:02Z">
              <w:r>
                <w:rPr>
                  <w:sz w:val="4"/>
                  <w:szCs w:val="4"/>
                </w:rPr>
              </w:r>
            </w:ins>
          </w:p>
        </w:tc>
      </w:tr>
      <w:tr>
        <w:trPr/>
        <w:tc>
          <w:tcPr>
            <w:tcW w:w="4816" w:type="dxa"/>
            <w:tcBorders/>
            <w:vAlign w:val="center"/>
          </w:tcPr>
          <w:p>
            <w:pPr>
              <w:pStyle w:val="TableContents"/>
              <w:bidi w:val="0"/>
              <w:jc w:val="left"/>
              <w:rPr/>
            </w:pPr>
            <w:ins w:id="889" w:author="Unknown Author" w:date="2021-04-05T00:57:02Z">
              <w:r>
                <w:rPr/>
                <w:t>geo_currency_code</w:t>
              </w:r>
            </w:ins>
          </w:p>
        </w:tc>
        <w:tc>
          <w:tcPr>
            <w:tcW w:w="2329" w:type="dxa"/>
            <w:tcBorders/>
            <w:vAlign w:val="center"/>
          </w:tcPr>
          <w:p>
            <w:pPr>
              <w:pStyle w:val="TableContents"/>
              <w:bidi w:val="0"/>
              <w:jc w:val="left"/>
              <w:rPr/>
            </w:pPr>
            <w:ins w:id="891" w:author="Unknown Author" w:date="2021-04-05T00:57:02Z">
              <w:r>
                <w:rPr/>
                <w:t>varchar(10)</w:t>
              </w:r>
            </w:ins>
          </w:p>
        </w:tc>
        <w:tc>
          <w:tcPr>
            <w:tcW w:w="939" w:type="dxa"/>
            <w:tcBorders/>
            <w:vAlign w:val="center"/>
          </w:tcPr>
          <w:p>
            <w:pPr>
              <w:pStyle w:val="TableContents"/>
              <w:bidi w:val="0"/>
              <w:jc w:val="left"/>
              <w:rPr/>
            </w:pPr>
            <w:ins w:id="893" w:author="Unknown Author" w:date="2021-04-05T00:57:02Z">
              <w:r>
                <w:rPr/>
                <w:t>No</w:t>
              </w:r>
            </w:ins>
          </w:p>
        </w:tc>
        <w:tc>
          <w:tcPr>
            <w:tcW w:w="1554" w:type="dxa"/>
            <w:tcBorders/>
            <w:vAlign w:val="center"/>
          </w:tcPr>
          <w:p>
            <w:pPr>
              <w:pStyle w:val="TableContents"/>
              <w:bidi w:val="0"/>
              <w:jc w:val="left"/>
              <w:rPr>
                <w:sz w:val="4"/>
                <w:szCs w:val="4"/>
                <w:ins w:id="896" w:author="Unknown Author" w:date="2021-04-05T00:57:02Z"/>
              </w:rPr>
            </w:pPr>
            <w:ins w:id="895" w:author="Unknown Author" w:date="2021-04-05T00:57:02Z">
              <w:r>
                <w:rPr>
                  <w:sz w:val="4"/>
                  <w:szCs w:val="4"/>
                </w:rPr>
              </w:r>
            </w:ins>
          </w:p>
        </w:tc>
      </w:tr>
      <w:tr>
        <w:trPr/>
        <w:tc>
          <w:tcPr>
            <w:tcW w:w="4816" w:type="dxa"/>
            <w:tcBorders/>
            <w:vAlign w:val="center"/>
          </w:tcPr>
          <w:p>
            <w:pPr>
              <w:pStyle w:val="TableContents"/>
              <w:bidi w:val="0"/>
              <w:jc w:val="left"/>
              <w:rPr/>
            </w:pPr>
            <w:ins w:id="897" w:author="Unknown Author" w:date="2021-04-05T00:57:02Z">
              <w:r>
                <w:rPr/>
                <w:t>geo_currency_symbol_utf8</w:t>
              </w:r>
            </w:ins>
          </w:p>
        </w:tc>
        <w:tc>
          <w:tcPr>
            <w:tcW w:w="2329" w:type="dxa"/>
            <w:tcBorders/>
            <w:vAlign w:val="center"/>
          </w:tcPr>
          <w:p>
            <w:pPr>
              <w:pStyle w:val="TableContents"/>
              <w:bidi w:val="0"/>
              <w:jc w:val="left"/>
              <w:rPr/>
            </w:pPr>
            <w:ins w:id="899" w:author="Unknown Author" w:date="2021-04-05T00:57:02Z">
              <w:r>
                <w:rPr/>
                <w:t>varchar(10)</w:t>
              </w:r>
            </w:ins>
          </w:p>
        </w:tc>
        <w:tc>
          <w:tcPr>
            <w:tcW w:w="939" w:type="dxa"/>
            <w:tcBorders/>
            <w:vAlign w:val="center"/>
          </w:tcPr>
          <w:p>
            <w:pPr>
              <w:pStyle w:val="TableContents"/>
              <w:bidi w:val="0"/>
              <w:jc w:val="left"/>
              <w:rPr/>
            </w:pPr>
            <w:ins w:id="901" w:author="Unknown Author" w:date="2021-04-05T00:57:02Z">
              <w:r>
                <w:rPr/>
                <w:t>No</w:t>
              </w:r>
            </w:ins>
          </w:p>
        </w:tc>
        <w:tc>
          <w:tcPr>
            <w:tcW w:w="1554" w:type="dxa"/>
            <w:tcBorders/>
            <w:vAlign w:val="center"/>
          </w:tcPr>
          <w:p>
            <w:pPr>
              <w:pStyle w:val="TableContents"/>
              <w:bidi w:val="0"/>
              <w:jc w:val="left"/>
              <w:rPr>
                <w:sz w:val="4"/>
                <w:szCs w:val="4"/>
                <w:ins w:id="904" w:author="Unknown Author" w:date="2021-04-05T00:57:02Z"/>
              </w:rPr>
            </w:pPr>
            <w:ins w:id="903" w:author="Unknown Author" w:date="2021-04-05T00:57:02Z">
              <w:r>
                <w:rPr>
                  <w:sz w:val="4"/>
                  <w:szCs w:val="4"/>
                </w:rPr>
              </w:r>
            </w:ins>
          </w:p>
        </w:tc>
      </w:tr>
      <w:tr>
        <w:trPr/>
        <w:tc>
          <w:tcPr>
            <w:tcW w:w="4816" w:type="dxa"/>
            <w:tcBorders/>
            <w:vAlign w:val="center"/>
          </w:tcPr>
          <w:p>
            <w:pPr>
              <w:pStyle w:val="TableContents"/>
              <w:bidi w:val="0"/>
              <w:jc w:val="left"/>
              <w:rPr/>
            </w:pPr>
            <w:ins w:id="905" w:author="Unknown Author" w:date="2021-04-05T00:57:02Z">
              <w:r>
                <w:rPr/>
                <w:t>geo_currency_converter</w:t>
              </w:r>
            </w:ins>
          </w:p>
        </w:tc>
        <w:tc>
          <w:tcPr>
            <w:tcW w:w="2329" w:type="dxa"/>
            <w:tcBorders/>
            <w:vAlign w:val="center"/>
          </w:tcPr>
          <w:p>
            <w:pPr>
              <w:pStyle w:val="TableContents"/>
              <w:bidi w:val="0"/>
              <w:jc w:val="left"/>
              <w:rPr/>
            </w:pPr>
            <w:ins w:id="907" w:author="Unknown Author" w:date="2021-04-05T00:57:02Z">
              <w:r>
                <w:rPr/>
                <w:t>float</w:t>
              </w:r>
            </w:ins>
          </w:p>
        </w:tc>
        <w:tc>
          <w:tcPr>
            <w:tcW w:w="939" w:type="dxa"/>
            <w:tcBorders/>
            <w:vAlign w:val="center"/>
          </w:tcPr>
          <w:p>
            <w:pPr>
              <w:pStyle w:val="TableContents"/>
              <w:bidi w:val="0"/>
              <w:jc w:val="left"/>
              <w:rPr/>
            </w:pPr>
            <w:ins w:id="909" w:author="Unknown Author" w:date="2021-04-05T00:57:02Z">
              <w:r>
                <w:rPr/>
                <w:t>No</w:t>
              </w:r>
            </w:ins>
          </w:p>
        </w:tc>
        <w:tc>
          <w:tcPr>
            <w:tcW w:w="1554" w:type="dxa"/>
            <w:tcBorders/>
            <w:vAlign w:val="center"/>
          </w:tcPr>
          <w:p>
            <w:pPr>
              <w:pStyle w:val="TableContents"/>
              <w:bidi w:val="0"/>
              <w:jc w:val="left"/>
              <w:rPr>
                <w:sz w:val="4"/>
                <w:szCs w:val="4"/>
                <w:ins w:id="912" w:author="Unknown Author" w:date="2021-04-05T00:57:02Z"/>
              </w:rPr>
            </w:pPr>
            <w:ins w:id="911" w:author="Unknown Author" w:date="2021-04-05T00:57:02Z">
              <w:r>
                <w:rPr>
                  <w:sz w:val="4"/>
                  <w:szCs w:val="4"/>
                </w:rPr>
              </w:r>
            </w:ins>
          </w:p>
        </w:tc>
      </w:tr>
      <w:tr>
        <w:trPr/>
        <w:tc>
          <w:tcPr>
            <w:tcW w:w="4816" w:type="dxa"/>
            <w:tcBorders/>
            <w:vAlign w:val="center"/>
          </w:tcPr>
          <w:p>
            <w:pPr>
              <w:pStyle w:val="TableContents"/>
              <w:bidi w:val="0"/>
              <w:jc w:val="left"/>
              <w:rPr/>
            </w:pPr>
            <w:ins w:id="913" w:author="Unknown Author" w:date="2021-04-05T00:57:02Z">
              <w:r>
                <w:rPr/>
                <w:t>created_at</w:t>
              </w:r>
            </w:ins>
          </w:p>
        </w:tc>
        <w:tc>
          <w:tcPr>
            <w:tcW w:w="2329" w:type="dxa"/>
            <w:tcBorders/>
            <w:vAlign w:val="center"/>
          </w:tcPr>
          <w:p>
            <w:pPr>
              <w:pStyle w:val="TableContents"/>
              <w:bidi w:val="0"/>
              <w:jc w:val="left"/>
              <w:rPr/>
            </w:pPr>
            <w:ins w:id="915" w:author="Unknown Author" w:date="2021-04-05T00:57:02Z">
              <w:r>
                <w:rPr/>
                <w:t>timestamp</w:t>
              </w:r>
            </w:ins>
          </w:p>
        </w:tc>
        <w:tc>
          <w:tcPr>
            <w:tcW w:w="939" w:type="dxa"/>
            <w:tcBorders/>
            <w:vAlign w:val="center"/>
          </w:tcPr>
          <w:p>
            <w:pPr>
              <w:pStyle w:val="TableContents"/>
              <w:bidi w:val="0"/>
              <w:jc w:val="left"/>
              <w:rPr/>
            </w:pPr>
            <w:ins w:id="917" w:author="Unknown Author" w:date="2021-04-05T00:57:02Z">
              <w:r>
                <w:rPr/>
                <w:t>Yes</w:t>
              </w:r>
            </w:ins>
          </w:p>
        </w:tc>
        <w:tc>
          <w:tcPr>
            <w:tcW w:w="1554" w:type="dxa"/>
            <w:tcBorders/>
            <w:vAlign w:val="center"/>
          </w:tcPr>
          <w:p>
            <w:pPr>
              <w:pStyle w:val="TableContents"/>
              <w:bidi w:val="0"/>
              <w:jc w:val="left"/>
              <w:rPr/>
            </w:pPr>
            <w:ins w:id="919" w:author="Unknown Author" w:date="2021-04-05T00:57:02Z">
              <w:r>
                <w:rPr/>
                <w:t>NULL</w:t>
              </w:r>
            </w:ins>
          </w:p>
        </w:tc>
      </w:tr>
      <w:tr>
        <w:trPr/>
        <w:tc>
          <w:tcPr>
            <w:tcW w:w="4816" w:type="dxa"/>
            <w:tcBorders/>
            <w:vAlign w:val="center"/>
          </w:tcPr>
          <w:p>
            <w:pPr>
              <w:pStyle w:val="TableContents"/>
              <w:bidi w:val="0"/>
              <w:jc w:val="left"/>
              <w:rPr/>
            </w:pPr>
            <w:ins w:id="921" w:author="Unknown Author" w:date="2021-04-05T00:57:02Z">
              <w:r>
                <w:rPr/>
                <w:t>updated_at</w:t>
              </w:r>
            </w:ins>
          </w:p>
        </w:tc>
        <w:tc>
          <w:tcPr>
            <w:tcW w:w="2329" w:type="dxa"/>
            <w:tcBorders/>
            <w:vAlign w:val="center"/>
          </w:tcPr>
          <w:p>
            <w:pPr>
              <w:pStyle w:val="TableContents"/>
              <w:bidi w:val="0"/>
              <w:jc w:val="left"/>
              <w:rPr/>
            </w:pPr>
            <w:ins w:id="923" w:author="Unknown Author" w:date="2021-04-05T00:57:02Z">
              <w:r>
                <w:rPr/>
                <w:t>timestamp</w:t>
              </w:r>
            </w:ins>
          </w:p>
        </w:tc>
        <w:tc>
          <w:tcPr>
            <w:tcW w:w="939" w:type="dxa"/>
            <w:tcBorders/>
            <w:vAlign w:val="center"/>
          </w:tcPr>
          <w:p>
            <w:pPr>
              <w:pStyle w:val="TableContents"/>
              <w:bidi w:val="0"/>
              <w:jc w:val="left"/>
              <w:rPr/>
            </w:pPr>
            <w:ins w:id="925" w:author="Unknown Author" w:date="2021-04-05T00:57:02Z">
              <w:r>
                <w:rPr/>
                <w:t>Yes</w:t>
              </w:r>
            </w:ins>
          </w:p>
        </w:tc>
        <w:tc>
          <w:tcPr>
            <w:tcW w:w="1554" w:type="dxa"/>
            <w:tcBorders/>
            <w:vAlign w:val="center"/>
          </w:tcPr>
          <w:p>
            <w:pPr>
              <w:pStyle w:val="TableContents"/>
              <w:bidi w:val="0"/>
              <w:jc w:val="left"/>
              <w:rPr/>
            </w:pPr>
            <w:ins w:id="927" w:author="Unknown Author" w:date="2021-04-05T00:57:02Z">
              <w:r>
                <w:rPr/>
                <w:t>NULL</w:t>
              </w:r>
            </w:ins>
          </w:p>
        </w:tc>
      </w:tr>
      <w:tr>
        <w:trPr/>
        <w:tc>
          <w:tcPr>
            <w:tcW w:w="4816" w:type="dxa"/>
            <w:tcBorders/>
            <w:vAlign w:val="center"/>
          </w:tcPr>
          <w:p>
            <w:pPr>
              <w:pStyle w:val="TableContents"/>
              <w:bidi w:val="0"/>
              <w:jc w:val="left"/>
              <w:rPr/>
            </w:pPr>
            <w:ins w:id="929" w:author="Unknown Author" w:date="2021-04-05T00:57:02Z">
              <w:r>
                <w:rPr/>
                <w:t>deleted_at</w:t>
              </w:r>
            </w:ins>
          </w:p>
        </w:tc>
        <w:tc>
          <w:tcPr>
            <w:tcW w:w="2329" w:type="dxa"/>
            <w:tcBorders/>
            <w:vAlign w:val="center"/>
          </w:tcPr>
          <w:p>
            <w:pPr>
              <w:pStyle w:val="TableContents"/>
              <w:bidi w:val="0"/>
              <w:jc w:val="left"/>
              <w:rPr/>
            </w:pPr>
            <w:ins w:id="931" w:author="Unknown Author" w:date="2021-04-05T00:57:02Z">
              <w:r>
                <w:rPr/>
                <w:t>timestamp</w:t>
              </w:r>
            </w:ins>
          </w:p>
        </w:tc>
        <w:tc>
          <w:tcPr>
            <w:tcW w:w="939" w:type="dxa"/>
            <w:tcBorders/>
            <w:vAlign w:val="center"/>
          </w:tcPr>
          <w:p>
            <w:pPr>
              <w:pStyle w:val="TableContents"/>
              <w:bidi w:val="0"/>
              <w:jc w:val="left"/>
              <w:rPr/>
            </w:pPr>
            <w:ins w:id="933" w:author="Unknown Author" w:date="2021-04-05T00:57:02Z">
              <w:r>
                <w:rPr/>
                <w:t>Yes</w:t>
              </w:r>
            </w:ins>
          </w:p>
        </w:tc>
        <w:tc>
          <w:tcPr>
            <w:tcW w:w="1554" w:type="dxa"/>
            <w:tcBorders/>
            <w:vAlign w:val="center"/>
          </w:tcPr>
          <w:p>
            <w:pPr>
              <w:pStyle w:val="TableContents"/>
              <w:bidi w:val="0"/>
              <w:jc w:val="left"/>
              <w:rPr/>
            </w:pPr>
            <w:ins w:id="935" w:author="Unknown Author" w:date="2021-04-05T00:57:02Z">
              <w:r>
                <w:rPr/>
                <w:t>NULL</w:t>
              </w:r>
            </w:ins>
          </w:p>
        </w:tc>
      </w:tr>
    </w:tbl>
    <w:p>
      <w:pPr>
        <w:pStyle w:val="Heading2"/>
        <w:widowControl/>
        <w:numPr>
          <w:ilvl w:val="0"/>
          <w:numId w:val="0"/>
        </w:numPr>
        <w:bidi w:val="0"/>
        <w:spacing w:lineRule="auto" w:line="276" w:before="0" w:after="140"/>
        <w:ind w:left="0" w:right="0" w:hanging="0"/>
        <w:jc w:val="left"/>
        <w:rPr>
          <w:rFonts w:ascii="Liberation Sans" w:hAnsi="Liberation Sans" w:eastAsia="Microsoft YaHei" w:cs="Arial"/>
          <w:b/>
          <w:b/>
          <w:bCs/>
          <w:color w:val="auto"/>
          <w:kern w:val="2"/>
          <w:sz w:val="32"/>
          <w:szCs w:val="32"/>
          <w:lang w:val="en-AU" w:eastAsia="zh-CN" w:bidi="hi-IN"/>
          <w:ins w:id="938" w:author="Unknown Author" w:date="2021-04-05T01:07:43Z"/>
        </w:rPr>
      </w:pPr>
      <w:ins w:id="937" w:author="Unknown Author" w:date="2021-04-05T01:07:43Z">
        <w:r>
          <w:rPr>
            <w:rFonts w:eastAsia="Microsoft YaHei" w:cs="Arial"/>
            <w:b/>
            <w:bCs/>
            <w:color w:val="auto"/>
            <w:kern w:val="2"/>
            <w:sz w:val="32"/>
            <w:szCs w:val="32"/>
            <w:lang w:val="en-AU" w:eastAsia="zh-CN" w:bidi="hi-IN"/>
          </w:rPr>
        </w:r>
      </w:ins>
    </w:p>
    <w:p>
      <w:pPr>
        <w:pStyle w:val="TextBody"/>
        <w:widowControl/>
        <w:bidi w:val="0"/>
        <w:spacing w:lineRule="auto" w:line="276" w:before="0" w:after="140"/>
        <w:ind w:left="0" w:right="0" w:hanging="0"/>
        <w:jc w:val="left"/>
        <w:rPr>
          <w:rFonts w:ascii="Liberation Sans" w:hAnsi="Liberation Sans" w:eastAsia="Microsoft YaHei" w:cs="Arial"/>
          <w:b/>
          <w:b/>
          <w:bCs/>
          <w:color w:val="auto"/>
          <w:kern w:val="2"/>
          <w:sz w:val="32"/>
          <w:szCs w:val="32"/>
          <w:lang w:val="en-AU" w:eastAsia="zh-CN" w:bidi="hi-IN"/>
          <w:ins w:id="940" w:author="Unknown Author" w:date="2021-04-05T01:07:43Z"/>
        </w:rPr>
      </w:pPr>
      <w:ins w:id="939" w:author="Unknown Author" w:date="2021-04-05T01:07:43Z">
        <w:r>
          <w:rPr>
            <w:rFonts w:eastAsia="Microsoft YaHei" w:cs="Arial" w:ascii="Liberation Sans" w:hAnsi="Liberation Sans"/>
            <w:b/>
            <w:bCs/>
            <w:color w:val="auto"/>
            <w:kern w:val="2"/>
            <w:sz w:val="32"/>
            <w:szCs w:val="32"/>
            <w:lang w:val="en-AU" w:eastAsia="zh-CN" w:bidi="hi-IN"/>
          </w:rPr>
        </w:r>
      </w:ins>
    </w:p>
    <w:p>
      <w:pPr>
        <w:pStyle w:val="TextBody"/>
        <w:widowControl/>
        <w:bidi w:val="0"/>
        <w:spacing w:lineRule="auto" w:line="276" w:before="0" w:after="140"/>
        <w:ind w:left="0" w:right="0" w:hanging="0"/>
        <w:jc w:val="left"/>
        <w:rPr>
          <w:rFonts w:ascii="Liberation Sans" w:hAnsi="Liberation Sans" w:eastAsia="Microsoft YaHei" w:cs="Arial"/>
          <w:b/>
          <w:b/>
          <w:bCs/>
          <w:color w:val="auto"/>
          <w:kern w:val="2"/>
          <w:sz w:val="32"/>
          <w:szCs w:val="32"/>
          <w:lang w:val="en-AU" w:eastAsia="zh-CN" w:bidi="hi-IN"/>
          <w:ins w:id="942" w:author="Unknown Author" w:date="2021-04-05T01:07:43Z"/>
        </w:rPr>
      </w:pPr>
      <w:ins w:id="941" w:author="Unknown Author" w:date="2021-04-05T01:07:43Z">
        <w:r>
          <w:rPr>
            <w:rFonts w:eastAsia="Microsoft YaHei" w:cs="Arial" w:ascii="Liberation Sans" w:hAnsi="Liberation Sans"/>
            <w:b/>
            <w:bCs/>
            <w:color w:val="auto"/>
            <w:kern w:val="2"/>
            <w:sz w:val="32"/>
            <w:szCs w:val="32"/>
            <w:lang w:val="en-AU" w:eastAsia="zh-CN" w:bidi="hi-IN"/>
          </w:rPr>
        </w:r>
      </w:ins>
    </w:p>
    <w:p>
      <w:pPr>
        <w:pStyle w:val="TextBody"/>
        <w:widowControl/>
        <w:bidi w:val="0"/>
        <w:spacing w:lineRule="auto" w:line="276" w:before="0" w:after="140"/>
        <w:ind w:left="0" w:right="0" w:hanging="0"/>
        <w:jc w:val="left"/>
        <w:rPr>
          <w:rFonts w:ascii="Liberation Sans" w:hAnsi="Liberation Sans" w:eastAsia="Microsoft YaHei" w:cs="Arial"/>
          <w:b/>
          <w:b/>
          <w:bCs/>
          <w:color w:val="auto"/>
          <w:kern w:val="2"/>
          <w:sz w:val="32"/>
          <w:szCs w:val="32"/>
          <w:lang w:val="en-AU" w:eastAsia="zh-CN" w:bidi="hi-IN"/>
          <w:ins w:id="944" w:author="Unknown Author" w:date="2021-04-05T01:07:43Z"/>
        </w:rPr>
      </w:pPr>
      <w:ins w:id="943" w:author="Unknown Author" w:date="2021-04-05T01:07:43Z">
        <w:r>
          <w:rPr>
            <w:rFonts w:eastAsia="Microsoft YaHei" w:cs="Arial" w:ascii="Liberation Sans" w:hAnsi="Liberation Sans"/>
            <w:b/>
            <w:bCs/>
            <w:color w:val="auto"/>
            <w:kern w:val="2"/>
            <w:sz w:val="32"/>
            <w:szCs w:val="32"/>
            <w:lang w:val="en-AU" w:eastAsia="zh-CN" w:bidi="hi-IN"/>
          </w:rPr>
        </w:r>
      </w:ins>
    </w:p>
    <w:p>
      <w:pPr>
        <w:pStyle w:val="TextBody"/>
        <w:widowControl/>
        <w:bidi w:val="0"/>
        <w:spacing w:lineRule="auto" w:line="276" w:before="0" w:after="140"/>
        <w:ind w:left="0" w:right="0" w:hanging="0"/>
        <w:jc w:val="left"/>
        <w:rPr>
          <w:rFonts w:ascii="Liberation Sans" w:hAnsi="Liberation Sans" w:eastAsia="Microsoft YaHei" w:cs="Arial"/>
          <w:b/>
          <w:b/>
          <w:bCs/>
          <w:color w:val="auto"/>
          <w:kern w:val="2"/>
          <w:sz w:val="32"/>
          <w:szCs w:val="32"/>
          <w:lang w:val="en-AU" w:eastAsia="zh-CN" w:bidi="hi-IN"/>
          <w:ins w:id="946" w:author="Unknown Author" w:date="2021-04-05T01:07:43Z"/>
        </w:rPr>
      </w:pPr>
      <w:ins w:id="945" w:author="Unknown Author" w:date="2021-04-05T01:07:43Z">
        <w:r>
          <w:rPr>
            <w:rFonts w:eastAsia="Microsoft YaHei" w:cs="Arial" w:ascii="Liberation Sans" w:hAnsi="Liberation Sans"/>
            <w:b/>
            <w:bCs/>
            <w:color w:val="auto"/>
            <w:kern w:val="2"/>
            <w:sz w:val="32"/>
            <w:szCs w:val="32"/>
            <w:lang w:val="en-AU" w:eastAsia="zh-CN" w:bidi="hi-IN"/>
          </w:rPr>
        </w:r>
      </w:ins>
    </w:p>
    <w:p>
      <w:pPr>
        <w:pStyle w:val="TextBody"/>
        <w:widowControl/>
        <w:bidi w:val="0"/>
        <w:spacing w:lineRule="auto" w:line="276" w:before="0" w:after="140"/>
        <w:ind w:left="0" w:right="0" w:hanging="0"/>
        <w:jc w:val="left"/>
        <w:rPr>
          <w:rFonts w:ascii="Liberation Sans" w:hAnsi="Liberation Sans" w:eastAsia="Microsoft YaHei" w:cs="Arial"/>
          <w:b/>
          <w:b/>
          <w:bCs/>
          <w:color w:val="auto"/>
          <w:kern w:val="2"/>
          <w:sz w:val="32"/>
          <w:szCs w:val="32"/>
          <w:lang w:val="en-AU" w:eastAsia="zh-CN" w:bidi="hi-IN"/>
          <w:ins w:id="948" w:author="Unknown Author" w:date="2021-04-05T01:07:43Z"/>
        </w:rPr>
      </w:pPr>
      <w:ins w:id="947" w:author="Unknown Author" w:date="2021-04-05T01:07:43Z">
        <w:r>
          <w:rPr>
            <w:rFonts w:eastAsia="Microsoft YaHei" w:cs="Arial" w:ascii="Liberation Sans" w:hAnsi="Liberation Sans"/>
            <w:b/>
            <w:bCs/>
            <w:color w:val="auto"/>
            <w:kern w:val="2"/>
            <w:sz w:val="32"/>
            <w:szCs w:val="32"/>
            <w:lang w:val="en-AU" w:eastAsia="zh-CN" w:bidi="hi-IN"/>
          </w:rPr>
        </w:r>
      </w:ins>
    </w:p>
    <w:p>
      <w:pPr>
        <w:pStyle w:val="Heading2"/>
        <w:widowControl/>
        <w:numPr>
          <w:ilvl w:val="1"/>
          <w:numId w:val="4"/>
        </w:numPr>
        <w:bidi w:val="0"/>
        <w:spacing w:lineRule="auto" w:line="276" w:before="0" w:after="140"/>
        <w:jc w:val="left"/>
        <w:rPr>
          <w:rFonts w:ascii="Liberation Sans" w:hAnsi="Liberation Sans" w:eastAsia="Microsoft YaHei" w:cs="Arial"/>
          <w:b/>
          <w:b/>
          <w:bCs/>
          <w:color w:val="auto"/>
          <w:kern w:val="2"/>
          <w:sz w:val="32"/>
          <w:szCs w:val="32"/>
          <w:lang w:val="en-AU" w:eastAsia="zh-CN" w:bidi="hi-IN"/>
          <w:del w:id="950" w:author="Unknown Author" w:date="2021-03-30T23:01:58Z"/>
        </w:rPr>
      </w:pPr>
      <w:del w:id="949" w:author="Unknown Author" w:date="2021-03-30T23:01:58Z">
        <w:r>
          <w:rPr>
            <w:rFonts w:eastAsia="Microsoft YaHei" w:cs="Arial"/>
            <w:b/>
            <w:bCs/>
            <w:color w:val="auto"/>
            <w:kern w:val="2"/>
            <w:sz w:val="32"/>
            <w:szCs w:val="32"/>
            <w:lang w:val="en-AU" w:eastAsia="zh-CN" w:bidi="hi-IN"/>
          </w:rPr>
        </w:r>
      </w:del>
    </w:p>
    <w:p>
      <w:pPr>
        <w:pStyle w:val="TextBody"/>
        <w:widowControl/>
        <w:bidi w:val="0"/>
        <w:spacing w:lineRule="auto" w:line="276" w:before="0" w:after="140"/>
        <w:ind w:left="0" w:right="0" w:hanging="0"/>
        <w:jc w:val="left"/>
        <w:rPr>
          <w:rFonts w:eastAsia="Microsoft YaHei" w:cs="Arial"/>
          <w:b/>
          <w:b/>
          <w:bCs/>
          <w:color w:val="auto"/>
          <w:kern w:val="2"/>
          <w:sz w:val="32"/>
          <w:szCs w:val="32"/>
          <w:lang w:val="en-AU" w:eastAsia="zh-CN" w:bidi="hi-IN"/>
          <w:del w:id="952" w:author="Unknown Author" w:date="2021-03-30T23:01:58Z"/>
        </w:rPr>
      </w:pPr>
      <w:del w:id="951" w:author="Unknown Author" w:date="2021-03-30T23:01:58Z">
        <w:r>
          <w:rPr>
            <w:rFonts w:eastAsia="Microsoft YaHei" w:cs="Arial"/>
            <w:b/>
            <w:bCs/>
            <w:color w:val="auto"/>
            <w:kern w:val="2"/>
            <w:sz w:val="32"/>
            <w:szCs w:val="32"/>
            <w:lang w:val="en-AU" w:eastAsia="zh-CN" w:bidi="hi-IN"/>
          </w:rPr>
          <w:delText>Development and Testing</w:delText>
        </w:r>
      </w:del>
    </w:p>
    <w:p>
      <w:pPr>
        <w:pStyle w:val="TextBody"/>
        <w:widowControl/>
        <w:bidi w:val="0"/>
        <w:spacing w:lineRule="auto" w:line="276" w:before="0" w:after="140"/>
        <w:jc w:val="left"/>
        <w:rPr>
          <w:del w:id="954" w:author="Unknown Author" w:date="2021-03-30T23:01:58Z"/>
        </w:rPr>
      </w:pPr>
      <w:del w:id="953" w:author="Unknown Author" w:date="2021-03-30T23:01:58Z">
        <w:r>
          <w:rPr/>
        </w:r>
      </w:del>
    </w:p>
    <w:p>
      <w:pPr>
        <w:pStyle w:val="TextBody"/>
        <w:widowControl/>
        <w:bidi w:val="0"/>
        <w:spacing w:lineRule="auto" w:line="276" w:before="0" w:after="140"/>
        <w:ind w:left="0" w:right="0" w:hanging="0"/>
        <w:jc w:val="left"/>
        <w:rPr>
          <w:rFonts w:eastAsia="Microsoft YaHei" w:cs="Arial"/>
          <w:b/>
          <w:b/>
          <w:bCs/>
          <w:color w:val="auto"/>
          <w:kern w:val="2"/>
          <w:sz w:val="32"/>
          <w:szCs w:val="32"/>
          <w:lang w:val="en-AU" w:eastAsia="zh-CN" w:bidi="hi-IN"/>
          <w:del w:id="956" w:author="Unknown Author" w:date="2021-03-30T23:01:58Z"/>
        </w:rPr>
      </w:pPr>
      <w:del w:id="955" w:author="Unknown Author" w:date="2021-03-30T23:01:58Z">
        <w:r>
          <w:rPr>
            <w:rFonts w:eastAsia="Microsoft YaHei" w:cs="Arial"/>
            <w:b/>
            <w:bCs/>
            <w:color w:val="auto"/>
            <w:kern w:val="2"/>
            <w:sz w:val="32"/>
            <w:szCs w:val="32"/>
            <w:lang w:val="en-AU" w:eastAsia="zh-CN" w:bidi="hi-IN"/>
          </w:rPr>
          <w:delText>Project Closure</w:delText>
        </w:r>
      </w:del>
    </w:p>
    <w:p>
      <w:pPr>
        <w:pStyle w:val="TextBody"/>
        <w:widowControl/>
        <w:bidi w:val="0"/>
        <w:spacing w:lineRule="auto" w:line="276" w:before="0" w:after="140"/>
        <w:jc w:val="left"/>
        <w:rPr>
          <w:del w:id="958" w:author="Unknown Author" w:date="2021-03-30T23:01:58Z"/>
        </w:rPr>
      </w:pPr>
      <w:del w:id="957" w:author="Unknown Author" w:date="2021-03-30T23:01:58Z">
        <w:r>
          <w:rPr/>
        </w:r>
      </w:del>
    </w:p>
    <w:p>
      <w:pPr>
        <w:pStyle w:val="TextBody"/>
        <w:widowControl/>
        <w:bidi w:val="0"/>
        <w:spacing w:lineRule="auto" w:line="276" w:before="0" w:after="140"/>
        <w:ind w:left="0" w:right="0" w:hanging="0"/>
        <w:jc w:val="left"/>
        <w:rPr>
          <w:rFonts w:eastAsia="Microsoft YaHei" w:cs="Arial"/>
          <w:b/>
          <w:b/>
          <w:bCs/>
          <w:color w:val="auto"/>
          <w:kern w:val="2"/>
          <w:sz w:val="36"/>
          <w:szCs w:val="36"/>
          <w:lang w:val="en-AU" w:eastAsia="zh-CN" w:bidi="hi-IN"/>
          <w:del w:id="960" w:author="Unknown Author" w:date="2021-03-30T23:01:58Z"/>
        </w:rPr>
      </w:pPr>
      <w:del w:id="959" w:author="Unknown Author" w:date="2021-03-30T23:01:58Z">
        <w:r>
          <w:rPr>
            <w:rFonts w:eastAsia="Microsoft YaHei" w:cs="Arial"/>
            <w:b/>
            <w:bCs/>
            <w:color w:val="auto"/>
            <w:kern w:val="2"/>
            <w:sz w:val="36"/>
            <w:szCs w:val="36"/>
            <w:lang w:val="en-AU" w:eastAsia="zh-CN" w:bidi="hi-IN"/>
          </w:rPr>
          <w:delText>Assumptions and Constraints</w:delText>
        </w:r>
      </w:del>
    </w:p>
    <w:p>
      <w:pPr>
        <w:pStyle w:val="TextBody"/>
        <w:widowControl/>
        <w:bidi w:val="0"/>
        <w:spacing w:lineRule="auto" w:line="276" w:before="0" w:after="140"/>
        <w:ind w:left="0" w:right="0" w:hanging="0"/>
        <w:jc w:val="left"/>
        <w:rPr>
          <w:rFonts w:eastAsia="Microsoft YaHei" w:cs="Arial"/>
          <w:b/>
          <w:b/>
          <w:bCs/>
          <w:color w:val="auto"/>
          <w:kern w:val="2"/>
          <w:sz w:val="32"/>
          <w:szCs w:val="32"/>
          <w:lang w:val="en-AU" w:eastAsia="zh-CN" w:bidi="hi-IN"/>
          <w:del w:id="962" w:author="Unknown Author" w:date="2021-03-30T23:01:58Z"/>
        </w:rPr>
      </w:pPr>
      <w:del w:id="961" w:author="Unknown Author" w:date="2021-03-30T23:01:58Z">
        <w:r>
          <w:rPr>
            <w:rFonts w:eastAsia="Microsoft YaHei" w:cs="Arial"/>
            <w:b/>
            <w:bCs/>
            <w:color w:val="auto"/>
            <w:kern w:val="2"/>
            <w:sz w:val="32"/>
            <w:szCs w:val="32"/>
            <w:lang w:val="en-AU" w:eastAsia="zh-CN" w:bidi="hi-IN"/>
          </w:rPr>
          <w:delText>Assumptions</w:delText>
        </w:r>
      </w:del>
    </w:p>
    <w:p>
      <w:pPr>
        <w:pStyle w:val="TextBody"/>
        <w:widowControl/>
        <w:bidi w:val="0"/>
        <w:spacing w:lineRule="auto" w:line="276" w:before="0" w:after="140"/>
        <w:ind w:left="0" w:right="0" w:hanging="0"/>
        <w:jc w:val="left"/>
        <w:rPr>
          <w:del w:id="964" w:author="Unknown Author" w:date="2021-03-30T23:01:58Z"/>
        </w:rPr>
      </w:pPr>
      <w:del w:id="963" w:author="Unknown Author" w:date="2021-03-30T23:01:58Z">
        <w:r>
          <w:rPr/>
          <w:delText>Data</w:delText>
        </w:r>
      </w:del>
    </w:p>
    <w:p>
      <w:pPr>
        <w:pStyle w:val="TextBody"/>
        <w:widowControl/>
        <w:bidi w:val="0"/>
        <w:spacing w:lineRule="auto" w:line="276" w:before="0" w:after="140"/>
        <w:jc w:val="left"/>
        <w:rPr>
          <w:del w:id="966" w:author="Unknown Author" w:date="2021-03-30T23:01:58Z"/>
        </w:rPr>
      </w:pPr>
      <w:del w:id="965" w:author="Unknown Author" w:date="2021-03-30T23:01:58Z">
        <w:r>
          <w:rPr/>
          <w:tab/>
          <w:delText>It is assumed that the organisational documentation and any other source provided by the client to extract the data needed, is accurate and reflects the real needs of the company.</w:delText>
        </w:r>
      </w:del>
    </w:p>
    <w:p>
      <w:pPr>
        <w:pStyle w:val="TextBody"/>
        <w:widowControl/>
        <w:bidi w:val="0"/>
        <w:spacing w:lineRule="auto" w:line="276" w:before="0" w:after="140"/>
        <w:ind w:left="0" w:right="0" w:hanging="0"/>
        <w:jc w:val="left"/>
        <w:rPr>
          <w:del w:id="968" w:author="Unknown Author" w:date="2021-03-30T23:01:58Z"/>
        </w:rPr>
      </w:pPr>
      <w:del w:id="967" w:author="Unknown Author" w:date="2021-03-30T23:01:58Z">
        <w:r>
          <w:rPr/>
          <w:delText>Imagery and Copyrights</w:delText>
        </w:r>
      </w:del>
    </w:p>
    <w:p>
      <w:pPr>
        <w:pStyle w:val="TextBody"/>
        <w:widowControl/>
        <w:bidi w:val="0"/>
        <w:spacing w:lineRule="auto" w:line="276" w:before="0" w:after="140"/>
        <w:jc w:val="left"/>
        <w:rPr>
          <w:rFonts w:eastAsia="NSimSun" w:cs="Arial"/>
          <w:color w:val="auto"/>
          <w:kern w:val="2"/>
          <w:sz w:val="24"/>
          <w:szCs w:val="24"/>
          <w:lang w:val="en-AU" w:eastAsia="zh-CN" w:bidi="hi-IN"/>
          <w:del w:id="970" w:author="Unknown Author" w:date="2021-03-30T23:01:58Z"/>
        </w:rPr>
      </w:pPr>
      <w:del w:id="969" w:author="Unknown Author" w:date="2021-03-30T23:01:58Z">
        <w:r>
          <w:rPr>
            <w:rFonts w:eastAsia="NSimSun" w:cs="Arial"/>
            <w:color w:val="auto"/>
            <w:kern w:val="2"/>
            <w:sz w:val="24"/>
            <w:szCs w:val="24"/>
            <w:lang w:val="en-AU" w:eastAsia="zh-CN" w:bidi="hi-IN"/>
          </w:rPr>
          <w:tab/>
          <w:delText>Depends on the client to provide the images and content files that they wish to implement. It is assumed that the client will provide timely the files required and with their copyrights.</w:delText>
        </w:r>
      </w:del>
    </w:p>
    <w:p>
      <w:pPr>
        <w:pStyle w:val="TextBody"/>
        <w:widowControl/>
        <w:bidi w:val="0"/>
        <w:spacing w:lineRule="auto" w:line="276" w:before="0" w:after="140"/>
        <w:ind w:left="0" w:right="0" w:hanging="0"/>
        <w:jc w:val="left"/>
        <w:rPr>
          <w:del w:id="972" w:author="Unknown Author" w:date="2021-03-30T23:01:58Z"/>
        </w:rPr>
      </w:pPr>
      <w:del w:id="971" w:author="Unknown Author" w:date="2021-03-30T23:01:58Z">
        <w:r>
          <w:rPr/>
          <w:delText>Merchant Accounts</w:delText>
        </w:r>
      </w:del>
    </w:p>
    <w:p>
      <w:pPr>
        <w:pStyle w:val="Heading2"/>
        <w:widowControl/>
        <w:bidi w:val="0"/>
        <w:spacing w:lineRule="auto" w:line="276" w:before="0" w:after="140"/>
        <w:jc w:val="left"/>
        <w:rPr>
          <w:rFonts w:ascii="Liberation Sans" w:hAnsi="Liberation Sans" w:eastAsia="Microsoft YaHei" w:cs="Arial"/>
          <w:b/>
          <w:b/>
          <w:bCs/>
          <w:color w:val="auto"/>
          <w:kern w:val="2"/>
          <w:sz w:val="32"/>
          <w:szCs w:val="32"/>
          <w:lang w:val="en-AU" w:eastAsia="zh-CN" w:bidi="hi-IN"/>
          <w:del w:id="976" w:author="Unknown Author" w:date="2021-03-30T23:01:58Z"/>
        </w:rPr>
      </w:pPr>
      <w:del w:id="973" w:author="Unknown Author" w:date="2021-03-30T23:01:58Z">
        <w:r>
          <w:rPr>
            <w:rFonts w:eastAsia="Microsoft YaHei" w:cs="Arial" w:ascii="Liberation Sans" w:hAnsi="Liberation Sans"/>
            <w:b/>
            <w:bCs/>
            <w:color w:val="auto"/>
            <w:kern w:val="2"/>
            <w:sz w:val="32"/>
            <w:szCs w:val="32"/>
            <w:lang w:val="en-AU" w:eastAsia="zh-CN" w:bidi="hi-IN"/>
          </w:rPr>
          <w:tab/>
          <w:delText xml:space="preserve">The client needs to provide a merchant account in order to interface with the Stripe and </w:delText>
        </w:r>
      </w:del>
      <w:del w:id="974" w:author="Unknown Author" w:date="2021-03-29T22:26:18Z">
        <w:r>
          <w:rPr>
            <w:rFonts w:eastAsia="Microsoft YaHei" w:cs="Arial" w:ascii="Liberation Sans" w:hAnsi="Liberation Sans"/>
            <w:b/>
            <w:bCs/>
            <w:color w:val="auto"/>
            <w:kern w:val="2"/>
            <w:sz w:val="32"/>
            <w:szCs w:val="32"/>
            <w:lang w:val="en-AU" w:eastAsia="zh-CN" w:bidi="hi-IN"/>
          </w:rPr>
          <w:delText>Paypal</w:delText>
        </w:r>
      </w:del>
      <w:del w:id="975" w:author="Unknown Author" w:date="2021-03-30T23:01:58Z">
        <w:r>
          <w:rPr>
            <w:rFonts w:eastAsia="Microsoft YaHei" w:cs="Arial" w:ascii="Liberation Sans" w:hAnsi="Liberation Sans"/>
            <w:b/>
            <w:bCs/>
            <w:color w:val="auto"/>
            <w:kern w:val="2"/>
            <w:sz w:val="32"/>
            <w:szCs w:val="32"/>
            <w:lang w:val="en-AU" w:eastAsia="zh-CN" w:bidi="hi-IN"/>
          </w:rPr>
          <w:delText xml:space="preserve"> payment gateways.</w:delText>
        </w:r>
      </w:del>
    </w:p>
    <w:p>
      <w:pPr>
        <w:pStyle w:val="TextBody"/>
        <w:widowControl/>
        <w:bidi w:val="0"/>
        <w:spacing w:lineRule="auto" w:line="276" w:before="0" w:after="140"/>
        <w:ind w:left="0" w:right="0" w:hanging="0"/>
        <w:jc w:val="left"/>
        <w:rPr>
          <w:del w:id="978" w:author="Unknown Author" w:date="2021-03-30T23:01:58Z"/>
        </w:rPr>
      </w:pPr>
      <w:del w:id="977" w:author="Unknown Author" w:date="2021-03-30T23:01:58Z">
        <w:r>
          <w:rPr/>
          <w:delText>IT Infrastructure</w:delText>
        </w:r>
      </w:del>
    </w:p>
    <w:p>
      <w:pPr>
        <w:pStyle w:val="TextBody"/>
        <w:widowControl/>
        <w:bidi w:val="0"/>
        <w:spacing w:lineRule="auto" w:line="276" w:before="0" w:after="140"/>
        <w:jc w:val="left"/>
        <w:rPr>
          <w:del w:id="980" w:author="Unknown Author" w:date="2021-03-30T23:01:58Z"/>
        </w:rPr>
      </w:pPr>
      <w:del w:id="979" w:author="Unknown Author" w:date="2021-03-30T23:01:58Z">
        <w:r>
          <w:rPr/>
          <w:tab/>
          <w:delText>The system will be developed according to the IT Infrastructure specifications provided by the client. Bazaar Ceramics has a Microsoft Server 2019 running Microsoft IIS 10.0. For the successful implementation of the system the IT Infrastructure must be as described by the client and in working conditions for deployment and testing.</w:delText>
        </w:r>
      </w:del>
    </w:p>
    <w:p>
      <w:pPr>
        <w:pStyle w:val="TextBody"/>
        <w:widowControl/>
        <w:bidi w:val="0"/>
        <w:spacing w:lineRule="auto" w:line="276" w:before="0" w:after="140"/>
        <w:ind w:left="0" w:right="0" w:hanging="0"/>
        <w:jc w:val="left"/>
        <w:rPr>
          <w:rFonts w:eastAsia="Microsoft YaHei" w:cs="Arial"/>
          <w:b/>
          <w:b/>
          <w:bCs/>
          <w:color w:val="auto"/>
          <w:kern w:val="2"/>
          <w:sz w:val="32"/>
          <w:szCs w:val="32"/>
          <w:lang w:val="en-AU" w:eastAsia="zh-CN" w:bidi="hi-IN"/>
          <w:del w:id="982" w:author="Unknown Author" w:date="2021-03-30T23:01:58Z"/>
        </w:rPr>
      </w:pPr>
      <w:del w:id="981" w:author="Unknown Author" w:date="2021-03-30T23:01:58Z">
        <w:r>
          <w:rPr>
            <w:rFonts w:eastAsia="Microsoft YaHei" w:cs="Arial"/>
            <w:b/>
            <w:bCs/>
            <w:color w:val="auto"/>
            <w:kern w:val="2"/>
            <w:sz w:val="32"/>
            <w:szCs w:val="32"/>
            <w:lang w:val="en-AU" w:eastAsia="zh-CN" w:bidi="hi-IN"/>
          </w:rPr>
          <w:delText>Constraints</w:delText>
        </w:r>
      </w:del>
    </w:p>
    <w:p>
      <w:pPr>
        <w:pStyle w:val="Heading2"/>
        <w:widowControl/>
        <w:numPr>
          <w:ilvl w:val="1"/>
          <w:numId w:val="4"/>
        </w:numPr>
        <w:bidi w:val="0"/>
        <w:spacing w:lineRule="auto" w:line="276" w:before="0" w:after="140"/>
        <w:jc w:val="left"/>
        <w:rPr>
          <w:rFonts w:ascii="Liberation Sans" w:hAnsi="Liberation Sans" w:eastAsia="Microsoft YaHei" w:cs="Arial"/>
          <w:b/>
          <w:b/>
          <w:bCs/>
          <w:color w:val="auto"/>
          <w:kern w:val="2"/>
          <w:sz w:val="32"/>
          <w:szCs w:val="32"/>
          <w:lang w:val="en-AU" w:eastAsia="zh-CN" w:bidi="hi-IN"/>
          <w:del w:id="984" w:author="Unknown Author" w:date="2021-03-29T22:37:10Z"/>
        </w:rPr>
      </w:pPr>
      <w:del w:id="983" w:author="Unknown Author" w:date="2021-03-29T22:37:10Z">
        <w:r>
          <w:rPr>
            <w:rFonts w:eastAsia="Microsoft YaHei" w:cs="Arial"/>
            <w:b/>
            <w:bCs/>
            <w:color w:val="auto"/>
            <w:kern w:val="2"/>
            <w:sz w:val="32"/>
            <w:szCs w:val="32"/>
            <w:lang w:val="en-AU" w:eastAsia="zh-CN" w:bidi="hi-IN"/>
          </w:rPr>
        </w:r>
      </w:del>
    </w:p>
    <w:p>
      <w:pPr>
        <w:pStyle w:val="Heading2"/>
        <w:widowControl/>
        <w:numPr>
          <w:ilvl w:val="1"/>
          <w:numId w:val="4"/>
        </w:numPr>
        <w:bidi w:val="0"/>
        <w:spacing w:lineRule="auto" w:line="276" w:before="0" w:after="140"/>
        <w:jc w:val="left"/>
        <w:rPr>
          <w:rFonts w:ascii="Liberation Sans" w:hAnsi="Liberation Sans" w:eastAsia="Microsoft YaHei" w:cs="Arial"/>
          <w:b/>
          <w:b/>
          <w:bCs/>
          <w:color w:val="auto"/>
          <w:kern w:val="2"/>
          <w:sz w:val="32"/>
          <w:szCs w:val="32"/>
          <w:lang w:val="en-AU" w:eastAsia="zh-CN" w:bidi="hi-IN"/>
          <w:del w:id="986" w:author="Unknown Author" w:date="2021-03-30T23:01:58Z"/>
        </w:rPr>
      </w:pPr>
      <w:del w:id="985" w:author="Unknown Author" w:date="2021-03-30T23:01:58Z">
        <w:r>
          <w:rPr>
            <w:rFonts w:eastAsia="Microsoft YaHei" w:cs="Arial"/>
            <w:b/>
            <w:bCs/>
            <w:color w:val="auto"/>
            <w:kern w:val="2"/>
            <w:sz w:val="32"/>
            <w:szCs w:val="32"/>
            <w:lang w:val="en-AU" w:eastAsia="zh-CN" w:bidi="hi-IN"/>
          </w:rPr>
          <w:delText>Scope</w:delText>
        </w:r>
      </w:del>
    </w:p>
    <w:p>
      <w:pPr>
        <w:pStyle w:val="TextBody"/>
        <w:jc w:val="both"/>
        <w:rPr>
          <w:rFonts w:ascii="Liberation Sans" w:hAnsi="Liberation Sans" w:eastAsia="Microsoft YaHei" w:cs="Arial"/>
          <w:b/>
          <w:b/>
          <w:bCs/>
          <w:sz w:val="32"/>
          <w:szCs w:val="32"/>
          <w:del w:id="988" w:author="Unknown Author" w:date="2021-03-30T23:01:58Z"/>
        </w:rPr>
      </w:pPr>
      <w:del w:id="987" w:author="Unknown Author" w:date="2021-03-30T23:01:58Z">
        <w:r>
          <w:rPr>
            <w:rFonts w:eastAsia="Microsoft YaHei" w:cs="Arial" w:ascii="Liberation Sans" w:hAnsi="Liberation Sans"/>
            <w:b/>
            <w:bCs/>
            <w:sz w:val="32"/>
            <w:szCs w:val="32"/>
          </w:rPr>
        </w:r>
      </w:del>
    </w:p>
    <w:p>
      <w:pPr>
        <w:pStyle w:val="Heading3"/>
        <w:numPr>
          <w:ilvl w:val="2"/>
          <w:numId w:val="4"/>
        </w:numPr>
        <w:rPr>
          <w:del w:id="990" w:author="Unknown Author" w:date="2021-03-30T23:01:58Z"/>
        </w:rPr>
      </w:pPr>
      <w:del w:id="989" w:author="Unknown Author" w:date="2021-03-30T23:01:58Z">
        <w:bookmarkStart w:id="21" w:name="__RefHeading___Toc3577_34277145861111111"/>
        <w:bookmarkEnd w:id="21"/>
        <w:r>
          <w:rPr/>
          <w:delText>Time-frame</w:delText>
        </w:r>
      </w:del>
    </w:p>
    <w:p>
      <w:pPr>
        <w:pStyle w:val="TextBody"/>
        <w:jc w:val="both"/>
        <w:rPr>
          <w:rFonts w:ascii="Liberation Sans" w:hAnsi="Liberation Sans" w:eastAsia="Microsoft YaHei" w:cs="Arial"/>
          <w:b/>
          <w:b/>
          <w:bCs/>
          <w:sz w:val="32"/>
          <w:szCs w:val="32"/>
          <w:del w:id="992" w:author="Unknown Author" w:date="2021-03-30T23:01:58Z"/>
        </w:rPr>
      </w:pPr>
      <w:del w:id="991" w:author="Unknown Author" w:date="2021-03-30T23:01:58Z">
        <w:r>
          <w:rPr>
            <w:rFonts w:eastAsia="Microsoft YaHei" w:cs="Arial" w:ascii="Liberation Sans" w:hAnsi="Liberation Sans"/>
            <w:b/>
            <w:bCs/>
            <w:sz w:val="32"/>
            <w:szCs w:val="32"/>
          </w:rPr>
        </w:r>
      </w:del>
    </w:p>
    <w:p>
      <w:pPr>
        <w:pStyle w:val="Heading3"/>
        <w:numPr>
          <w:ilvl w:val="2"/>
          <w:numId w:val="4"/>
        </w:numPr>
        <w:rPr>
          <w:del w:id="994" w:author="Unknown Author" w:date="2021-03-30T23:01:58Z"/>
        </w:rPr>
      </w:pPr>
      <w:del w:id="993" w:author="Unknown Author" w:date="2021-03-30T23:01:58Z">
        <w:bookmarkStart w:id="22" w:name="__RefHeading___Toc3579_34277145861111111"/>
        <w:bookmarkEnd w:id="22"/>
        <w:r>
          <w:rPr/>
          <w:delText>Budget</w:delText>
        </w:r>
      </w:del>
    </w:p>
    <w:p>
      <w:pPr>
        <w:pStyle w:val="TextBody"/>
        <w:jc w:val="both"/>
        <w:rPr>
          <w:rFonts w:ascii="Liberation Sans" w:hAnsi="Liberation Sans" w:eastAsia="Microsoft YaHei" w:cs="Arial"/>
          <w:b/>
          <w:b/>
          <w:bCs/>
          <w:sz w:val="32"/>
          <w:szCs w:val="32"/>
          <w:del w:id="996" w:author="Unknown Author" w:date="2021-03-30T23:01:58Z"/>
        </w:rPr>
      </w:pPr>
      <w:del w:id="995" w:author="Unknown Author" w:date="2021-03-30T23:01:58Z">
        <w:r>
          <w:rPr>
            <w:rFonts w:eastAsia="Microsoft YaHei" w:cs="Arial" w:ascii="Liberation Sans" w:hAnsi="Liberation Sans"/>
            <w:b/>
            <w:bCs/>
            <w:sz w:val="32"/>
            <w:szCs w:val="32"/>
          </w:rPr>
        </w:r>
      </w:del>
    </w:p>
    <w:p>
      <w:pPr>
        <w:pStyle w:val="Heading3"/>
        <w:numPr>
          <w:ilvl w:val="2"/>
          <w:numId w:val="4"/>
        </w:numPr>
        <w:rPr>
          <w:del w:id="998" w:author="Unknown Author" w:date="2021-03-30T23:01:58Z"/>
        </w:rPr>
      </w:pPr>
      <w:del w:id="997" w:author="Unknown Author" w:date="2021-03-30T23:01:58Z">
        <w:bookmarkStart w:id="23" w:name="__RefHeading___Toc3581_34277145861111111"/>
        <w:bookmarkEnd w:id="23"/>
        <w:r>
          <w:rPr/>
          <w:delText>Privacy</w:delText>
        </w:r>
      </w:del>
    </w:p>
    <w:p>
      <w:pPr>
        <w:pStyle w:val="TextBody"/>
        <w:rPr>
          <w:rFonts w:ascii="Liberation Sans" w:hAnsi="Liberation Sans" w:eastAsia="Microsoft YaHei" w:cs="Arial"/>
          <w:b/>
          <w:b/>
          <w:bCs/>
          <w:sz w:val="32"/>
          <w:szCs w:val="32"/>
          <w:del w:id="1000" w:author="Unknown Author" w:date="2021-03-30T23:01:58Z"/>
        </w:rPr>
      </w:pPr>
      <w:del w:id="999" w:author="Unknown Author" w:date="2021-03-30T23:01:58Z">
        <w:r>
          <w:rPr>
            <w:rFonts w:eastAsia="Microsoft YaHei" w:cs="Arial" w:ascii="Liberation Sans" w:hAnsi="Liberation Sans"/>
            <w:b/>
            <w:bCs/>
            <w:sz w:val="32"/>
            <w:szCs w:val="32"/>
          </w:rPr>
        </w:r>
      </w:del>
    </w:p>
    <w:p>
      <w:pPr>
        <w:pStyle w:val="TextBody"/>
        <w:bidi w:val="0"/>
        <w:jc w:val="left"/>
        <w:rPr>
          <w:rFonts w:ascii="Liberation Sans" w:hAnsi="Liberation Sans" w:eastAsia="Microsoft YaHei" w:cs="Arial"/>
          <w:b/>
          <w:b/>
          <w:bCs/>
          <w:sz w:val="32"/>
          <w:szCs w:val="32"/>
          <w:del w:id="1002" w:author="Unknown Author" w:date="2021-03-30T23:01:58Z"/>
        </w:rPr>
      </w:pPr>
      <w:del w:id="1001" w:author="Unknown Author" w:date="2021-03-30T23:01:58Z">
        <w:r>
          <w:rPr>
            <w:rFonts w:eastAsia="Microsoft YaHei" w:cs="Arial" w:ascii="Liberation Sans" w:hAnsi="Liberation Sans"/>
            <w:b/>
            <w:bCs/>
            <w:sz w:val="32"/>
            <w:szCs w:val="32"/>
          </w:rPr>
        </w:r>
      </w:del>
    </w:p>
    <w:p>
      <w:pPr>
        <w:pStyle w:val="Heading2"/>
        <w:widowControl/>
        <w:bidi w:val="0"/>
        <w:spacing w:lineRule="auto" w:line="276" w:before="0" w:after="140"/>
        <w:jc w:val="left"/>
        <w:rPr>
          <w:rFonts w:ascii="Liberation Sans" w:hAnsi="Liberation Sans" w:eastAsia="Microsoft YaHei" w:cs="Arial"/>
          <w:b/>
          <w:b/>
          <w:bCs/>
          <w:color w:val="auto"/>
          <w:kern w:val="2"/>
          <w:sz w:val="32"/>
          <w:szCs w:val="32"/>
          <w:lang w:val="en-AU" w:eastAsia="zh-CN" w:bidi="hi-IN"/>
          <w:del w:id="1004" w:author="Unknown Author" w:date="2021-04-05T00:49:30Z"/>
        </w:rPr>
      </w:pPr>
      <w:del w:id="1003" w:author="Unknown Author" w:date="2021-04-05T00:49:30Z">
        <w:r>
          <w:rPr>
            <w:rFonts w:eastAsia="Microsoft YaHei" w:cs="Arial"/>
            <w:b/>
            <w:bCs/>
            <w:color w:val="auto"/>
            <w:kern w:val="2"/>
            <w:sz w:val="32"/>
            <w:szCs w:val="32"/>
            <w:lang w:val="en-AU" w:eastAsia="zh-CN" w:bidi="hi-IN"/>
          </w:rPr>
        </w:r>
      </w:del>
    </w:p>
    <w:p>
      <w:pPr>
        <w:pStyle w:val="Heading2"/>
        <w:widowControl/>
        <w:numPr>
          <w:ilvl w:val="1"/>
          <w:numId w:val="4"/>
        </w:numPr>
        <w:bidi w:val="0"/>
        <w:spacing w:lineRule="auto" w:line="276" w:before="0" w:after="140"/>
        <w:jc w:val="left"/>
        <w:rPr>
          <w:rFonts w:ascii="Liberation Sans" w:hAnsi="Liberation Sans" w:eastAsia="Microsoft YaHei" w:cs="Arial"/>
          <w:b/>
          <w:b/>
          <w:bCs/>
          <w:color w:val="auto"/>
          <w:kern w:val="2"/>
          <w:sz w:val="32"/>
          <w:szCs w:val="32"/>
          <w:lang w:val="en-AU" w:eastAsia="zh-CN" w:bidi="hi-IN"/>
          <w:del w:id="1006" w:author="Unknown Author" w:date="2021-04-05T00:56:49Z"/>
        </w:rPr>
      </w:pPr>
      <w:del w:id="1005" w:author="Unknown Author" w:date="2021-03-30T23:01:27Z">
        <w:r>
          <w:rPr>
            <w:rFonts w:eastAsia="Microsoft YaHei" w:cs="Arial"/>
            <w:b/>
            <w:bCs/>
            <w:color w:val="auto"/>
            <w:kern w:val="2"/>
            <w:sz w:val="32"/>
            <w:szCs w:val="32"/>
            <w:lang w:val="en-AU" w:eastAsia="zh-CN" w:bidi="hi-IN"/>
          </w:rPr>
          <w:delText>System Design</w:delText>
        </w:r>
      </w:del>
    </w:p>
    <w:p>
      <w:pPr>
        <w:pStyle w:val="Heading2"/>
        <w:widowControl/>
        <w:bidi w:val="0"/>
        <w:spacing w:lineRule="auto" w:line="276" w:before="0" w:after="140"/>
        <w:jc w:val="left"/>
        <w:rPr>
          <w:rFonts w:ascii="Liberation Sans" w:hAnsi="Liberation Sans" w:eastAsia="Microsoft YaHei" w:cs="Arial"/>
          <w:b/>
          <w:b/>
          <w:bCs/>
          <w:color w:val="auto"/>
          <w:kern w:val="2"/>
          <w:sz w:val="32"/>
          <w:szCs w:val="32"/>
          <w:lang w:val="en-AU" w:eastAsia="zh-CN" w:bidi="hi-IN"/>
        </w:rPr>
      </w:pPr>
      <w:r>
        <w:rPr/>
      </w:r>
    </w:p>
    <w:p>
      <w:pPr>
        <w:pStyle w:val="Heading1"/>
        <w:numPr>
          <w:ilvl w:val="0"/>
          <w:numId w:val="4"/>
        </w:numPr>
        <w:bidi w:val="0"/>
        <w:jc w:val="left"/>
        <w:rPr>
          <w:rFonts w:ascii="Liberation Sans" w:hAnsi="Liberation Sans" w:eastAsia="Microsoft YaHei" w:cs="Arial"/>
          <w:b/>
          <w:b/>
          <w:bCs/>
          <w:color w:val="auto"/>
          <w:kern w:val="2"/>
          <w:sz w:val="36"/>
          <w:szCs w:val="36"/>
          <w:lang w:val="en-AU" w:eastAsia="zh-CN" w:bidi="hi-IN"/>
        </w:rPr>
      </w:pPr>
      <w:del w:id="1007" w:author="Unknown Author" w:date="2021-04-05T00:51:28Z">
        <w:bookmarkStart w:id="24" w:name="__RefHeading___Toc6297_39758478111"/>
        <w:bookmarkEnd w:id="24"/>
        <w:r>
          <w:rPr>
            <w:rFonts w:eastAsia="Microsoft YaHei" w:cs="Arial"/>
            <w:b/>
            <w:bCs/>
            <w:color w:val="auto"/>
            <w:kern w:val="2"/>
            <w:sz w:val="36"/>
            <w:szCs w:val="36"/>
            <w:lang w:val="en-AU" w:eastAsia="zh-CN" w:bidi="hi-IN"/>
          </w:rPr>
          <w:delText>Tables and Data</w:delText>
        </w:r>
      </w:del>
      <w:ins w:id="1008" w:author="Unknown Author" w:date="2021-04-05T00:51:28Z">
        <w:r>
          <w:rPr>
            <w:rFonts w:eastAsia="Microsoft YaHei" w:cs="Arial"/>
            <w:b/>
            <w:bCs/>
            <w:color w:val="auto"/>
            <w:kern w:val="2"/>
            <w:sz w:val="36"/>
            <w:szCs w:val="36"/>
            <w:lang w:val="en-AU" w:eastAsia="zh-CN" w:bidi="hi-IN"/>
          </w:rPr>
          <w:t>Final Report</w:t>
        </w:r>
      </w:ins>
    </w:p>
    <w:p>
      <w:pPr>
        <w:pStyle w:val="TextBody"/>
        <w:jc w:val="both"/>
        <w:rPr>
          <w:rFonts w:ascii="Liberation Sans" w:hAnsi="Liberation Sans" w:eastAsia="Microsoft YaHei" w:cs="Arial"/>
          <w:b/>
          <w:b/>
          <w:bCs/>
          <w:color w:val="auto"/>
          <w:kern w:val="2"/>
          <w:sz w:val="32"/>
          <w:szCs w:val="32"/>
          <w:lang w:val="en-AU" w:eastAsia="zh-CN" w:bidi="hi-IN"/>
        </w:rPr>
      </w:pPr>
      <w:r>
        <w:rPr>
          <w:rFonts w:eastAsia="Microsoft YaHei" w:cs="Arial" w:ascii="Liberation Sans" w:hAnsi="Liberation Sans"/>
          <w:b/>
          <w:bCs/>
          <w:color w:val="auto"/>
          <w:kern w:val="2"/>
          <w:sz w:val="32"/>
          <w:szCs w:val="32"/>
          <w:lang w:val="en-AU" w:eastAsia="zh-CN" w:bidi="hi-IN"/>
        </w:rPr>
      </w:r>
    </w:p>
    <w:p>
      <w:pPr>
        <w:pStyle w:val="Heading2"/>
        <w:numPr>
          <w:ilvl w:val="1"/>
          <w:numId w:val="4"/>
        </w:numPr>
        <w:bidi w:val="0"/>
        <w:jc w:val="left"/>
        <w:rPr/>
      </w:pPr>
      <w:del w:id="1009" w:author="Unknown Author" w:date="2021-04-05T00:51:34Z">
        <w:bookmarkStart w:id="25" w:name="__RefHeading___Toc4855_860698228"/>
        <w:bookmarkEnd w:id="25"/>
        <w:r>
          <w:rPr>
            <w:rFonts w:eastAsia="Microsoft YaHei" w:cs="Arial"/>
            <w:b/>
            <w:bCs/>
            <w:color w:val="auto"/>
            <w:kern w:val="2"/>
            <w:sz w:val="32"/>
            <w:szCs w:val="32"/>
            <w:lang w:val="en-AU" w:eastAsia="zh-CN" w:bidi="hi-IN"/>
          </w:rPr>
          <w:delText>Tables</w:delText>
        </w:r>
      </w:del>
      <w:ins w:id="1010" w:author="Unknown Author" w:date="2021-04-05T00:51:34Z">
        <w:r>
          <w:rPr>
            <w:rFonts w:eastAsia="Microsoft YaHei" w:cs="Arial"/>
            <w:b/>
            <w:bCs/>
            <w:color w:val="auto"/>
            <w:kern w:val="2"/>
            <w:sz w:val="32"/>
            <w:szCs w:val="32"/>
            <w:lang w:val="en-AU" w:eastAsia="zh-CN" w:bidi="hi-IN"/>
          </w:rPr>
          <w:t>Database Credentials</w:t>
        </w:r>
      </w:ins>
      <w:ins w:id="1011" w:author="Unknown Author" w:date="2021-04-05T01:11:37Z">
        <w:r>
          <w:rPr>
            <w:rFonts w:eastAsia="Microsoft YaHei" w:cs="Arial"/>
            <w:b/>
            <w:bCs/>
            <w:color w:val="auto"/>
            <w:kern w:val="2"/>
            <w:sz w:val="32"/>
            <w:szCs w:val="32"/>
            <w:lang w:val="en-AU" w:eastAsia="zh-CN" w:bidi="hi-IN"/>
          </w:rPr>
          <w:t xml:space="preserve"> for testing purposes</w:t>
        </w:r>
      </w:ins>
    </w:p>
    <w:tbl>
      <w:tblPr>
        <w:tblW w:w="9638" w:type="dxa"/>
        <w:jc w:val="left"/>
        <w:tblInd w:w="0" w:type="dxa"/>
        <w:tblCellMar>
          <w:top w:w="55" w:type="dxa"/>
          <w:left w:w="55" w:type="dxa"/>
          <w:bottom w:w="55" w:type="dxa"/>
          <w:right w:w="55" w:type="dxa"/>
        </w:tblCellMar>
      </w:tblPr>
      <w:tblGrid>
        <w:gridCol w:w="4818"/>
        <w:gridCol w:w="4820"/>
      </w:tblGrid>
      <w:tr>
        <w:trPr/>
        <w:tc>
          <w:tcPr>
            <w:tcW w:w="4818" w:type="dxa"/>
            <w:tcBorders>
              <w:top w:val="single" w:sz="2" w:space="0" w:color="000000"/>
              <w:left w:val="single" w:sz="2" w:space="0" w:color="000000"/>
              <w:bottom w:val="single" w:sz="2" w:space="0" w:color="000000"/>
            </w:tcBorders>
          </w:tcPr>
          <w:p>
            <w:pPr>
              <w:pStyle w:val="TableContents"/>
              <w:rPr/>
            </w:pPr>
            <w:ins w:id="1012" w:author="Unknown Author" w:date="2021-04-05T01:08:11Z">
              <w:r>
                <w:rPr/>
                <w:t>Name</w:t>
              </w:r>
            </w:ins>
          </w:p>
        </w:tc>
        <w:tc>
          <w:tcPr>
            <w:tcW w:w="4820" w:type="dxa"/>
            <w:tcBorders>
              <w:top w:val="single" w:sz="2" w:space="0" w:color="000000"/>
              <w:left w:val="single" w:sz="2" w:space="0" w:color="000000"/>
              <w:bottom w:val="single" w:sz="2" w:space="0" w:color="000000"/>
              <w:right w:val="single" w:sz="2" w:space="0" w:color="000000"/>
            </w:tcBorders>
          </w:tcPr>
          <w:p>
            <w:pPr>
              <w:pStyle w:val="TableContents"/>
              <w:rPr/>
            </w:pPr>
            <w:ins w:id="1013" w:author="Unknown Author" w:date="2021-04-05T01:08:11Z">
              <w:r>
                <w:rPr/>
                <w:t>iota_assessment</w:t>
              </w:r>
            </w:ins>
          </w:p>
        </w:tc>
      </w:tr>
      <w:tr>
        <w:trPr/>
        <w:tc>
          <w:tcPr>
            <w:tcW w:w="4818" w:type="dxa"/>
            <w:tcBorders>
              <w:left w:val="single" w:sz="2" w:space="0" w:color="000000"/>
              <w:bottom w:val="single" w:sz="2" w:space="0" w:color="000000"/>
            </w:tcBorders>
          </w:tcPr>
          <w:p>
            <w:pPr>
              <w:pStyle w:val="TableContents"/>
              <w:rPr/>
            </w:pPr>
            <w:ins w:id="1014" w:author="Unknown Author" w:date="2021-04-05T01:08:11Z">
              <w:r>
                <w:rPr/>
                <w:t>User</w:t>
              </w:r>
            </w:ins>
          </w:p>
        </w:tc>
        <w:tc>
          <w:tcPr>
            <w:tcW w:w="4820" w:type="dxa"/>
            <w:tcBorders>
              <w:left w:val="single" w:sz="2" w:space="0" w:color="000000"/>
              <w:bottom w:val="single" w:sz="2" w:space="0" w:color="000000"/>
              <w:right w:val="single" w:sz="2" w:space="0" w:color="000000"/>
            </w:tcBorders>
          </w:tcPr>
          <w:p>
            <w:pPr>
              <w:pStyle w:val="TableContents"/>
              <w:rPr/>
            </w:pPr>
            <w:ins w:id="1015" w:author="Unknown Author" w:date="2021-04-05T01:08:25Z">
              <w:r>
                <w:rPr/>
                <w:t>Root</w:t>
              </w:r>
            </w:ins>
          </w:p>
        </w:tc>
      </w:tr>
      <w:tr>
        <w:trPr/>
        <w:tc>
          <w:tcPr>
            <w:tcW w:w="4818" w:type="dxa"/>
            <w:tcBorders>
              <w:left w:val="single" w:sz="2" w:space="0" w:color="000000"/>
              <w:bottom w:val="single" w:sz="2" w:space="0" w:color="000000"/>
            </w:tcBorders>
          </w:tcPr>
          <w:p>
            <w:pPr>
              <w:pStyle w:val="TableContents"/>
              <w:rPr/>
            </w:pPr>
            <w:ins w:id="1016" w:author="Unknown Author" w:date="2021-04-05T01:08:26Z">
              <w:r>
                <w:rPr/>
                <w:t>Password</w:t>
              </w:r>
            </w:ins>
          </w:p>
        </w:tc>
        <w:tc>
          <w:tcPr>
            <w:tcW w:w="4820" w:type="dxa"/>
            <w:tcBorders>
              <w:left w:val="single" w:sz="2" w:space="0" w:color="000000"/>
              <w:bottom w:val="single" w:sz="2" w:space="0" w:color="000000"/>
              <w:right w:val="single" w:sz="2" w:space="0" w:color="000000"/>
            </w:tcBorders>
          </w:tcPr>
          <w:p>
            <w:pPr>
              <w:pStyle w:val="TableContents"/>
              <w:rPr/>
            </w:pPr>
            <w:ins w:id="1017" w:author="Unknown Author" w:date="2021-04-05T01:08:29Z">
              <w:r>
                <w:rPr/>
                <w:t>No Password</w:t>
              </w:r>
            </w:ins>
          </w:p>
        </w:tc>
      </w:tr>
    </w:tbl>
    <w:p>
      <w:pPr>
        <w:pStyle w:val="TextBody"/>
        <w:widowControl/>
        <w:bidi w:val="0"/>
        <w:spacing w:lineRule="auto" w:line="276" w:before="0" w:after="140"/>
        <w:jc w:val="left"/>
        <w:rPr/>
      </w:pPr>
      <w:del w:id="1018" w:author="Unknown Author" w:date="2021-04-05T00:51:43Z">
        <w:r>
          <w:rPr/>
          <w:delText>Scope</w:delText>
        </w:r>
      </w:del>
    </w:p>
    <w:p>
      <w:pPr>
        <w:pStyle w:val="Heading2"/>
        <w:widowControl/>
        <w:numPr>
          <w:ilvl w:val="1"/>
          <w:numId w:val="4"/>
        </w:numPr>
        <w:bidi w:val="0"/>
        <w:spacing w:lineRule="auto" w:line="276" w:before="0" w:after="140"/>
        <w:jc w:val="left"/>
        <w:rPr>
          <w:rFonts w:ascii="Liberation Sans" w:hAnsi="Liberation Sans" w:eastAsia="Microsoft YaHei" w:cs="Arial"/>
          <w:b/>
          <w:b/>
          <w:bCs/>
          <w:color w:val="auto"/>
          <w:kern w:val="2"/>
          <w:sz w:val="32"/>
          <w:szCs w:val="32"/>
          <w:lang w:val="en-AU" w:eastAsia="zh-CN" w:bidi="hi-IN"/>
          <w:ins w:id="1021" w:author="Unknown Author" w:date="2021-04-05T01:12:26Z"/>
        </w:rPr>
      </w:pPr>
      <w:del w:id="1019" w:author="Unknown Author" w:date="2021-04-05T00:51:46Z">
        <w:bookmarkStart w:id="26" w:name="__RefHeading___Toc4857_860698228"/>
        <w:bookmarkEnd w:id="26"/>
        <w:r>
          <w:rPr>
            <w:rFonts w:eastAsia="Microsoft YaHei" w:cs="Arial"/>
            <w:b/>
            <w:bCs/>
            <w:color w:val="auto"/>
            <w:kern w:val="2"/>
            <w:sz w:val="32"/>
            <w:szCs w:val="32"/>
            <w:lang w:val="en-AU" w:eastAsia="zh-CN" w:bidi="hi-IN"/>
          </w:rPr>
          <w:delText>Data</w:delText>
        </w:r>
      </w:del>
      <w:ins w:id="1020" w:author="Unknown Author" w:date="2021-04-05T01:12:26Z">
        <w:r>
          <w:rPr>
            <w:rFonts w:eastAsia="Microsoft YaHei" w:cs="Arial"/>
            <w:b/>
            <w:bCs/>
            <w:color w:val="auto"/>
            <w:kern w:val="2"/>
            <w:sz w:val="32"/>
            <w:szCs w:val="32"/>
            <w:lang w:val="en-AU" w:eastAsia="zh-CN" w:bidi="hi-IN"/>
          </w:rPr>
          <w:t>Scope</w:t>
        </w:r>
      </w:ins>
    </w:p>
    <w:p>
      <w:pPr>
        <w:pStyle w:val="TextBody"/>
        <w:rPr/>
      </w:pPr>
      <w:ins w:id="1022" w:author="Unknown Author" w:date="2021-04-05T01:12:26Z">
        <w:r>
          <w:rPr/>
          <w:tab/>
        </w:r>
      </w:ins>
      <w:ins w:id="1023" w:author="Unknown Author" w:date="2021-04-05T01:12:26Z">
        <w:r>
          <w:rPr/>
          <w:t xml:space="preserve">To provide a layer of persistence </w:t>
        </w:r>
      </w:ins>
      <w:ins w:id="1024" w:author="Unknown Author" w:date="2021-04-05T01:12:26Z">
        <w:r>
          <w:rPr>
            <w:rFonts w:eastAsia="NSimSun" w:cs="Arial"/>
            <w:color w:val="auto"/>
            <w:kern w:val="2"/>
            <w:sz w:val="24"/>
            <w:szCs w:val="24"/>
            <w:lang w:val="en-AU" w:eastAsia="zh-CN" w:bidi="hi-IN"/>
          </w:rPr>
          <w:t>for</w:t>
        </w:r>
      </w:ins>
      <w:ins w:id="1025" w:author="Unknown Author" w:date="2021-04-05T01:12:26Z">
        <w:r>
          <w:rPr/>
          <w:t xml:space="preserve"> the e-Commerce system for Bazaar Ceramics.</w:t>
        </w:r>
      </w:ins>
    </w:p>
    <w:p>
      <w:pPr>
        <w:pStyle w:val="Heading2"/>
        <w:widowControl/>
        <w:numPr>
          <w:ilvl w:val="1"/>
          <w:numId w:val="4"/>
        </w:numPr>
        <w:bidi w:val="0"/>
        <w:spacing w:lineRule="auto" w:line="276" w:before="0" w:after="140"/>
        <w:jc w:val="left"/>
        <w:rPr>
          <w:rFonts w:ascii="Liberation Sans" w:hAnsi="Liberation Sans" w:eastAsia="Microsoft YaHei" w:cs="Arial"/>
          <w:b/>
          <w:b/>
          <w:bCs/>
          <w:color w:val="auto"/>
          <w:kern w:val="2"/>
          <w:sz w:val="32"/>
          <w:szCs w:val="32"/>
          <w:lang w:val="en-AU" w:eastAsia="zh-CN" w:bidi="hi-IN"/>
          <w:ins w:id="1028" w:author="Unknown Author" w:date="2021-04-05T01:12:26Z"/>
        </w:rPr>
      </w:pPr>
      <w:ins w:id="1027" w:author="Unknown Author" w:date="2021-04-05T01:12:26Z">
        <w:bookmarkStart w:id="27" w:name="__RefHeading___Toc5142_860698228"/>
        <w:bookmarkEnd w:id="27"/>
        <w:r>
          <w:rPr>
            <w:rFonts w:eastAsia="Microsoft YaHei" w:cs="Arial"/>
            <w:b/>
            <w:bCs/>
            <w:color w:val="auto"/>
            <w:kern w:val="2"/>
            <w:sz w:val="32"/>
            <w:szCs w:val="32"/>
            <w:lang w:val="en-AU" w:eastAsia="zh-CN" w:bidi="hi-IN"/>
          </w:rPr>
          <w:t>Design Principles</w:t>
        </w:r>
      </w:ins>
    </w:p>
    <w:p>
      <w:pPr>
        <w:pStyle w:val="TextBody"/>
        <w:rPr/>
      </w:pPr>
      <w:ins w:id="1029" w:author="Unknown Author" w:date="2021-04-05T01:12:26Z">
        <w:r>
          <w:rPr/>
          <w:tab/>
        </w:r>
      </w:ins>
      <w:ins w:id="1030" w:author="Unknown Author" w:date="2021-04-05T01:12:26Z">
        <w:r>
          <w:rPr/>
          <w:t xml:space="preserve">Tables have been normalised in accordance </w:t>
        </w:r>
      </w:ins>
      <w:ins w:id="1031" w:author="Unknown Author" w:date="2021-04-05T01:12:26Z">
        <w:r>
          <w:rPr>
            <w:rFonts w:eastAsia="NSimSun" w:cs="Arial"/>
            <w:color w:val="auto"/>
            <w:kern w:val="2"/>
            <w:sz w:val="24"/>
            <w:szCs w:val="24"/>
            <w:lang w:val="en-AU" w:eastAsia="zh-CN" w:bidi="hi-IN"/>
          </w:rPr>
          <w:t xml:space="preserve">to create a </w:t>
        </w:r>
      </w:ins>
      <w:ins w:id="1032" w:author="Unknown Author" w:date="2021-04-05T01:12:26Z">
        <w:r>
          <w:rPr/>
          <w:t>Relational Model.</w:t>
        </w:r>
      </w:ins>
    </w:p>
    <w:p>
      <w:pPr>
        <w:pStyle w:val="Heading2"/>
        <w:widowControl/>
        <w:numPr>
          <w:ilvl w:val="1"/>
          <w:numId w:val="4"/>
        </w:numPr>
        <w:bidi w:val="0"/>
        <w:spacing w:lineRule="auto" w:line="276" w:before="0" w:after="140"/>
        <w:jc w:val="left"/>
        <w:rPr>
          <w:rFonts w:ascii="Liberation Sans" w:hAnsi="Liberation Sans" w:eastAsia="Microsoft YaHei" w:cs="Arial"/>
          <w:b/>
          <w:b/>
          <w:bCs/>
          <w:color w:val="auto"/>
          <w:kern w:val="2"/>
          <w:sz w:val="32"/>
          <w:szCs w:val="32"/>
          <w:lang w:val="en-AU" w:eastAsia="zh-CN" w:bidi="hi-IN"/>
          <w:ins w:id="1035" w:author="Unknown Author" w:date="2021-04-05T01:17:09Z"/>
        </w:rPr>
      </w:pPr>
      <w:ins w:id="1034" w:author="Unknown Author" w:date="2021-04-05T01:17:09Z">
        <w:bookmarkStart w:id="28" w:name="__RefHeading___Toc5144_860698228"/>
        <w:bookmarkEnd w:id="28"/>
        <w:r>
          <w:rPr>
            <w:rFonts w:eastAsia="Microsoft YaHei" w:cs="Arial"/>
            <w:b/>
            <w:bCs/>
            <w:color w:val="auto"/>
            <w:kern w:val="2"/>
            <w:sz w:val="32"/>
            <w:szCs w:val="32"/>
            <w:lang w:val="en-AU" w:eastAsia="zh-CN" w:bidi="hi-IN"/>
          </w:rPr>
          <w:t>Abstraction</w:t>
        </w:r>
      </w:ins>
    </w:p>
    <w:p>
      <w:pPr>
        <w:pStyle w:val="TextBody"/>
        <w:rPr/>
      </w:pPr>
      <w:ins w:id="1036" w:author="Unknown Author" w:date="2021-04-05T01:17:09Z">
        <w:r>
          <w:rPr/>
          <w:tab/>
        </w:r>
      </w:ins>
      <w:ins w:id="1037" w:author="Unknown Author" w:date="2021-04-05T01:17:09Z">
        <w:r>
          <w:rPr/>
          <w:t>PDO is being used to provide data-access abstraction layer.</w:t>
        </w:r>
      </w:ins>
    </w:p>
    <w:p>
      <w:pPr>
        <w:pStyle w:val="TextBody"/>
        <w:widowControl/>
        <w:bidi w:val="0"/>
        <w:spacing w:lineRule="auto" w:line="276" w:before="0" w:after="140"/>
        <w:jc w:val="left"/>
        <w:rPr>
          <w:rFonts w:ascii="Liberation Sans" w:hAnsi="Liberation Sans" w:eastAsia="Microsoft YaHei" w:cs="Arial"/>
          <w:b/>
          <w:b/>
          <w:bCs/>
          <w:color w:val="auto"/>
          <w:kern w:val="2"/>
          <w:sz w:val="32"/>
          <w:szCs w:val="32"/>
          <w:lang w:val="en-AU" w:eastAsia="zh-CN" w:bidi="hi-IN"/>
        </w:rPr>
      </w:pPr>
      <w:ins w:id="1039" w:author="Unknown Author" w:date="2021-04-05T01:17:09Z">
        <w:r>
          <w:rPr>
            <w:rFonts w:eastAsia="Microsoft YaHei" w:cs="Arial" w:ascii="Liberation Sans" w:hAnsi="Liberation Sans"/>
            <w:b/>
            <w:bCs/>
            <w:color w:val="auto"/>
            <w:kern w:val="2"/>
            <w:sz w:val="32"/>
            <w:szCs w:val="32"/>
            <w:lang w:val="en-AU" w:eastAsia="zh-CN" w:bidi="hi-IN"/>
          </w:rPr>
          <w:tab/>
        </w:r>
      </w:ins>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968"/>
        </w:tabs>
        <w:ind w:left="968" w:hanging="360"/>
      </w:pPr>
      <w:rPr>
        <w:rFonts w:ascii="Symbol" w:hAnsi="Symbol" w:cs="Symbol" w:hint="default"/>
        <w:rFonts w:cs="OpenSymbol"/>
      </w:rPr>
    </w:lvl>
    <w:lvl w:ilvl="1">
      <w:start w:val="1"/>
      <w:numFmt w:val="bullet"/>
      <w:lvlText w:val="◦"/>
      <w:lvlJc w:val="left"/>
      <w:pPr>
        <w:tabs>
          <w:tab w:val="num" w:pos="1328"/>
        </w:tabs>
        <w:ind w:left="1328" w:hanging="360"/>
      </w:pPr>
      <w:rPr>
        <w:rFonts w:ascii="OpenSymbol" w:hAnsi="OpenSymbol" w:cs="OpenSymbol" w:hint="default"/>
        <w:rFonts w:cs="OpenSymbol"/>
      </w:rPr>
    </w:lvl>
    <w:lvl w:ilvl="2">
      <w:start w:val="1"/>
      <w:numFmt w:val="bullet"/>
      <w:lvlText w:val="▪"/>
      <w:lvlJc w:val="left"/>
      <w:pPr>
        <w:tabs>
          <w:tab w:val="num" w:pos="1688"/>
        </w:tabs>
        <w:ind w:left="1688" w:hanging="360"/>
      </w:pPr>
      <w:rPr>
        <w:rFonts w:ascii="OpenSymbol" w:hAnsi="OpenSymbol" w:cs="OpenSymbol" w:hint="default"/>
        <w:rFonts w:cs="OpenSymbol"/>
      </w:rPr>
    </w:lvl>
    <w:lvl w:ilvl="3">
      <w:start w:val="1"/>
      <w:numFmt w:val="bullet"/>
      <w:lvlText w:val=""/>
      <w:lvlJc w:val="left"/>
      <w:pPr>
        <w:tabs>
          <w:tab w:val="num" w:pos="2048"/>
        </w:tabs>
        <w:ind w:left="2048" w:hanging="360"/>
      </w:pPr>
      <w:rPr>
        <w:rFonts w:ascii="Symbol" w:hAnsi="Symbol" w:cs="Symbol" w:hint="default"/>
        <w:rFonts w:cs="OpenSymbol"/>
      </w:rPr>
    </w:lvl>
    <w:lvl w:ilvl="4">
      <w:start w:val="1"/>
      <w:numFmt w:val="bullet"/>
      <w:lvlText w:val="◦"/>
      <w:lvlJc w:val="left"/>
      <w:pPr>
        <w:tabs>
          <w:tab w:val="num" w:pos="2408"/>
        </w:tabs>
        <w:ind w:left="2408" w:hanging="360"/>
      </w:pPr>
      <w:rPr>
        <w:rFonts w:ascii="OpenSymbol" w:hAnsi="OpenSymbol" w:cs="OpenSymbol" w:hint="default"/>
        <w:rFonts w:cs="OpenSymbol"/>
      </w:rPr>
    </w:lvl>
    <w:lvl w:ilvl="5">
      <w:start w:val="1"/>
      <w:numFmt w:val="bullet"/>
      <w:lvlText w:val="▪"/>
      <w:lvlJc w:val="left"/>
      <w:pPr>
        <w:tabs>
          <w:tab w:val="num" w:pos="2768"/>
        </w:tabs>
        <w:ind w:left="2768" w:hanging="360"/>
      </w:pPr>
      <w:rPr>
        <w:rFonts w:ascii="OpenSymbol" w:hAnsi="OpenSymbol" w:cs="OpenSymbol" w:hint="default"/>
        <w:rFonts w:cs="OpenSymbol"/>
      </w:rPr>
    </w:lvl>
    <w:lvl w:ilvl="6">
      <w:start w:val="1"/>
      <w:numFmt w:val="bullet"/>
      <w:lvlText w:val=""/>
      <w:lvlJc w:val="left"/>
      <w:pPr>
        <w:tabs>
          <w:tab w:val="num" w:pos="3128"/>
        </w:tabs>
        <w:ind w:left="3128" w:hanging="360"/>
      </w:pPr>
      <w:rPr>
        <w:rFonts w:ascii="Symbol" w:hAnsi="Symbol" w:cs="Symbol" w:hint="default"/>
        <w:rFonts w:cs="OpenSymbol"/>
      </w:rPr>
    </w:lvl>
    <w:lvl w:ilvl="7">
      <w:start w:val="1"/>
      <w:numFmt w:val="bullet"/>
      <w:lvlText w:val="◦"/>
      <w:lvlJc w:val="left"/>
      <w:pPr>
        <w:tabs>
          <w:tab w:val="num" w:pos="3488"/>
        </w:tabs>
        <w:ind w:left="3488" w:hanging="360"/>
      </w:pPr>
      <w:rPr>
        <w:rFonts w:ascii="OpenSymbol" w:hAnsi="OpenSymbol" w:cs="OpenSymbol" w:hint="default"/>
        <w:rFonts w:cs="OpenSymbol"/>
      </w:rPr>
    </w:lvl>
    <w:lvl w:ilvl="8">
      <w:start w:val="1"/>
      <w:numFmt w:val="bullet"/>
      <w:lvlText w:val="▪"/>
      <w:lvlJc w:val="left"/>
      <w:pPr>
        <w:tabs>
          <w:tab w:val="num" w:pos="3848"/>
        </w:tabs>
        <w:ind w:left="3848" w:hanging="360"/>
      </w:pPr>
      <w:rPr>
        <w:rFonts w:ascii="OpenSymbol" w:hAnsi="OpenSymbol" w:cs="OpenSymbol" w:hint="default"/>
        <w:rFonts w:cs="OpenSymbol"/>
      </w:rPr>
    </w:lvl>
  </w:abstractNum>
  <w:abstractNum w:abstractNumId="6">
    <w:lvl w:ilvl="0">
      <w:start w:val="1"/>
      <w:numFmt w:val="bullet"/>
      <w:lvlText w:val=""/>
      <w:lvlJc w:val="left"/>
      <w:pPr>
        <w:tabs>
          <w:tab w:val="num" w:pos="968"/>
        </w:tabs>
        <w:ind w:left="968" w:hanging="360"/>
      </w:pPr>
      <w:rPr>
        <w:rFonts w:ascii="Symbol" w:hAnsi="Symbol" w:cs="Symbol" w:hint="default"/>
        <w:rFonts w:cs="OpenSymbol"/>
      </w:rPr>
    </w:lvl>
    <w:lvl w:ilvl="1">
      <w:start w:val="1"/>
      <w:numFmt w:val="bullet"/>
      <w:lvlText w:val="◦"/>
      <w:lvlJc w:val="left"/>
      <w:pPr>
        <w:tabs>
          <w:tab w:val="num" w:pos="1328"/>
        </w:tabs>
        <w:ind w:left="1328" w:hanging="360"/>
      </w:pPr>
      <w:rPr>
        <w:rFonts w:ascii="OpenSymbol" w:hAnsi="OpenSymbol" w:cs="OpenSymbol" w:hint="default"/>
        <w:rFonts w:cs="OpenSymbol"/>
      </w:rPr>
    </w:lvl>
    <w:lvl w:ilvl="2">
      <w:start w:val="1"/>
      <w:numFmt w:val="bullet"/>
      <w:lvlText w:val="▪"/>
      <w:lvlJc w:val="left"/>
      <w:pPr>
        <w:tabs>
          <w:tab w:val="num" w:pos="1688"/>
        </w:tabs>
        <w:ind w:left="1688" w:hanging="360"/>
      </w:pPr>
      <w:rPr>
        <w:rFonts w:ascii="OpenSymbol" w:hAnsi="OpenSymbol" w:cs="OpenSymbol" w:hint="default"/>
        <w:rFonts w:cs="OpenSymbol"/>
      </w:rPr>
    </w:lvl>
    <w:lvl w:ilvl="3">
      <w:start w:val="1"/>
      <w:numFmt w:val="bullet"/>
      <w:lvlText w:val=""/>
      <w:lvlJc w:val="left"/>
      <w:pPr>
        <w:tabs>
          <w:tab w:val="num" w:pos="2048"/>
        </w:tabs>
        <w:ind w:left="2048" w:hanging="360"/>
      </w:pPr>
      <w:rPr>
        <w:rFonts w:ascii="Symbol" w:hAnsi="Symbol" w:cs="Symbol" w:hint="default"/>
        <w:rFonts w:cs="OpenSymbol"/>
      </w:rPr>
    </w:lvl>
    <w:lvl w:ilvl="4">
      <w:start w:val="1"/>
      <w:numFmt w:val="bullet"/>
      <w:lvlText w:val="◦"/>
      <w:lvlJc w:val="left"/>
      <w:pPr>
        <w:tabs>
          <w:tab w:val="num" w:pos="2408"/>
        </w:tabs>
        <w:ind w:left="2408" w:hanging="360"/>
      </w:pPr>
      <w:rPr>
        <w:rFonts w:ascii="OpenSymbol" w:hAnsi="OpenSymbol" w:cs="OpenSymbol" w:hint="default"/>
        <w:rFonts w:cs="OpenSymbol"/>
      </w:rPr>
    </w:lvl>
    <w:lvl w:ilvl="5">
      <w:start w:val="1"/>
      <w:numFmt w:val="bullet"/>
      <w:lvlText w:val="▪"/>
      <w:lvlJc w:val="left"/>
      <w:pPr>
        <w:tabs>
          <w:tab w:val="num" w:pos="2768"/>
        </w:tabs>
        <w:ind w:left="2768" w:hanging="360"/>
      </w:pPr>
      <w:rPr>
        <w:rFonts w:ascii="OpenSymbol" w:hAnsi="OpenSymbol" w:cs="OpenSymbol" w:hint="default"/>
        <w:rFonts w:cs="OpenSymbol"/>
      </w:rPr>
    </w:lvl>
    <w:lvl w:ilvl="6">
      <w:start w:val="1"/>
      <w:numFmt w:val="bullet"/>
      <w:lvlText w:val=""/>
      <w:lvlJc w:val="left"/>
      <w:pPr>
        <w:tabs>
          <w:tab w:val="num" w:pos="3128"/>
        </w:tabs>
        <w:ind w:left="3128" w:hanging="360"/>
      </w:pPr>
      <w:rPr>
        <w:rFonts w:ascii="Symbol" w:hAnsi="Symbol" w:cs="Symbol" w:hint="default"/>
        <w:rFonts w:cs="OpenSymbol"/>
      </w:rPr>
    </w:lvl>
    <w:lvl w:ilvl="7">
      <w:start w:val="1"/>
      <w:numFmt w:val="bullet"/>
      <w:lvlText w:val="◦"/>
      <w:lvlJc w:val="left"/>
      <w:pPr>
        <w:tabs>
          <w:tab w:val="num" w:pos="3488"/>
        </w:tabs>
        <w:ind w:left="3488" w:hanging="360"/>
      </w:pPr>
      <w:rPr>
        <w:rFonts w:ascii="OpenSymbol" w:hAnsi="OpenSymbol" w:cs="OpenSymbol" w:hint="default"/>
        <w:rFonts w:cs="OpenSymbol"/>
      </w:rPr>
    </w:lvl>
    <w:lvl w:ilvl="8">
      <w:start w:val="1"/>
      <w:numFmt w:val="bullet"/>
      <w:lvlText w:val="▪"/>
      <w:lvlJc w:val="left"/>
      <w:pPr>
        <w:tabs>
          <w:tab w:val="num" w:pos="3848"/>
        </w:tabs>
        <w:ind w:left="3848" w:hanging="360"/>
      </w:pPr>
      <w:rPr>
        <w:rFonts w:ascii="OpenSymbol" w:hAnsi="OpenSymbol" w:cs="OpenSymbol" w:hint="default"/>
        <w:rFonts w:cs="OpenSymbol"/>
      </w:rPr>
    </w:lvl>
  </w:abstractNum>
  <w:abstractNum w:abstractNumId="7">
    <w:lvl w:ilvl="0">
      <w:start w:val="1"/>
      <w:numFmt w:val="bullet"/>
      <w:lvlText w:val=""/>
      <w:lvlJc w:val="left"/>
      <w:pPr>
        <w:tabs>
          <w:tab w:val="num" w:pos="968"/>
        </w:tabs>
        <w:ind w:left="968" w:hanging="360"/>
      </w:pPr>
      <w:rPr>
        <w:rFonts w:ascii="Symbol" w:hAnsi="Symbol" w:cs="Symbol" w:hint="default"/>
        <w:rFonts w:cs="OpenSymbol"/>
      </w:rPr>
    </w:lvl>
    <w:lvl w:ilvl="1">
      <w:start w:val="1"/>
      <w:numFmt w:val="bullet"/>
      <w:lvlText w:val="◦"/>
      <w:lvlJc w:val="left"/>
      <w:pPr>
        <w:tabs>
          <w:tab w:val="num" w:pos="1328"/>
        </w:tabs>
        <w:ind w:left="1328" w:hanging="360"/>
      </w:pPr>
      <w:rPr>
        <w:rFonts w:ascii="OpenSymbol" w:hAnsi="OpenSymbol" w:cs="OpenSymbol" w:hint="default"/>
        <w:rFonts w:cs="OpenSymbol"/>
      </w:rPr>
    </w:lvl>
    <w:lvl w:ilvl="2">
      <w:start w:val="1"/>
      <w:numFmt w:val="bullet"/>
      <w:lvlText w:val="▪"/>
      <w:lvlJc w:val="left"/>
      <w:pPr>
        <w:tabs>
          <w:tab w:val="num" w:pos="1688"/>
        </w:tabs>
        <w:ind w:left="1688" w:hanging="360"/>
      </w:pPr>
      <w:rPr>
        <w:rFonts w:ascii="OpenSymbol" w:hAnsi="OpenSymbol" w:cs="OpenSymbol" w:hint="default"/>
        <w:rFonts w:cs="OpenSymbol"/>
      </w:rPr>
    </w:lvl>
    <w:lvl w:ilvl="3">
      <w:start w:val="1"/>
      <w:numFmt w:val="bullet"/>
      <w:lvlText w:val=""/>
      <w:lvlJc w:val="left"/>
      <w:pPr>
        <w:tabs>
          <w:tab w:val="num" w:pos="2048"/>
        </w:tabs>
        <w:ind w:left="2048" w:hanging="360"/>
      </w:pPr>
      <w:rPr>
        <w:rFonts w:ascii="Symbol" w:hAnsi="Symbol" w:cs="Symbol" w:hint="default"/>
        <w:rFonts w:cs="OpenSymbol"/>
      </w:rPr>
    </w:lvl>
    <w:lvl w:ilvl="4">
      <w:start w:val="1"/>
      <w:numFmt w:val="bullet"/>
      <w:lvlText w:val="◦"/>
      <w:lvlJc w:val="left"/>
      <w:pPr>
        <w:tabs>
          <w:tab w:val="num" w:pos="2408"/>
        </w:tabs>
        <w:ind w:left="2408" w:hanging="360"/>
      </w:pPr>
      <w:rPr>
        <w:rFonts w:ascii="OpenSymbol" w:hAnsi="OpenSymbol" w:cs="OpenSymbol" w:hint="default"/>
        <w:rFonts w:cs="OpenSymbol"/>
      </w:rPr>
    </w:lvl>
    <w:lvl w:ilvl="5">
      <w:start w:val="1"/>
      <w:numFmt w:val="bullet"/>
      <w:lvlText w:val="▪"/>
      <w:lvlJc w:val="left"/>
      <w:pPr>
        <w:tabs>
          <w:tab w:val="num" w:pos="2768"/>
        </w:tabs>
        <w:ind w:left="2768" w:hanging="360"/>
      </w:pPr>
      <w:rPr>
        <w:rFonts w:ascii="OpenSymbol" w:hAnsi="OpenSymbol" w:cs="OpenSymbol" w:hint="default"/>
        <w:rFonts w:cs="OpenSymbol"/>
      </w:rPr>
    </w:lvl>
    <w:lvl w:ilvl="6">
      <w:start w:val="1"/>
      <w:numFmt w:val="bullet"/>
      <w:lvlText w:val=""/>
      <w:lvlJc w:val="left"/>
      <w:pPr>
        <w:tabs>
          <w:tab w:val="num" w:pos="3128"/>
        </w:tabs>
        <w:ind w:left="3128" w:hanging="360"/>
      </w:pPr>
      <w:rPr>
        <w:rFonts w:ascii="Symbol" w:hAnsi="Symbol" w:cs="Symbol" w:hint="default"/>
        <w:rFonts w:cs="OpenSymbol"/>
      </w:rPr>
    </w:lvl>
    <w:lvl w:ilvl="7">
      <w:start w:val="1"/>
      <w:numFmt w:val="bullet"/>
      <w:lvlText w:val="◦"/>
      <w:lvlJc w:val="left"/>
      <w:pPr>
        <w:tabs>
          <w:tab w:val="num" w:pos="3488"/>
        </w:tabs>
        <w:ind w:left="3488" w:hanging="360"/>
      </w:pPr>
      <w:rPr>
        <w:rFonts w:ascii="OpenSymbol" w:hAnsi="OpenSymbol" w:cs="OpenSymbol" w:hint="default"/>
        <w:rFonts w:cs="OpenSymbol"/>
      </w:rPr>
    </w:lvl>
    <w:lvl w:ilvl="8">
      <w:start w:val="1"/>
      <w:numFmt w:val="bullet"/>
      <w:lvlText w:val="▪"/>
      <w:lvlJc w:val="left"/>
      <w:pPr>
        <w:tabs>
          <w:tab w:val="num" w:pos="3848"/>
        </w:tabs>
        <w:ind w:left="3848" w:hanging="360"/>
      </w:pPr>
      <w:rPr>
        <w:rFonts w:ascii="OpenSymbol" w:hAnsi="OpenSymbol" w:cs="OpenSymbol" w:hint="default"/>
        <w:rFonts w:cs="OpenSymbol"/>
      </w:rPr>
    </w:lvl>
  </w:abstractNum>
  <w:abstractNum w:abstractNumId="8">
    <w:lvl w:ilvl="0">
      <w:start w:val="1"/>
      <w:numFmt w:val="bullet"/>
      <w:lvlText w:val=""/>
      <w:lvlJc w:val="left"/>
      <w:pPr>
        <w:tabs>
          <w:tab w:val="num" w:pos="968"/>
        </w:tabs>
        <w:ind w:left="968" w:hanging="360"/>
      </w:pPr>
      <w:rPr>
        <w:rFonts w:ascii="Symbol" w:hAnsi="Symbol" w:cs="Symbol" w:hint="default"/>
        <w:rFonts w:cs="OpenSymbol"/>
      </w:rPr>
    </w:lvl>
    <w:lvl w:ilvl="1">
      <w:start w:val="1"/>
      <w:numFmt w:val="bullet"/>
      <w:lvlText w:val="◦"/>
      <w:lvlJc w:val="left"/>
      <w:pPr>
        <w:tabs>
          <w:tab w:val="num" w:pos="1328"/>
        </w:tabs>
        <w:ind w:left="1328" w:hanging="360"/>
      </w:pPr>
      <w:rPr>
        <w:rFonts w:ascii="OpenSymbol" w:hAnsi="OpenSymbol" w:cs="OpenSymbol" w:hint="default"/>
        <w:rFonts w:cs="OpenSymbol"/>
      </w:rPr>
    </w:lvl>
    <w:lvl w:ilvl="2">
      <w:start w:val="1"/>
      <w:numFmt w:val="bullet"/>
      <w:lvlText w:val="▪"/>
      <w:lvlJc w:val="left"/>
      <w:pPr>
        <w:tabs>
          <w:tab w:val="num" w:pos="1688"/>
        </w:tabs>
        <w:ind w:left="1688" w:hanging="360"/>
      </w:pPr>
      <w:rPr>
        <w:rFonts w:ascii="OpenSymbol" w:hAnsi="OpenSymbol" w:cs="OpenSymbol" w:hint="default"/>
        <w:rFonts w:cs="OpenSymbol"/>
      </w:rPr>
    </w:lvl>
    <w:lvl w:ilvl="3">
      <w:start w:val="1"/>
      <w:numFmt w:val="bullet"/>
      <w:lvlText w:val=""/>
      <w:lvlJc w:val="left"/>
      <w:pPr>
        <w:tabs>
          <w:tab w:val="num" w:pos="2048"/>
        </w:tabs>
        <w:ind w:left="2048" w:hanging="360"/>
      </w:pPr>
      <w:rPr>
        <w:rFonts w:ascii="Symbol" w:hAnsi="Symbol" w:cs="Symbol" w:hint="default"/>
        <w:rFonts w:cs="OpenSymbol"/>
      </w:rPr>
    </w:lvl>
    <w:lvl w:ilvl="4">
      <w:start w:val="1"/>
      <w:numFmt w:val="bullet"/>
      <w:lvlText w:val="◦"/>
      <w:lvlJc w:val="left"/>
      <w:pPr>
        <w:tabs>
          <w:tab w:val="num" w:pos="2408"/>
        </w:tabs>
        <w:ind w:left="2408" w:hanging="360"/>
      </w:pPr>
      <w:rPr>
        <w:rFonts w:ascii="OpenSymbol" w:hAnsi="OpenSymbol" w:cs="OpenSymbol" w:hint="default"/>
        <w:rFonts w:cs="OpenSymbol"/>
      </w:rPr>
    </w:lvl>
    <w:lvl w:ilvl="5">
      <w:start w:val="1"/>
      <w:numFmt w:val="bullet"/>
      <w:lvlText w:val="▪"/>
      <w:lvlJc w:val="left"/>
      <w:pPr>
        <w:tabs>
          <w:tab w:val="num" w:pos="2768"/>
        </w:tabs>
        <w:ind w:left="2768" w:hanging="360"/>
      </w:pPr>
      <w:rPr>
        <w:rFonts w:ascii="OpenSymbol" w:hAnsi="OpenSymbol" w:cs="OpenSymbol" w:hint="default"/>
        <w:rFonts w:cs="OpenSymbol"/>
      </w:rPr>
    </w:lvl>
    <w:lvl w:ilvl="6">
      <w:start w:val="1"/>
      <w:numFmt w:val="bullet"/>
      <w:lvlText w:val=""/>
      <w:lvlJc w:val="left"/>
      <w:pPr>
        <w:tabs>
          <w:tab w:val="num" w:pos="3128"/>
        </w:tabs>
        <w:ind w:left="3128" w:hanging="360"/>
      </w:pPr>
      <w:rPr>
        <w:rFonts w:ascii="Symbol" w:hAnsi="Symbol" w:cs="Symbol" w:hint="default"/>
        <w:rFonts w:cs="OpenSymbol"/>
      </w:rPr>
    </w:lvl>
    <w:lvl w:ilvl="7">
      <w:start w:val="1"/>
      <w:numFmt w:val="bullet"/>
      <w:lvlText w:val="◦"/>
      <w:lvlJc w:val="left"/>
      <w:pPr>
        <w:tabs>
          <w:tab w:val="num" w:pos="3488"/>
        </w:tabs>
        <w:ind w:left="3488" w:hanging="360"/>
      </w:pPr>
      <w:rPr>
        <w:rFonts w:ascii="OpenSymbol" w:hAnsi="OpenSymbol" w:cs="OpenSymbol" w:hint="default"/>
        <w:rFonts w:cs="OpenSymbol"/>
      </w:rPr>
    </w:lvl>
    <w:lvl w:ilvl="8">
      <w:start w:val="1"/>
      <w:numFmt w:val="bullet"/>
      <w:lvlText w:val="▪"/>
      <w:lvlJc w:val="left"/>
      <w:pPr>
        <w:tabs>
          <w:tab w:val="num" w:pos="3848"/>
        </w:tabs>
        <w:ind w:left="3848" w:hanging="360"/>
      </w:pPr>
      <w:rPr>
        <w:rFonts w:ascii="OpenSymbol" w:hAnsi="OpenSymbol" w:cs="OpenSymbol" w:hint="default"/>
        <w:rFonts w:cs="OpenSymbol"/>
      </w:rPr>
    </w:lvl>
  </w:abstractNum>
  <w:abstractNum w:abstractNumId="9">
    <w:lvl w:ilvl="0">
      <w:start w:val="1"/>
      <w:numFmt w:val="bullet"/>
      <w:lvlText w:val=""/>
      <w:lvlJc w:val="left"/>
      <w:pPr>
        <w:tabs>
          <w:tab w:val="num" w:pos="968"/>
        </w:tabs>
        <w:ind w:left="968" w:hanging="360"/>
      </w:pPr>
      <w:rPr>
        <w:rFonts w:ascii="Symbol" w:hAnsi="Symbol" w:cs="Symbol" w:hint="default"/>
        <w:rFonts w:cs="OpenSymbol"/>
      </w:rPr>
    </w:lvl>
    <w:lvl w:ilvl="1">
      <w:start w:val="1"/>
      <w:numFmt w:val="bullet"/>
      <w:lvlText w:val="◦"/>
      <w:lvlJc w:val="left"/>
      <w:pPr>
        <w:tabs>
          <w:tab w:val="num" w:pos="1328"/>
        </w:tabs>
        <w:ind w:left="1328" w:hanging="360"/>
      </w:pPr>
      <w:rPr>
        <w:rFonts w:ascii="OpenSymbol" w:hAnsi="OpenSymbol" w:cs="OpenSymbol" w:hint="default"/>
        <w:rFonts w:cs="OpenSymbol"/>
      </w:rPr>
    </w:lvl>
    <w:lvl w:ilvl="2">
      <w:start w:val="1"/>
      <w:numFmt w:val="bullet"/>
      <w:lvlText w:val="▪"/>
      <w:lvlJc w:val="left"/>
      <w:pPr>
        <w:tabs>
          <w:tab w:val="num" w:pos="1688"/>
        </w:tabs>
        <w:ind w:left="1688" w:hanging="360"/>
      </w:pPr>
      <w:rPr>
        <w:rFonts w:ascii="OpenSymbol" w:hAnsi="OpenSymbol" w:cs="OpenSymbol" w:hint="default"/>
        <w:rFonts w:cs="OpenSymbol"/>
      </w:rPr>
    </w:lvl>
    <w:lvl w:ilvl="3">
      <w:start w:val="1"/>
      <w:numFmt w:val="bullet"/>
      <w:lvlText w:val=""/>
      <w:lvlJc w:val="left"/>
      <w:pPr>
        <w:tabs>
          <w:tab w:val="num" w:pos="2048"/>
        </w:tabs>
        <w:ind w:left="2048" w:hanging="360"/>
      </w:pPr>
      <w:rPr>
        <w:rFonts w:ascii="Symbol" w:hAnsi="Symbol" w:cs="Symbol" w:hint="default"/>
        <w:rFonts w:cs="OpenSymbol"/>
      </w:rPr>
    </w:lvl>
    <w:lvl w:ilvl="4">
      <w:start w:val="1"/>
      <w:numFmt w:val="bullet"/>
      <w:lvlText w:val="◦"/>
      <w:lvlJc w:val="left"/>
      <w:pPr>
        <w:tabs>
          <w:tab w:val="num" w:pos="2408"/>
        </w:tabs>
        <w:ind w:left="2408" w:hanging="360"/>
      </w:pPr>
      <w:rPr>
        <w:rFonts w:ascii="OpenSymbol" w:hAnsi="OpenSymbol" w:cs="OpenSymbol" w:hint="default"/>
        <w:rFonts w:cs="OpenSymbol"/>
      </w:rPr>
    </w:lvl>
    <w:lvl w:ilvl="5">
      <w:start w:val="1"/>
      <w:numFmt w:val="bullet"/>
      <w:lvlText w:val="▪"/>
      <w:lvlJc w:val="left"/>
      <w:pPr>
        <w:tabs>
          <w:tab w:val="num" w:pos="2768"/>
        </w:tabs>
        <w:ind w:left="2768" w:hanging="360"/>
      </w:pPr>
      <w:rPr>
        <w:rFonts w:ascii="OpenSymbol" w:hAnsi="OpenSymbol" w:cs="OpenSymbol" w:hint="default"/>
        <w:rFonts w:cs="OpenSymbol"/>
      </w:rPr>
    </w:lvl>
    <w:lvl w:ilvl="6">
      <w:start w:val="1"/>
      <w:numFmt w:val="bullet"/>
      <w:lvlText w:val=""/>
      <w:lvlJc w:val="left"/>
      <w:pPr>
        <w:tabs>
          <w:tab w:val="num" w:pos="3128"/>
        </w:tabs>
        <w:ind w:left="3128" w:hanging="360"/>
      </w:pPr>
      <w:rPr>
        <w:rFonts w:ascii="Symbol" w:hAnsi="Symbol" w:cs="Symbol" w:hint="default"/>
        <w:rFonts w:cs="OpenSymbol"/>
      </w:rPr>
    </w:lvl>
    <w:lvl w:ilvl="7">
      <w:start w:val="1"/>
      <w:numFmt w:val="bullet"/>
      <w:lvlText w:val="◦"/>
      <w:lvlJc w:val="left"/>
      <w:pPr>
        <w:tabs>
          <w:tab w:val="num" w:pos="3488"/>
        </w:tabs>
        <w:ind w:left="3488" w:hanging="360"/>
      </w:pPr>
      <w:rPr>
        <w:rFonts w:ascii="OpenSymbol" w:hAnsi="OpenSymbol" w:cs="OpenSymbol" w:hint="default"/>
        <w:rFonts w:cs="OpenSymbol"/>
      </w:rPr>
    </w:lvl>
    <w:lvl w:ilvl="8">
      <w:start w:val="1"/>
      <w:numFmt w:val="bullet"/>
      <w:lvlText w:val="▪"/>
      <w:lvlJc w:val="left"/>
      <w:pPr>
        <w:tabs>
          <w:tab w:val="num" w:pos="3848"/>
        </w:tabs>
        <w:ind w:left="3848"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revisionView w:insDel="0" w:formatting="0"/>
  <w:trackRevisions/>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AU" w:eastAsia="zh-CN" w:bidi="hi-IN"/>
      </w:rPr>
    </w:rPrDefault>
    <w:pPrDefault>
      <w:pPr/>
    </w:pPrDefault>
  </w:docDefaults>
  <w:style w:type="paragraph" w:styleId="Normal">
    <w:name w:val="Normal"/>
    <w:qFormat/>
    <w:pPr>
      <w:widowControl/>
      <w:kinsoku w:val="true"/>
      <w:overflowPunct w:val="true"/>
      <w:autoSpaceDE w:val="true"/>
      <w:bidi w:val="0"/>
      <w:spacing w:before="0" w:after="0"/>
      <w:jc w:val="left"/>
    </w:pPr>
    <w:rPr>
      <w:rFonts w:ascii="Liberation Serif" w:hAnsi="Liberation Serif" w:eastAsia="NSimSun" w:cs="Arial"/>
      <w:color w:val="auto"/>
      <w:kern w:val="2"/>
      <w:sz w:val="24"/>
      <w:szCs w:val="24"/>
      <w:lang w:val="en-AU"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widowControl/>
      <w:bidi w:val="0"/>
      <w:spacing w:lineRule="auto" w:line="276" w:before="0" w:after="140"/>
      <w:jc w:val="left"/>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suppressLineNumbers/>
    </w:pPr>
    <w:rPr/>
  </w:style>
  <w:style w:type="paragraph" w:styleId="IndexHeading">
    <w:name w:val="Index Heading"/>
    <w:basedOn w:val="Heading"/>
    <w:pPr>
      <w:suppressLineNumbers/>
      <w:ind w:left="0" w:right="0" w:hanging="0"/>
    </w:pPr>
    <w:rPr>
      <w:b/>
      <w:bCs/>
      <w:sz w:val="32"/>
      <w:szCs w:val="32"/>
    </w:rPr>
  </w:style>
  <w:style w:type="paragraph" w:styleId="TOAHeading">
    <w:name w:val="TOA Heading"/>
    <w:basedOn w:val="IndexHeading"/>
    <w:qFormat/>
    <w:pPr>
      <w:suppressLineNumbers/>
      <w:ind w:left="0" w:right="0" w:hanging="0"/>
    </w:pPr>
    <w:rPr>
      <w:b/>
      <w:bCs/>
      <w:sz w:val="32"/>
      <w:szCs w:val="32"/>
    </w:rPr>
  </w:style>
  <w:style w:type="paragraph" w:styleId="Contents1">
    <w:name w:val="TOC 1"/>
    <w:basedOn w:val="Index"/>
    <w:pPr>
      <w:tabs>
        <w:tab w:val="clear" w:pos="709"/>
        <w:tab w:val="right" w:pos="9638" w:leader="dot"/>
      </w:tabs>
      <w:ind w:left="0" w:right="0" w:hanging="0"/>
    </w:pPr>
    <w:rPr/>
  </w:style>
  <w:style w:type="paragraph" w:styleId="Contents2">
    <w:name w:val="TOC 2"/>
    <w:basedOn w:val="Index"/>
    <w:pPr>
      <w:tabs>
        <w:tab w:val="clear" w:pos="709"/>
        <w:tab w:val="right" w:pos="9638" w:leader="dot"/>
      </w:tabs>
      <w:ind w:left="283" w:right="0" w:hanging="0"/>
    </w:pPr>
    <w:rPr/>
  </w:style>
  <w:style w:type="paragraph" w:styleId="Contents3">
    <w:name w:val="TOC 3"/>
    <w:basedOn w:val="Index"/>
    <w:pPr>
      <w:tabs>
        <w:tab w:val="clear" w:pos="709"/>
        <w:tab w:val="right" w:pos="9638" w:leader="dot"/>
      </w:tabs>
      <w:ind w:left="566" w:right="0" w:hanging="0"/>
    </w:pPr>
    <w:rPr/>
  </w:style>
  <w:style w:type="paragraph" w:styleId="Contents4">
    <w:name w:val="TOC 4"/>
    <w:basedOn w:val="Index"/>
    <w:pPr>
      <w:tabs>
        <w:tab w:val="clear" w:pos="709"/>
        <w:tab w:val="right" w:pos="9638" w:leader="dot"/>
      </w:tabs>
      <w:ind w:left="849" w:right="0" w:hanging="0"/>
    </w:pPr>
    <w:rPr/>
  </w:style>
  <w:style w:type="paragraph" w:styleId="TableHeading">
    <w:name w:val="Table Heading"/>
    <w:basedOn w:val="TableContents"/>
    <w:qFormat/>
    <w:pPr>
      <w:suppressLineNumbers/>
      <w:jc w:val="center"/>
    </w:pPr>
    <w:rPr>
      <w:b/>
      <w:bCs/>
    </w:rPr>
  </w:style>
  <w:style w:type="paragraph" w:styleId="Heading10">
    <w:name w:val="Heading 10"/>
    <w:basedOn w:val="Heading"/>
    <w:next w:val="TextBody"/>
    <w:qFormat/>
    <w:pPr>
      <w:numPr>
        <w:ilvl w:val="0"/>
        <w:numId w:val="0"/>
      </w:numPr>
      <w:spacing w:before="60" w:after="60"/>
      <w:outlineLvl w:val="8"/>
    </w:pPr>
    <w:rPr>
      <w:b/>
      <w:bCs/>
      <w:sz w:val="21"/>
      <w:szCs w:val="21"/>
    </w:rPr>
  </w:style>
  <w:style w:type="paragraph" w:styleId="Contents5">
    <w:name w:val="TOC 5"/>
    <w:basedOn w:val="Index"/>
    <w:pPr>
      <w:tabs>
        <w:tab w:val="clear" w:pos="709"/>
        <w:tab w:val="right" w:pos="9638" w:leader="dot"/>
      </w:tabs>
      <w:ind w:left="1132" w:right="0" w:hanging="0"/>
    </w:pPr>
    <w:rPr/>
  </w:style>
  <w:style w:type="paragraph" w:styleId="ContentsHeading">
    <w:name w:val="TOA Heading"/>
    <w:basedOn w:val="IndexHeading"/>
    <w:pPr>
      <w:suppressLineNumbers/>
      <w:ind w:left="0" w:righ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731</TotalTime>
  <Application>LibreOffice/6.4.0.3$Windows_X86_64 LibreOffice_project/b0a288ab3d2d4774cb44b62f04d5d28733ac6df8</Application>
  <Pages>11</Pages>
  <Words>685</Words>
  <Characters>3823</Characters>
  <CharactersWithSpaces>4062</CharactersWithSpaces>
  <Paragraphs>418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2021-03-26T17:51:20Z</dcterms:created>
  <dc:creator/>
  <dc:description/>
  <dc:language>en-AU</dc:language>
  <cp:lastModifiedBy/>
  <dcterms:modified xsi:type="dcterms:W3CDTF">2021-04-05T01:22:17Z</dcterms:modified>
  <cp:revision>86</cp:revision>
  <dc:subject/>
  <dc:title/>
</cp:coreProperties>
</file>