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r>
        <w:rPr>
          <w:rFonts w:eastAsia="Microsoft YaHei" w:cs="Arial"/>
          <w:b/>
          <w:bCs/>
          <w:color w:val="auto"/>
          <w:kern w:val="2"/>
          <w:sz w:val="56"/>
          <w:szCs w:val="56"/>
          <w:lang w:val="en-AU" w:eastAsia="zh-CN" w:bidi="hi-IN"/>
        </w:rPr>
        <w:t>Scope</w:t>
      </w:r>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Project goals</w:t>
              <w:tab/>
              <w:t>3</w:t>
            </w:r>
          </w:hyperlink>
        </w:p>
        <w:p>
          <w:pPr>
            <w:pStyle w:val="Contents1"/>
            <w:tabs>
              <w:tab w:val="right" w:pos="9638" w:leader="dot"/>
            </w:tabs>
            <w:rPr/>
          </w:pPr>
          <w:hyperlink w:anchor="__RefHeading___Toc5088_3975847811">
            <w:r>
              <w:rPr>
                <w:rStyle w:val="IndexLink"/>
              </w:rPr>
              <w:t>2. Requirements</w:t>
              <w:tab/>
              <w:t>3</w:t>
            </w:r>
          </w:hyperlink>
        </w:p>
        <w:p>
          <w:pPr>
            <w:pStyle w:val="Contents1"/>
            <w:tabs>
              <w:tab w:val="right" w:pos="9638" w:leader="dot"/>
            </w:tabs>
            <w:rPr/>
          </w:pPr>
          <w:hyperlink w:anchor="__RefHeading___Toc5098_3975847811">
            <w:r>
              <w:rPr>
                <w:rStyle w:val="IndexLink"/>
              </w:rPr>
              <w:t>3. Major Deliverables</w:t>
              <w:tab/>
              <w:t>4</w:t>
            </w:r>
          </w:hyperlink>
        </w:p>
        <w:p>
          <w:pPr>
            <w:pStyle w:val="Contents1"/>
            <w:tabs>
              <w:tab w:val="right" w:pos="9638" w:leader="dot"/>
            </w:tabs>
            <w:rPr/>
          </w:pPr>
          <w:hyperlink w:anchor="__RefHeading___Toc6297_3975847811">
            <w:r>
              <w:rPr>
                <w:rStyle w:val="IndexLink"/>
              </w:rPr>
              <w:t>4. Key Milestones</w:t>
              <w:tab/>
              <w:t>4</w:t>
            </w:r>
          </w:hyperlink>
        </w:p>
        <w:p>
          <w:pPr>
            <w:pStyle w:val="Contents2"/>
            <w:tabs>
              <w:tab w:val="right" w:pos="9638" w:leader="dot"/>
            </w:tabs>
            <w:rPr/>
          </w:pPr>
          <w:hyperlink w:anchor="__RefHeading___Toc6319_3975847811">
            <w:r>
              <w:rPr>
                <w:rStyle w:val="IndexLink"/>
              </w:rPr>
              <w:t>4.1 Business Requirements</w:t>
              <w:tab/>
              <w:t>4</w:t>
            </w:r>
          </w:hyperlink>
        </w:p>
        <w:p>
          <w:pPr>
            <w:pStyle w:val="Contents2"/>
            <w:tabs>
              <w:tab w:val="right" w:pos="9638" w:leader="dot"/>
            </w:tabs>
            <w:rPr/>
          </w:pPr>
          <w:hyperlink w:anchor="__RefHeading___Toc6321_3975847811">
            <w:r>
              <w:rPr>
                <w:rStyle w:val="IndexLink"/>
              </w:rPr>
              <w:t>4.2 System Design</w:t>
              <w:tab/>
              <w:t>4</w:t>
            </w:r>
          </w:hyperlink>
        </w:p>
        <w:p>
          <w:pPr>
            <w:pStyle w:val="Contents2"/>
            <w:tabs>
              <w:tab w:val="right" w:pos="9638" w:leader="dot"/>
            </w:tabs>
            <w:rPr/>
          </w:pPr>
          <w:hyperlink w:anchor="__RefHeading___Toc3877_545546055">
            <w:r>
              <w:rPr>
                <w:rStyle w:val="IndexLink"/>
              </w:rPr>
              <w:t>4.3 Development and Testing</w:t>
              <w:tab/>
              <w:t>4</w:t>
            </w:r>
          </w:hyperlink>
        </w:p>
        <w:p>
          <w:pPr>
            <w:pStyle w:val="Contents2"/>
            <w:tabs>
              <w:tab w:val="right" w:pos="9638" w:leader="dot"/>
            </w:tabs>
            <w:rPr/>
          </w:pPr>
          <w:hyperlink w:anchor="__RefHeading___Toc3896_545546055">
            <w:r>
              <w:rPr>
                <w:rStyle w:val="IndexLink"/>
              </w:rPr>
              <w:t>4.4 Project Closure</w:t>
              <w:tab/>
              <w:t>4</w:t>
            </w:r>
          </w:hyperlink>
        </w:p>
        <w:p>
          <w:pPr>
            <w:pStyle w:val="Contents1"/>
            <w:tabs>
              <w:tab w:val="right" w:pos="9638" w:leader="dot"/>
            </w:tabs>
            <w:rPr/>
          </w:pPr>
          <w:hyperlink w:anchor="__RefHeading___Toc6303_3975847811">
            <w:r>
              <w:rPr>
                <w:rStyle w:val="IndexLink"/>
              </w:rPr>
              <w:t>5. Assumptions and Constraints</w:t>
              <w:tab/>
              <w:t>4</w:t>
            </w:r>
          </w:hyperlink>
        </w:p>
        <w:p>
          <w:pPr>
            <w:pStyle w:val="Contents2"/>
            <w:tabs>
              <w:tab w:val="right" w:pos="9638" w:leader="dot"/>
            </w:tabs>
            <w:rPr/>
          </w:pPr>
          <w:hyperlink w:anchor="__RefHeading___Toc6311_3975847811">
            <w:r>
              <w:rPr>
                <w:rStyle w:val="IndexLink"/>
              </w:rPr>
              <w:t>5.1 Assumptions</w:t>
              <w:tab/>
              <w:t>4</w:t>
            </w:r>
          </w:hyperlink>
        </w:p>
        <w:p>
          <w:pPr>
            <w:pStyle w:val="Contents3"/>
            <w:tabs>
              <w:tab w:val="right" w:pos="9638" w:leader="dot"/>
            </w:tabs>
            <w:rPr/>
          </w:pPr>
          <w:hyperlink w:anchor="__RefHeading___Toc6315_3975847811">
            <w:r>
              <w:rPr>
                <w:rStyle w:val="IndexLink"/>
              </w:rPr>
              <w:t>5.1.1 Data</w:t>
              <w:tab/>
              <w:t>4</w:t>
            </w:r>
          </w:hyperlink>
        </w:p>
        <w:p>
          <w:pPr>
            <w:pStyle w:val="Contents3"/>
            <w:tabs>
              <w:tab w:val="right" w:pos="9638" w:leader="dot"/>
            </w:tabs>
            <w:rPr/>
          </w:pPr>
          <w:hyperlink w:anchor="__RefHeading___Toc6317_3975847811">
            <w:r>
              <w:rPr>
                <w:rStyle w:val="IndexLink"/>
              </w:rPr>
              <w:t>5.1.2 Imagery and Copyrights</w:t>
              <w:tab/>
              <w:t>5</w:t>
            </w:r>
          </w:hyperlink>
        </w:p>
        <w:p>
          <w:pPr>
            <w:pStyle w:val="Contents3"/>
            <w:tabs>
              <w:tab w:val="right" w:pos="9638" w:leader="dot"/>
            </w:tabs>
            <w:rPr/>
          </w:pPr>
          <w:hyperlink w:anchor="__RefHeading___Toc2753_3427714586">
            <w:r>
              <w:rPr>
                <w:rStyle w:val="IndexLink"/>
              </w:rPr>
              <w:t>5.1.3 Merchant Accounts</w:t>
              <w:tab/>
              <w:t>5</w:t>
            </w:r>
          </w:hyperlink>
        </w:p>
        <w:p>
          <w:pPr>
            <w:pStyle w:val="Contents3"/>
            <w:tabs>
              <w:tab w:val="right" w:pos="9638" w:leader="dot"/>
            </w:tabs>
            <w:rPr/>
          </w:pPr>
          <w:hyperlink w:anchor="__RefHeading___Toc2755_3427714586">
            <w:r>
              <w:rPr>
                <w:rStyle w:val="IndexLink"/>
              </w:rPr>
              <w:t>5.1.4 IT Infrastructure</w:t>
              <w:tab/>
              <w:t>5</w:t>
            </w:r>
          </w:hyperlink>
        </w:p>
        <w:p>
          <w:pPr>
            <w:pStyle w:val="Contents2"/>
            <w:tabs>
              <w:tab w:val="right" w:pos="9638" w:leader="dot"/>
            </w:tabs>
            <w:rPr/>
          </w:pPr>
          <w:hyperlink w:anchor="__RefHeading___Toc6311_39758478111">
            <w:r>
              <w:rPr>
                <w:rStyle w:val="IndexLink"/>
              </w:rPr>
              <w:t>5.2 Constraints</w:t>
              <w:tab/>
              <w:t>5</w:t>
            </w:r>
          </w:hyperlink>
        </w:p>
        <w:p>
          <w:pPr>
            <w:pStyle w:val="Contents3"/>
            <w:tabs>
              <w:tab w:val="right" w:pos="9638" w:leader="dot"/>
            </w:tabs>
            <w:rPr/>
          </w:pPr>
          <w:hyperlink w:anchor="__RefHeading___Toc3575_3427714586">
            <w:r>
              <w:rPr>
                <w:rStyle w:val="IndexLink"/>
              </w:rPr>
              <w:t>5.2.1 Scope</w:t>
              <w:tab/>
              <w:t>5</w:t>
            </w:r>
          </w:hyperlink>
        </w:p>
        <w:p>
          <w:pPr>
            <w:pStyle w:val="Contents3"/>
            <w:tabs>
              <w:tab w:val="right" w:pos="9638" w:leader="dot"/>
            </w:tabs>
            <w:rPr/>
          </w:pPr>
          <w:hyperlink w:anchor="__RefHeading___Toc3577_3427714586">
            <w:r>
              <w:rPr>
                <w:rStyle w:val="IndexLink"/>
              </w:rPr>
              <w:t>5.2.2 Time-frame</w:t>
              <w:tab/>
              <w:t>5</w:t>
            </w:r>
          </w:hyperlink>
        </w:p>
        <w:p>
          <w:pPr>
            <w:pStyle w:val="Contents3"/>
            <w:tabs>
              <w:tab w:val="right" w:pos="9638" w:leader="dot"/>
            </w:tabs>
            <w:rPr/>
          </w:pPr>
          <w:hyperlink w:anchor="__RefHeading___Toc3579_3427714586">
            <w:r>
              <w:rPr>
                <w:rStyle w:val="IndexLink"/>
              </w:rPr>
              <w:t>5.2.3 Budget</w:t>
              <w:tab/>
              <w:t>5</w:t>
            </w:r>
          </w:hyperlink>
        </w:p>
        <w:p>
          <w:pPr>
            <w:pStyle w:val="Contents3"/>
            <w:tabs>
              <w:tab w:val="right" w:pos="9638" w:leader="dot"/>
            </w:tabs>
            <w:rPr/>
          </w:pPr>
          <w:hyperlink w:anchor="__RefHeading___Toc3581_3427714586">
            <w:r>
              <w:rPr>
                <w:rStyle w:val="IndexLink"/>
              </w:rPr>
              <w:t>5.2.4 Privacy</w:t>
              <w:tab/>
              <w:t>5</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2"/>
        </w:numPr>
        <w:bidi w:val="0"/>
        <w:jc w:val="left"/>
        <w:rPr>
          <w:rFonts w:eastAsia="Microsoft YaHei" w:cs="Arial"/>
          <w:b/>
          <w:b/>
          <w:bCs/>
          <w:color w:val="auto"/>
          <w:kern w:val="2"/>
          <w:sz w:val="36"/>
          <w:szCs w:val="36"/>
          <w:lang w:val="en-AU" w:eastAsia="zh-CN" w:bidi="hi-IN"/>
          <w:del w:id="0" w:author="Unknown Author" w:date="2021-03-29T20:14:01Z"/>
        </w:rPr>
      </w:pPr>
      <w:bookmarkStart w:id="0" w:name="__RefHeading___Toc5050_3975847811"/>
      <w:bookmarkEnd w:id="0"/>
      <w:r>
        <w:rPr>
          <w:rFonts w:eastAsia="Microsoft YaHei" w:cs="Arial"/>
          <w:b/>
          <w:bCs/>
          <w:color w:val="auto"/>
          <w:kern w:val="2"/>
          <w:sz w:val="36"/>
          <w:szCs w:val="36"/>
          <w:lang w:val="en-AU" w:eastAsia="zh-CN" w:bidi="hi-IN"/>
        </w:rPr>
        <w:t>Project goals</w:t>
      </w:r>
    </w:p>
    <w:p>
      <w:pPr>
        <w:pStyle w:val="Heading1"/>
        <w:keepNext w:val="true"/>
        <w:widowControl/>
        <w:numPr>
          <w:ilvl w:val="0"/>
          <w:numId w:val="2"/>
        </w:numPr>
        <w:bidi w:val="0"/>
        <w:spacing w:before="240" w:after="120"/>
        <w:jc w:val="left"/>
        <w:outlineLvl w:val="0"/>
        <w:rPr>
          <w:rFonts w:eastAsia="Microsoft YaHei" w:cs="Arial"/>
          <w:b/>
          <w:b/>
          <w:bCs/>
          <w:color w:val="auto"/>
          <w:kern w:val="2"/>
          <w:sz w:val="36"/>
          <w:szCs w:val="36"/>
          <w:lang w:val="en-AU" w:eastAsia="zh-CN" w:bidi="hi-IN"/>
          <w:del w:id="5" w:author="Unknown Author" w:date="2021-03-29T20:10:08Z"/>
        </w:rPr>
      </w:pPr>
      <w:del w:id="1" w:author="Unknown Author" w:date="2021-03-29T20:10:08Z">
        <w:r>
          <w:rPr>
            <w:rFonts w:eastAsia="NSimSun" w:cs="Arial"/>
            <w:color w:val="auto"/>
            <w:kern w:val="2"/>
            <w:sz w:val="24"/>
            <w:szCs w:val="24"/>
            <w:lang w:val="en-AU" w:eastAsia="zh-CN" w:bidi="hi-IN"/>
          </w:rPr>
          <w:delText xml:space="preserve">This </w:delText>
        </w:r>
      </w:del>
      <w:del w:id="2" w:author="Unknown Author" w:date="2021-03-29T20:10:08Z">
        <w:r>
          <w:rPr/>
          <w:delText xml:space="preserve">document defines the technical aspects </w:delText>
        </w:r>
      </w:del>
      <w:del w:id="3" w:author="Unknown Author" w:date="2021-03-29T20:10:08Z">
        <w:r>
          <w:rPr>
            <w:rFonts w:eastAsia="NSimSun" w:cs="Arial"/>
            <w:color w:val="auto"/>
            <w:kern w:val="2"/>
            <w:sz w:val="24"/>
            <w:szCs w:val="24"/>
            <w:lang w:val="en-AU" w:eastAsia="zh-CN" w:bidi="hi-IN"/>
          </w:rPr>
          <w:delText xml:space="preserve">regarding </w:delText>
        </w:r>
      </w:del>
      <w:del w:id="4" w:author="Unknown Author" w:date="2021-03-29T20:10:08Z">
        <w:r>
          <w:rPr/>
          <w:delText>the development and implementation of the Bazaar Ceramics Website.</w:delText>
        </w:r>
      </w:del>
    </w:p>
    <w:p>
      <w:pPr>
        <w:pStyle w:val="Heading1"/>
        <w:numPr>
          <w:ilvl w:val="0"/>
          <w:numId w:val="3"/>
        </w:numPr>
        <w:bidi w:val="0"/>
        <w:jc w:val="both"/>
        <w:rPr>
          <w:rFonts w:eastAsia="Microsoft YaHei" w:cs="Arial"/>
          <w:b/>
          <w:b/>
          <w:bCs/>
          <w:color w:val="auto"/>
          <w:kern w:val="2"/>
          <w:sz w:val="36"/>
          <w:szCs w:val="36"/>
          <w:lang w:val="en-AU" w:eastAsia="zh-CN" w:bidi="hi-IN"/>
          <w:del w:id="7" w:author="Unknown Author" w:date="2021-03-29T20:14:01Z"/>
        </w:rPr>
      </w:pPr>
      <w:del w:id="6"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Heading1"/>
        <w:numPr>
          <w:ilvl w:val="0"/>
          <w:numId w:val="3"/>
        </w:numPr>
        <w:bidi w:val="0"/>
        <w:jc w:val="both"/>
        <w:rPr>
          <w:rFonts w:eastAsia="Microsoft YaHei" w:cs="Arial"/>
          <w:b/>
          <w:b/>
          <w:bCs/>
          <w:color w:val="auto"/>
          <w:kern w:val="2"/>
          <w:sz w:val="36"/>
          <w:szCs w:val="36"/>
          <w:lang w:val="en-AU" w:eastAsia="zh-CN" w:bidi="hi-IN"/>
        </w:rPr>
      </w:pPr>
      <w:r>
        <w:rPr/>
      </w:r>
    </w:p>
    <w:p>
      <w:pPr>
        <w:pStyle w:val="TextBody"/>
        <w:numPr>
          <w:ilvl w:val="0"/>
          <w:numId w:val="4"/>
        </w:numPr>
        <w:rPr>
          <w:rFonts w:ascii="Liberation Sans" w:hAnsi="Liberation Sans" w:eastAsia="Microsoft YaHei" w:cs="Arial"/>
          <w:b/>
          <w:b/>
          <w:bCs/>
          <w:color w:val="auto"/>
          <w:kern w:val="2"/>
          <w:sz w:val="36"/>
          <w:szCs w:val="36"/>
          <w:lang w:val="en-AU" w:eastAsia="zh-CN" w:bidi="hi-IN"/>
          <w:ins w:id="11" w:author="Unknown Author" w:date="2021-03-29T20:14:03Z"/>
        </w:rPr>
      </w:pPr>
      <w:ins w:id="8" w:author="Unknown Author" w:date="2021-03-29T20:17:31Z">
        <w:r>
          <w:rPr/>
          <w:t xml:space="preserve">To </w:t>
        </w:r>
      </w:ins>
      <w:ins w:id="9" w:author="Unknown Author" w:date="2021-03-29T20:17:31Z">
        <w:r>
          <w:rPr>
            <w:rFonts w:eastAsia="NSimSun" w:cs="Arial"/>
            <w:color w:val="auto"/>
            <w:kern w:val="2"/>
            <w:sz w:val="24"/>
            <w:szCs w:val="24"/>
            <w:lang w:val="en-AU" w:eastAsia="zh-CN" w:bidi="hi-IN"/>
          </w:rPr>
          <w:t>implement</w:t>
        </w:r>
      </w:ins>
      <w:ins w:id="10" w:author="Unknown Author" w:date="2021-03-29T20:14:03Z">
        <w:r>
          <w:rPr/>
          <w:t xml:space="preserve"> an e-commerce website</w:t>
        </w:r>
      </w:ins>
    </w:p>
    <w:p>
      <w:pPr>
        <w:pStyle w:val="TextBody"/>
        <w:numPr>
          <w:ilvl w:val="0"/>
          <w:numId w:val="4"/>
        </w:numPr>
        <w:rPr>
          <w:rFonts w:ascii="Liberation Sans" w:hAnsi="Liberation Sans" w:eastAsia="Microsoft YaHei" w:cs="Arial"/>
          <w:b/>
          <w:b/>
          <w:bCs/>
          <w:color w:val="auto"/>
          <w:kern w:val="2"/>
          <w:sz w:val="36"/>
          <w:szCs w:val="36"/>
          <w:lang w:val="en-AU" w:eastAsia="zh-CN" w:bidi="hi-IN"/>
          <w:ins w:id="13" w:author="Unknown Author" w:date="2021-03-29T20:14:03Z"/>
        </w:rPr>
      </w:pPr>
      <w:ins w:id="12" w:author="Unknown Author" w:date="2021-03-29T20:14:03Z">
        <w:r>
          <w:rPr/>
          <w:t>To promote products world wide</w:t>
        </w:r>
      </w:ins>
    </w:p>
    <w:p>
      <w:pPr>
        <w:pStyle w:val="TextBody"/>
        <w:numPr>
          <w:ilvl w:val="0"/>
          <w:numId w:val="4"/>
        </w:numPr>
        <w:rPr>
          <w:rFonts w:ascii="Liberation Sans" w:hAnsi="Liberation Sans" w:eastAsia="Microsoft YaHei" w:cs="Arial"/>
          <w:b/>
          <w:b/>
          <w:bCs/>
          <w:color w:val="auto"/>
          <w:kern w:val="2"/>
          <w:sz w:val="36"/>
          <w:szCs w:val="36"/>
          <w:lang w:val="en-AU" w:eastAsia="zh-CN" w:bidi="hi-IN"/>
          <w:ins w:id="15" w:author="Unknown Author" w:date="2021-03-29T20:14:03Z"/>
        </w:rPr>
      </w:pPr>
      <w:ins w:id="14" w:author="Unknown Author" w:date="2021-03-29T20:14:03Z">
        <w:r>
          <w:rPr/>
          <w:t>To obtain sales metrics</w:t>
        </w:r>
      </w:ins>
    </w:p>
    <w:p>
      <w:pPr>
        <w:pStyle w:val="TextBody"/>
        <w:numPr>
          <w:ilvl w:val="0"/>
          <w:numId w:val="4"/>
        </w:numPr>
        <w:rPr>
          <w:rFonts w:ascii="Liberation Sans" w:hAnsi="Liberation Sans" w:eastAsia="Microsoft YaHei" w:cs="Arial"/>
          <w:b/>
          <w:b/>
          <w:bCs/>
          <w:color w:val="auto"/>
          <w:kern w:val="2"/>
          <w:sz w:val="36"/>
          <w:szCs w:val="36"/>
          <w:lang w:val="en-AU" w:eastAsia="zh-CN" w:bidi="hi-IN"/>
          <w:ins w:id="17" w:author="Unknown Author" w:date="2021-03-29T20:14:03Z"/>
        </w:rPr>
      </w:pPr>
      <w:ins w:id="16" w:author="Unknown Author" w:date="2021-03-29T20:14:03Z">
        <w:r>
          <w:rPr/>
          <w:t>To reduce marketing related costs</w:t>
        </w:r>
      </w:ins>
    </w:p>
    <w:p>
      <w:pPr>
        <w:pStyle w:val="TextBody"/>
        <w:numPr>
          <w:ilvl w:val="0"/>
          <w:numId w:val="4"/>
        </w:numPr>
        <w:rPr>
          <w:rFonts w:ascii="Liberation Sans" w:hAnsi="Liberation Sans" w:eastAsia="Microsoft YaHei" w:cs="Arial"/>
          <w:b/>
          <w:b/>
          <w:bCs/>
          <w:color w:val="auto"/>
          <w:kern w:val="2"/>
          <w:sz w:val="36"/>
          <w:szCs w:val="36"/>
          <w:lang w:val="en-AU" w:eastAsia="zh-CN" w:bidi="hi-IN"/>
          <w:ins w:id="19" w:author="Unknown Author" w:date="2021-03-29T20:14:03Z"/>
        </w:rPr>
      </w:pPr>
      <w:ins w:id="18" w:author="Unknown Author" w:date="2021-03-29T20:14:03Z">
        <w:r>
          <w:rPr/>
          <w:t>To refresh and update online presence</w:t>
        </w:r>
      </w:ins>
    </w:p>
    <w:p>
      <w:pPr>
        <w:pStyle w:val="TextBody"/>
        <w:numPr>
          <w:ilvl w:val="0"/>
          <w:numId w:val="4"/>
        </w:numPr>
        <w:rPr>
          <w:rFonts w:ascii="Liberation Sans" w:hAnsi="Liberation Sans" w:eastAsia="Microsoft YaHei" w:cs="Arial"/>
          <w:b/>
          <w:b/>
          <w:bCs/>
          <w:color w:val="auto"/>
          <w:kern w:val="2"/>
          <w:sz w:val="36"/>
          <w:szCs w:val="36"/>
          <w:lang w:val="en-AU" w:eastAsia="zh-CN" w:bidi="hi-IN"/>
          <w:ins w:id="21" w:author="Unknown Author" w:date="2021-03-29T20:14:03Z"/>
        </w:rPr>
      </w:pPr>
      <w:ins w:id="20" w:author="Unknown Author" w:date="2021-03-29T20:14:03Z">
        <w:r>
          <w:rPr/>
          <w:t>To rely on a different source of profits other than galleries to reduce or remove cost of rent</w:t>
        </w:r>
      </w:ins>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ins w:id="22" w:author="Unknown Author" w:date="2021-03-29T20:21:01Z"/>
        </w:rPr>
      </w:pPr>
      <w:bookmarkStart w:id="1" w:name="__RefHeading___Toc5088_3975847811"/>
      <w:bookmarkEnd w:id="1"/>
      <w:r>
        <w:rPr>
          <w:rFonts w:eastAsia="Microsoft YaHei" w:cs="Arial"/>
          <w:b/>
          <w:bCs/>
          <w:color w:val="auto"/>
          <w:kern w:val="2"/>
          <w:sz w:val="36"/>
          <w:szCs w:val="36"/>
          <w:lang w:val="en-AU" w:eastAsia="zh-CN" w:bidi="hi-IN"/>
        </w:rPr>
        <w:t>Requirements</w:t>
      </w:r>
    </w:p>
    <w:p>
      <w:pPr>
        <w:pStyle w:val="TextBody"/>
        <w:bidi w:val="0"/>
        <w:jc w:val="left"/>
        <w:rPr>
          <w:rFonts w:ascii="Liberation Sans" w:hAnsi="Liberation Sans" w:eastAsia="Microsoft YaHei" w:cs="Arial"/>
          <w:b/>
          <w:b/>
          <w:bCs/>
          <w:color w:val="auto"/>
          <w:kern w:val="2"/>
          <w:sz w:val="36"/>
          <w:szCs w:val="36"/>
          <w:lang w:val="en-AU" w:eastAsia="zh-CN" w:bidi="hi-IN"/>
        </w:rPr>
      </w:pPr>
      <w:r>
        <w:rPr/>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520954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050280" cy="520954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jc w:val="center"/>
              <w:rPr/>
            </w:pPr>
            <w:ins w:id="23" w:author="Unknown Author" w:date="2021-03-29T20:21:01Z">
              <w:r>
                <w:rPr/>
                <w:t>Figure 1 – Requirements</w:t>
              </w:r>
            </w:ins>
          </w:p>
        </w:tc>
      </w:tr>
    </w:tbl>
    <w:p>
      <w:pPr>
        <w:pStyle w:val="TextBody"/>
        <w:bidi w:val="0"/>
        <w:jc w:val="left"/>
        <w:rPr>
          <w:rFonts w:ascii="Liberation Sans" w:hAnsi="Liberation Sans" w:eastAsia="Microsoft YaHei" w:cs="Arial"/>
          <w:b/>
          <w:b/>
          <w:bCs/>
          <w:color w:val="auto"/>
          <w:kern w:val="2"/>
          <w:sz w:val="36"/>
          <w:szCs w:val="36"/>
          <w:lang w:val="en-AU" w:eastAsia="zh-CN" w:bidi="hi-IN"/>
        </w:rPr>
      </w:pPr>
      <w:r>
        <w:rPr/>
      </w:r>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ins w:id="24" w:author="Unknown Author" w:date="2021-03-29T20:25:40Z"/>
        </w:rPr>
      </w:pPr>
      <w:bookmarkStart w:id="2" w:name="__RefHeading___Toc5098_3975847811"/>
      <w:bookmarkEnd w:id="2"/>
      <w:r>
        <w:rPr>
          <w:rFonts w:eastAsia="Microsoft YaHei" w:cs="Arial"/>
          <w:b/>
          <w:bCs/>
          <w:color w:val="auto"/>
          <w:kern w:val="2"/>
          <w:sz w:val="36"/>
          <w:szCs w:val="36"/>
          <w:lang w:val="en-AU" w:eastAsia="zh-CN" w:bidi="hi-IN"/>
        </w:rPr>
        <w:t>Major Deliverables</w:t>
      </w:r>
    </w:p>
    <w:p>
      <w:pPr>
        <w:pStyle w:val="TextBody"/>
        <w:numPr>
          <w:ilvl w:val="0"/>
          <w:numId w:val="5"/>
        </w:numPr>
        <w:rPr>
          <w:rFonts w:ascii="Liberation Sans" w:hAnsi="Liberation Sans" w:eastAsia="Microsoft YaHei" w:cs="Arial"/>
          <w:b/>
          <w:b/>
          <w:bCs/>
          <w:color w:val="auto"/>
          <w:kern w:val="2"/>
          <w:sz w:val="36"/>
          <w:szCs w:val="36"/>
          <w:lang w:val="en-AU" w:eastAsia="zh-CN" w:bidi="hi-IN"/>
          <w:del w:id="26" w:author="Unknown Author" w:date="2021-03-29T20:26:28Z"/>
        </w:rPr>
      </w:pPr>
      <w:del w:id="25" w:author="Unknown Author" w:date="2021-03-29T20:26:28Z">
        <w:r>
          <w:rPr/>
        </w:r>
      </w:del>
    </w:p>
    <w:p>
      <w:pPr>
        <w:pStyle w:val="TextBody"/>
        <w:numPr>
          <w:ilvl w:val="0"/>
          <w:numId w:val="5"/>
        </w:numPr>
        <w:rPr>
          <w:rFonts w:ascii="Liberation Sans" w:hAnsi="Liberation Sans" w:eastAsia="Microsoft YaHei" w:cs="Arial"/>
          <w:b/>
          <w:b/>
          <w:bCs/>
          <w:color w:val="auto"/>
          <w:kern w:val="2"/>
          <w:sz w:val="36"/>
          <w:szCs w:val="36"/>
          <w:lang w:val="en-AU" w:eastAsia="zh-CN" w:bidi="hi-IN"/>
          <w:ins w:id="28" w:author="Unknown Author" w:date="2021-03-29T20:26:32Z"/>
        </w:rPr>
      </w:pPr>
      <w:ins w:id="27" w:author="Unknown Author" w:date="2021-03-29T20:26:32Z">
        <w:r>
          <w:rPr/>
          <w:t>Business Requirements Document</w:t>
        </w:r>
      </w:ins>
    </w:p>
    <w:p>
      <w:pPr>
        <w:pStyle w:val="TextBody"/>
        <w:numPr>
          <w:ilvl w:val="0"/>
          <w:numId w:val="5"/>
        </w:numPr>
        <w:rPr>
          <w:rFonts w:ascii="Liberation Sans" w:hAnsi="Liberation Sans" w:eastAsia="Microsoft YaHei" w:cs="Arial"/>
          <w:b/>
          <w:b/>
          <w:bCs/>
          <w:color w:val="auto"/>
          <w:kern w:val="2"/>
          <w:sz w:val="36"/>
          <w:szCs w:val="36"/>
          <w:lang w:val="en-AU" w:eastAsia="zh-CN" w:bidi="hi-IN"/>
          <w:ins w:id="30" w:author="Unknown Author" w:date="2021-03-29T20:26:32Z"/>
        </w:rPr>
      </w:pPr>
      <w:ins w:id="29" w:author="Unknown Author" w:date="2021-03-29T20:26:32Z">
        <w:r>
          <w:rPr/>
          <w:t>Work Breakdown Structure Document</w:t>
        </w:r>
      </w:ins>
    </w:p>
    <w:p>
      <w:pPr>
        <w:pStyle w:val="TextBody"/>
        <w:numPr>
          <w:ilvl w:val="0"/>
          <w:numId w:val="5"/>
        </w:numPr>
        <w:rPr>
          <w:rFonts w:ascii="Liberation Sans" w:hAnsi="Liberation Sans" w:eastAsia="Microsoft YaHei" w:cs="Arial"/>
          <w:b/>
          <w:b/>
          <w:bCs/>
          <w:color w:val="auto"/>
          <w:kern w:val="2"/>
          <w:sz w:val="36"/>
          <w:szCs w:val="36"/>
          <w:lang w:val="en-AU" w:eastAsia="zh-CN" w:bidi="hi-IN"/>
          <w:ins w:id="32" w:author="Unknown Author" w:date="2021-03-29T20:26:32Z"/>
        </w:rPr>
      </w:pPr>
      <w:ins w:id="31" w:author="Unknown Author" w:date="2021-03-29T20:26:32Z">
        <w:r>
          <w:rPr/>
          <w:t>Website Architecture Document</w:t>
        </w:r>
      </w:ins>
    </w:p>
    <w:p>
      <w:pPr>
        <w:pStyle w:val="TextBody"/>
        <w:numPr>
          <w:ilvl w:val="0"/>
          <w:numId w:val="5"/>
        </w:numPr>
        <w:rPr>
          <w:rFonts w:ascii="Liberation Sans" w:hAnsi="Liberation Sans" w:eastAsia="Microsoft YaHei" w:cs="Arial"/>
          <w:b/>
          <w:b/>
          <w:bCs/>
          <w:color w:val="auto"/>
          <w:kern w:val="2"/>
          <w:sz w:val="36"/>
          <w:szCs w:val="36"/>
          <w:lang w:val="en-AU" w:eastAsia="zh-CN" w:bidi="hi-IN"/>
          <w:ins w:id="34" w:author="Unknown Author" w:date="2021-03-29T20:26:32Z"/>
        </w:rPr>
      </w:pPr>
      <w:ins w:id="33" w:author="Unknown Author" w:date="2021-03-29T20:26:32Z">
        <w:r>
          <w:rPr/>
          <w:t>Mock-ups Document</w:t>
        </w:r>
      </w:ins>
    </w:p>
    <w:p>
      <w:pPr>
        <w:pStyle w:val="TextBody"/>
        <w:numPr>
          <w:ilvl w:val="0"/>
          <w:numId w:val="5"/>
        </w:numPr>
        <w:rPr>
          <w:rFonts w:ascii="Liberation Sans" w:hAnsi="Liberation Sans" w:eastAsia="Microsoft YaHei" w:cs="Arial"/>
          <w:b/>
          <w:b/>
          <w:bCs/>
          <w:color w:val="auto"/>
          <w:kern w:val="2"/>
          <w:sz w:val="36"/>
          <w:szCs w:val="36"/>
          <w:lang w:val="en-AU" w:eastAsia="zh-CN" w:bidi="hi-IN"/>
          <w:ins w:id="36" w:author="Unknown Author" w:date="2021-03-29T20:26:32Z"/>
        </w:rPr>
      </w:pPr>
      <w:ins w:id="35" w:author="Unknown Author" w:date="2021-03-29T20:26:32Z">
        <w:r>
          <w:rPr/>
          <w:t>Test Acceptance Report</w:t>
        </w:r>
      </w:ins>
    </w:p>
    <w:p>
      <w:pPr>
        <w:pStyle w:val="TextBody"/>
        <w:numPr>
          <w:ilvl w:val="0"/>
          <w:numId w:val="5"/>
        </w:numPr>
        <w:rPr>
          <w:rFonts w:ascii="Liberation Sans" w:hAnsi="Liberation Sans" w:eastAsia="Microsoft YaHei" w:cs="Arial"/>
          <w:b/>
          <w:b/>
          <w:bCs/>
          <w:color w:val="auto"/>
          <w:kern w:val="2"/>
          <w:sz w:val="36"/>
          <w:szCs w:val="36"/>
          <w:lang w:val="en-AU" w:eastAsia="zh-CN" w:bidi="hi-IN"/>
          <w:ins w:id="38" w:author="Unknown Author" w:date="2021-03-29T20:26:32Z"/>
        </w:rPr>
      </w:pPr>
      <w:ins w:id="37" w:author="Unknown Author" w:date="2021-03-29T20:26:32Z">
        <w:r>
          <w:rPr/>
          <w:t>Project Closure</w:t>
        </w:r>
      </w:ins>
    </w:p>
    <w:p>
      <w:pPr>
        <w:pStyle w:val="TextBody"/>
        <w:numPr>
          <w:ilvl w:val="0"/>
          <w:numId w:val="5"/>
        </w:numPr>
        <w:rPr>
          <w:rFonts w:ascii="Liberation Sans" w:hAnsi="Liberation Sans" w:eastAsia="Microsoft YaHei" w:cs="Arial"/>
          <w:b/>
          <w:b/>
          <w:bCs/>
          <w:color w:val="auto"/>
          <w:kern w:val="2"/>
          <w:sz w:val="36"/>
          <w:szCs w:val="36"/>
          <w:lang w:val="en-AU" w:eastAsia="zh-CN" w:bidi="hi-IN"/>
          <w:ins w:id="40" w:author="Unknown Author" w:date="2021-03-29T20:26:32Z"/>
        </w:rPr>
      </w:pPr>
      <w:ins w:id="39" w:author="Unknown Author" w:date="2021-03-29T20:26:32Z">
        <w:r>
          <w:rPr/>
          <w:t>Training</w:t>
        </w:r>
      </w:ins>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rPr>
      </w:pPr>
      <w:bookmarkStart w:id="3" w:name="__RefHeading___Toc6297_3975847811"/>
      <w:bookmarkEnd w:id="3"/>
      <w:r>
        <w:rPr>
          <w:rFonts w:eastAsia="Microsoft YaHei" w:cs="Arial"/>
          <w:b/>
          <w:bCs/>
          <w:color w:val="auto"/>
          <w:kern w:val="2"/>
          <w:sz w:val="36"/>
          <w:szCs w:val="36"/>
          <w:lang w:val="en-AU" w:eastAsia="zh-CN" w:bidi="hi-IN"/>
        </w:rPr>
        <w:t>Key Milestones</w:t>
      </w:r>
    </w:p>
    <w:p>
      <w:pPr>
        <w:pStyle w:val="Heading2"/>
        <w:numPr>
          <w:ilvl w:val="1"/>
          <w:numId w:val="2"/>
        </w:numPr>
        <w:bidi w:val="0"/>
        <w:jc w:val="left"/>
        <w:rPr>
          <w:rFonts w:ascii="Liberation Sans" w:hAnsi="Liberation Sans" w:eastAsia="Microsoft YaHei" w:cs="Arial"/>
          <w:b/>
          <w:b/>
          <w:bCs/>
          <w:color w:val="auto"/>
          <w:kern w:val="2"/>
          <w:sz w:val="32"/>
          <w:szCs w:val="32"/>
          <w:lang w:val="en-AU" w:eastAsia="zh-CN" w:bidi="hi-IN"/>
          <w:ins w:id="41" w:author="Unknown Author" w:date="2021-03-29T22:27:26Z"/>
        </w:rPr>
      </w:pPr>
      <w:bookmarkStart w:id="4" w:name="__RefHeading___Toc6319_3975847811"/>
      <w:bookmarkEnd w:id="4"/>
      <w:r>
        <w:rPr>
          <w:rFonts w:eastAsia="Microsoft YaHei" w:cs="Arial"/>
          <w:b/>
          <w:bCs/>
          <w:color w:val="auto"/>
          <w:kern w:val="2"/>
          <w:sz w:val="32"/>
          <w:szCs w:val="32"/>
          <w:lang w:val="en-AU" w:eastAsia="zh-CN" w:bidi="hi-IN"/>
        </w:rPr>
        <w:t>Business Requirements</w:t>
      </w:r>
    </w:p>
    <w:p>
      <w:pPr>
        <w:pStyle w:val="TextBody"/>
        <w:jc w:val="both"/>
        <w:rPr>
          <w:rFonts w:ascii="Liberation Sans" w:hAnsi="Liberation Sans" w:eastAsia="Microsoft YaHei" w:cs="Arial"/>
          <w:b/>
          <w:b/>
          <w:bCs/>
          <w:color w:val="auto"/>
          <w:kern w:val="2"/>
          <w:sz w:val="32"/>
          <w:szCs w:val="32"/>
          <w:lang w:val="en-AU" w:eastAsia="zh-CN" w:bidi="hi-IN"/>
          <w:ins w:id="49" w:author="Unknown Author" w:date="2021-03-29T22:27:26Z"/>
        </w:rPr>
      </w:pPr>
      <w:ins w:id="42" w:author="Unknown Author" w:date="2021-03-29T22:27:26Z">
        <w:r>
          <w:rPr/>
          <w:tab/>
        </w:r>
      </w:ins>
      <w:ins w:id="43" w:author="Unknown Author" w:date="2021-03-29T22:27:26Z">
        <w:r>
          <w:rPr>
            <w:rFonts w:eastAsia="NSimSun" w:cs="Arial"/>
            <w:color w:val="auto"/>
            <w:kern w:val="2"/>
            <w:sz w:val="24"/>
            <w:szCs w:val="24"/>
            <w:lang w:val="en-AU" w:eastAsia="zh-CN" w:bidi="hi-IN"/>
          </w:rPr>
          <w:t xml:space="preserve">Once </w:t>
        </w:r>
      </w:ins>
      <w:ins w:id="44" w:author="Unknown Author" w:date="2021-03-29T22:27:26Z">
        <w:r>
          <w:rPr/>
          <w:t xml:space="preserve">the requirements have been defined, </w:t>
        </w:r>
      </w:ins>
      <w:ins w:id="45" w:author="Unknown Author" w:date="2021-03-29T22:27:26Z">
        <w:r>
          <w:rPr/>
          <w:t>we have reached our first milestone</w:t>
        </w:r>
      </w:ins>
      <w:ins w:id="46" w:author="Unknown Author" w:date="2021-03-29T22:27:26Z">
        <w:r>
          <w:rPr/>
          <w:t xml:space="preserve">. At this point in the project life cycle, developer and stakeholders have a clear idea of what the system </w:t>
        </w:r>
      </w:ins>
      <w:ins w:id="47" w:author="Unknown Author" w:date="2021-03-29T22:27:26Z">
        <w:r>
          <w:rPr/>
          <w:t>should</w:t>
        </w:r>
      </w:ins>
      <w:ins w:id="48" w:author="Unknown Author" w:date="2021-03-29T22:27:26Z">
        <w:r>
          <w:rPr/>
          <w:t xml:space="preserve"> do.</w:t>
        </w:r>
      </w:ins>
    </w:p>
    <w:p>
      <w:pPr>
        <w:pStyle w:val="TextBody"/>
        <w:jc w:val="both"/>
        <w:rPr>
          <w:rFonts w:ascii="Liberation Sans" w:hAnsi="Liberation Sans" w:eastAsia="Microsoft YaHei" w:cs="Arial"/>
          <w:b/>
          <w:b/>
          <w:bCs/>
          <w:color w:val="auto"/>
          <w:kern w:val="2"/>
          <w:sz w:val="32"/>
          <w:szCs w:val="32"/>
          <w:lang w:val="en-AU" w:eastAsia="zh-CN" w:bidi="hi-IN"/>
        </w:rPr>
      </w:pPr>
      <w:ins w:id="50" w:author="Unknown Author" w:date="2021-03-29T22:27:26Z">
        <w:r>
          <w:rPr/>
          <w:t xml:space="preserve"> </w:t>
        </w:r>
      </w:ins>
      <w:ins w:id="51" w:author="Unknown Author" w:date="2021-03-29T22:27:26Z">
        <w:r>
          <w:rPr/>
          <w:tab/>
        </w:r>
      </w:ins>
      <w:ins w:id="52" w:author="Unknown Author" w:date="2021-03-29T22:27:26Z">
        <w:r>
          <w:rPr/>
          <w:t xml:space="preserve">Every issue, need and opportunity </w:t>
        </w:r>
      </w:ins>
      <w:ins w:id="53" w:author="Unknown Author" w:date="2021-03-29T22:27:26Z">
        <w:r>
          <w:rPr/>
          <w:t xml:space="preserve">have been identified and documented. </w:t>
        </w:r>
      </w:ins>
      <w:ins w:id="54" w:author="Unknown Author" w:date="2021-03-29T22:27:26Z">
        <w:r>
          <w:rPr>
            <w:rFonts w:eastAsia="NSimSun" w:cs="Arial"/>
            <w:color w:val="auto"/>
            <w:kern w:val="2"/>
            <w:sz w:val="24"/>
            <w:szCs w:val="24"/>
            <w:lang w:val="en-AU" w:eastAsia="zh-CN" w:bidi="hi-IN"/>
          </w:rPr>
          <w:t>A</w:t>
        </w:r>
      </w:ins>
      <w:ins w:id="55" w:author="Unknown Author" w:date="2021-03-29T22:27:26Z">
        <w:r>
          <w:rPr/>
          <w:t xml:space="preserve"> plan </w:t>
        </w:r>
      </w:ins>
      <w:ins w:id="56" w:author="Unknown Author" w:date="2021-03-29T22:27:26Z">
        <w:r>
          <w:rPr/>
          <w:t xml:space="preserve">on </w:t>
        </w:r>
      </w:ins>
      <w:ins w:id="57" w:author="Unknown Author" w:date="2021-03-29T22:27:26Z">
        <w:r>
          <w:rPr/>
          <w:t xml:space="preserve">of how the </w:t>
        </w:r>
      </w:ins>
      <w:ins w:id="58" w:author="Unknown Author" w:date="2021-03-29T22:27:26Z">
        <w:r>
          <w:rPr>
            <w:rFonts w:eastAsia="NSimSun" w:cs="Arial"/>
            <w:color w:val="auto"/>
            <w:kern w:val="2"/>
            <w:sz w:val="24"/>
            <w:szCs w:val="24"/>
            <w:lang w:val="en-AU" w:eastAsia="zh-CN" w:bidi="hi-IN"/>
          </w:rPr>
          <w:t xml:space="preserve">solution </w:t>
        </w:r>
      </w:ins>
      <w:ins w:id="59" w:author="Unknown Author" w:date="2021-03-29T22:27:26Z">
        <w:r>
          <w:rPr/>
          <w:t xml:space="preserve">is going to </w:t>
        </w:r>
      </w:ins>
      <w:ins w:id="60" w:author="Unknown Author" w:date="2021-03-29T22:27:26Z">
        <w:r>
          <w:rPr>
            <w:rFonts w:eastAsia="NSimSun" w:cs="Arial"/>
            <w:color w:val="auto"/>
            <w:kern w:val="2"/>
            <w:sz w:val="24"/>
            <w:szCs w:val="24"/>
            <w:lang w:val="en-AU" w:eastAsia="zh-CN" w:bidi="hi-IN"/>
          </w:rPr>
          <w:t>act on them</w:t>
        </w:r>
      </w:ins>
      <w:ins w:id="61" w:author="Unknown Author" w:date="2021-03-29T22:27:26Z">
        <w:r>
          <w:rPr/>
          <w:t xml:space="preserve"> exists and is well understood by everyone involved in the project.</w:t>
        </w:r>
      </w:ins>
    </w:p>
    <w:p>
      <w:pPr>
        <w:pStyle w:val="Heading2"/>
        <w:numPr>
          <w:ilvl w:val="1"/>
          <w:numId w:val="2"/>
        </w:numPr>
        <w:bidi w:val="0"/>
        <w:jc w:val="left"/>
        <w:rPr/>
      </w:pPr>
      <w:bookmarkStart w:id="5" w:name="__RefHeading___Toc6321_3975847811"/>
      <w:bookmarkEnd w:id="5"/>
      <w:r>
        <w:rPr>
          <w:rFonts w:eastAsia="Microsoft YaHei" w:cs="Arial"/>
          <w:b/>
          <w:bCs/>
          <w:color w:val="auto"/>
          <w:kern w:val="2"/>
          <w:sz w:val="32"/>
          <w:szCs w:val="32"/>
          <w:lang w:val="en-AU" w:eastAsia="zh-CN" w:bidi="hi-IN"/>
        </w:rPr>
        <w:t>System Design</w:t>
      </w:r>
    </w:p>
    <w:p>
      <w:pPr>
        <w:pStyle w:val="TextBody"/>
        <w:rPr/>
      </w:pPr>
      <w:ins w:id="63" w:author="Unknown Author" w:date="2021-03-29T22:31:28Z">
        <w:r>
          <w:rPr/>
          <w:tab/>
        </w:r>
      </w:ins>
      <w:ins w:id="64" w:author="Unknown Author" w:date="2021-03-29T22:31:28Z">
        <w:r>
          <w:rPr/>
          <w:t xml:space="preserve">The second milestone is design. Every feature and characteristic </w:t>
        </w:r>
      </w:ins>
      <w:ins w:id="65" w:author="Unknown Author" w:date="2021-03-29T22:32:02Z">
        <w:r>
          <w:rPr/>
          <w:t>are thoroughly detailed and described at this stage for the devel</w:t>
        </w:r>
      </w:ins>
      <w:ins w:id="66" w:author="Unknown Author" w:date="2021-03-29T22:33:00Z">
        <w:r>
          <w:rPr/>
          <w:t>opers to work on.</w:t>
        </w:r>
      </w:ins>
    </w:p>
    <w:p>
      <w:pPr>
        <w:pStyle w:val="Heading2"/>
        <w:numPr>
          <w:ilvl w:val="1"/>
          <w:numId w:val="2"/>
        </w:numPr>
        <w:bidi w:val="0"/>
        <w:jc w:val="left"/>
        <w:rPr/>
      </w:pPr>
      <w:bookmarkStart w:id="6" w:name="__RefHeading___Toc3877_545546055"/>
      <w:bookmarkEnd w:id="6"/>
      <w:r>
        <w:rPr>
          <w:rFonts w:eastAsia="Microsoft YaHei" w:cs="Arial"/>
          <w:b/>
          <w:bCs/>
          <w:color w:val="auto"/>
          <w:kern w:val="2"/>
          <w:sz w:val="32"/>
          <w:szCs w:val="32"/>
          <w:lang w:val="en-AU" w:eastAsia="zh-CN" w:bidi="hi-IN"/>
        </w:rPr>
        <w:t>Development and Testing</w:t>
      </w:r>
    </w:p>
    <w:p>
      <w:pPr>
        <w:pStyle w:val="TextBody"/>
        <w:jc w:val="both"/>
        <w:rPr/>
      </w:pPr>
      <w:ins w:id="68" w:author="Unknown Author" w:date="2021-03-29T22:32:26Z">
        <w:r>
          <w:rPr/>
          <w:tab/>
        </w:r>
      </w:ins>
      <w:ins w:id="69" w:author="Unknown Author" w:date="2021-03-29T22:33:24Z">
        <w:r>
          <w:rPr/>
          <w:t xml:space="preserve">Once the development </w:t>
        </w:r>
      </w:ins>
      <w:ins w:id="70" w:author="Unknown Author" w:date="2021-03-29T22:33:24Z">
        <w:r>
          <w:rPr>
            <w:rFonts w:eastAsia="NSimSun" w:cs="Arial"/>
            <w:color w:val="auto"/>
            <w:kern w:val="2"/>
            <w:sz w:val="24"/>
            <w:szCs w:val="24"/>
            <w:lang w:val="en-AU" w:eastAsia="zh-CN" w:bidi="hi-IN"/>
          </w:rPr>
          <w:t xml:space="preserve">is </w:t>
        </w:r>
      </w:ins>
      <w:ins w:id="71" w:author="Unknown Author" w:date="2021-03-29T22:33:24Z">
        <w:r>
          <w:rPr/>
          <w:t>concluded and the testers approved its resul</w:t>
        </w:r>
      </w:ins>
      <w:ins w:id="72" w:author="Unknown Author" w:date="2021-03-29T22:34:33Z">
        <w:r>
          <w:rPr/>
          <w:t>ts according to the initial specifications</w:t>
        </w:r>
      </w:ins>
      <w:ins w:id="73" w:author="Unknown Author" w:date="2021-03-29T22:35:00Z">
        <w:r>
          <w:rPr/>
          <w:t>, the third milestone is delivered.</w:t>
        </w:r>
      </w:ins>
    </w:p>
    <w:p>
      <w:pPr>
        <w:pStyle w:val="Heading2"/>
        <w:numPr>
          <w:ilvl w:val="1"/>
          <w:numId w:val="2"/>
        </w:numPr>
        <w:bidi w:val="0"/>
        <w:jc w:val="left"/>
        <w:rPr/>
      </w:pPr>
      <w:bookmarkStart w:id="7" w:name="__RefHeading___Toc3896_545546055"/>
      <w:bookmarkEnd w:id="7"/>
      <w:r>
        <w:rPr>
          <w:rFonts w:eastAsia="Microsoft YaHei" w:cs="Arial"/>
          <w:b/>
          <w:bCs/>
          <w:color w:val="auto"/>
          <w:kern w:val="2"/>
          <w:sz w:val="32"/>
          <w:szCs w:val="32"/>
          <w:lang w:val="en-AU" w:eastAsia="zh-CN" w:bidi="hi-IN"/>
        </w:rPr>
        <w:t>Project Closure</w:t>
      </w:r>
    </w:p>
    <w:p>
      <w:pPr>
        <w:pStyle w:val="TextBody"/>
        <w:jc w:val="both"/>
        <w:rPr/>
      </w:pPr>
      <w:ins w:id="75" w:author="Unknown Author" w:date="2021-03-29T22:35:08Z">
        <w:r>
          <w:rPr/>
          <w:tab/>
        </w:r>
      </w:ins>
      <w:ins w:id="76" w:author="Unknown Author" w:date="2021-03-29T22:35:08Z">
        <w:r>
          <w:rPr/>
          <w:t xml:space="preserve">The final milestone represents the official closure of the project through </w:t>
        </w:r>
      </w:ins>
      <w:ins w:id="77" w:author="Unknown Author" w:date="2021-03-29T22:36:02Z">
        <w:r>
          <w:rPr/>
          <w:t>a sign-off document.</w:t>
        </w:r>
      </w:ins>
    </w:p>
    <w:p>
      <w:pPr>
        <w:pStyle w:val="Heading1"/>
        <w:numPr>
          <w:ilvl w:val="0"/>
          <w:numId w:val="2"/>
        </w:numPr>
        <w:bidi w:val="0"/>
        <w:jc w:val="left"/>
        <w:rPr/>
      </w:pPr>
      <w:bookmarkStart w:id="8" w:name="__RefHeading___Toc6303_3975847811"/>
      <w:bookmarkEnd w:id="8"/>
      <w:r>
        <w:rPr>
          <w:rFonts w:eastAsia="Microsoft YaHei" w:cs="Arial"/>
          <w:b/>
          <w:bCs/>
          <w:color w:val="auto"/>
          <w:kern w:val="2"/>
          <w:sz w:val="36"/>
          <w:szCs w:val="36"/>
          <w:lang w:val="en-AU" w:eastAsia="zh-CN" w:bidi="hi-IN"/>
        </w:rPr>
        <w:t>Assumptions and Constraints</w:t>
      </w:r>
    </w:p>
    <w:p>
      <w:pPr>
        <w:pStyle w:val="Heading2"/>
        <w:numPr>
          <w:ilvl w:val="1"/>
          <w:numId w:val="2"/>
        </w:numPr>
        <w:bidi w:val="0"/>
        <w:jc w:val="left"/>
        <w:rPr/>
      </w:pPr>
      <w:bookmarkStart w:id="9" w:name="__RefHeading___Toc6311_3975847811"/>
      <w:bookmarkEnd w:id="9"/>
      <w:r>
        <w:rPr>
          <w:rFonts w:eastAsia="Microsoft YaHei" w:cs="Arial"/>
          <w:b/>
          <w:bCs/>
          <w:color w:val="auto"/>
          <w:kern w:val="2"/>
          <w:sz w:val="32"/>
          <w:szCs w:val="32"/>
          <w:lang w:val="en-AU" w:eastAsia="zh-CN" w:bidi="hi-IN"/>
        </w:rPr>
        <w:t>Assumptions</w:t>
      </w:r>
    </w:p>
    <w:p>
      <w:pPr>
        <w:pStyle w:val="Heading3"/>
        <w:numPr>
          <w:ilvl w:val="2"/>
          <w:numId w:val="2"/>
        </w:numPr>
        <w:rPr/>
      </w:pPr>
      <w:bookmarkStart w:id="10" w:name="__RefHeading___Toc6315_3975847811"/>
      <w:bookmarkEnd w:id="10"/>
      <w:r>
        <w:rPr/>
        <w:t>Data</w:t>
      </w:r>
    </w:p>
    <w:p>
      <w:pPr>
        <w:pStyle w:val="TextBody"/>
        <w:rPr>
          <w:rFonts w:ascii="Liberation Sans" w:hAnsi="Liberation Sans" w:eastAsia="Microsoft YaHei" w:cs="Arial"/>
          <w:b/>
          <w:b/>
          <w:bCs/>
          <w:sz w:val="32"/>
          <w:szCs w:val="32"/>
        </w:rPr>
      </w:pPr>
      <w:r>
        <w:rPr/>
        <w:tab/>
        <w:t>It is assumed that the organisational documentation and any other source provided by the client to extract the data needed, is accurate and reflects the real needs of the company.</w:t>
      </w:r>
    </w:p>
    <w:p>
      <w:pPr>
        <w:pStyle w:val="Heading3"/>
        <w:numPr>
          <w:ilvl w:val="2"/>
          <w:numId w:val="2"/>
        </w:numPr>
        <w:rPr>
          <w:rFonts w:ascii="Liberation Sans" w:hAnsi="Liberation Sans" w:eastAsia="Microsoft YaHei" w:cs="Arial"/>
          <w:b/>
          <w:b/>
          <w:bCs/>
          <w:color w:val="auto"/>
          <w:kern w:val="2"/>
          <w:sz w:val="32"/>
          <w:szCs w:val="32"/>
          <w:lang w:val="en-AU" w:eastAsia="zh-CN" w:bidi="hi-IN"/>
        </w:rPr>
      </w:pPr>
      <w:bookmarkStart w:id="11" w:name="__RefHeading___Toc6317_3975847811"/>
      <w:bookmarkEnd w:id="11"/>
      <w:r>
        <w:rPr/>
        <w:t>Imagery and Copyrights</w:t>
      </w:r>
    </w:p>
    <w:p>
      <w:pPr>
        <w:pStyle w:val="TextBody"/>
        <w:rPr>
          <w:rFonts w:ascii="Liberation Sans" w:hAnsi="Liberation Sans" w:eastAsia="Microsoft YaHei" w:cs="Arial"/>
          <w:b/>
          <w:b/>
          <w:bCs/>
          <w:sz w:val="32"/>
          <w:szCs w:val="32"/>
        </w:rPr>
      </w:pPr>
      <w:r>
        <w:rPr>
          <w:rFonts w:eastAsia="NSimSun" w:cs="Arial"/>
          <w:color w:val="auto"/>
          <w:kern w:val="2"/>
          <w:sz w:val="24"/>
          <w:szCs w:val="24"/>
          <w:lang w:val="en-AU" w:eastAsia="zh-CN" w:bidi="hi-IN"/>
        </w:rPr>
        <w:tab/>
        <w:t>Depends on the client to provide the images and content files that they wish to implement. It is assumed that the client will provide timely the files required and with their copyrights.</w:t>
      </w:r>
    </w:p>
    <w:p>
      <w:pPr>
        <w:pStyle w:val="Heading3"/>
        <w:numPr>
          <w:ilvl w:val="2"/>
          <w:numId w:val="2"/>
        </w:numPr>
        <w:rPr>
          <w:rFonts w:ascii="Liberation Sans" w:hAnsi="Liberation Sans" w:eastAsia="Microsoft YaHei" w:cs="Arial"/>
          <w:b/>
          <w:b/>
          <w:bCs/>
          <w:color w:val="auto"/>
          <w:kern w:val="2"/>
          <w:sz w:val="32"/>
          <w:szCs w:val="32"/>
          <w:lang w:val="en-AU" w:eastAsia="zh-CN" w:bidi="hi-IN"/>
        </w:rPr>
      </w:pPr>
      <w:bookmarkStart w:id="12" w:name="__RefHeading___Toc2753_3427714586"/>
      <w:bookmarkEnd w:id="12"/>
      <w:r>
        <w:rPr/>
        <w:t>Merchant Accounts</w:t>
      </w:r>
    </w:p>
    <w:p>
      <w:pPr>
        <w:pStyle w:val="TextBody"/>
        <w:rPr>
          <w:rFonts w:ascii="Liberation Sans" w:hAnsi="Liberation Sans" w:eastAsia="Microsoft YaHei" w:cs="Arial"/>
          <w:b/>
          <w:b/>
          <w:bCs/>
          <w:sz w:val="32"/>
          <w:szCs w:val="32"/>
        </w:rPr>
      </w:pPr>
      <w:r>
        <w:rPr/>
        <w:tab/>
        <w:t xml:space="preserve">The client needs to provide a merchant account in order to interface with the Stripe and </w:t>
      </w:r>
      <w:ins w:id="78" w:author="Unknown Author" w:date="2021-03-29T22:26:18Z">
        <w:r>
          <w:rPr/>
          <w:t>PayPal</w:t>
        </w:r>
      </w:ins>
      <w:del w:id="79" w:author="Unknown Author" w:date="2021-03-29T22:26:18Z">
        <w:r>
          <w:rPr/>
          <w:delText>Paypal</w:delText>
        </w:r>
      </w:del>
      <w:r>
        <w:rPr/>
        <w:t xml:space="preserve"> payment gateways.</w:t>
      </w:r>
    </w:p>
    <w:p>
      <w:pPr>
        <w:pStyle w:val="Heading3"/>
        <w:numPr>
          <w:ilvl w:val="2"/>
          <w:numId w:val="2"/>
        </w:numPr>
        <w:rPr>
          <w:rFonts w:ascii="Liberation Sans" w:hAnsi="Liberation Sans" w:eastAsia="Microsoft YaHei" w:cs="Arial"/>
          <w:b/>
          <w:b/>
          <w:bCs/>
          <w:color w:val="auto"/>
          <w:kern w:val="2"/>
          <w:sz w:val="32"/>
          <w:szCs w:val="32"/>
          <w:lang w:val="en-AU" w:eastAsia="zh-CN" w:bidi="hi-IN"/>
        </w:rPr>
      </w:pPr>
      <w:bookmarkStart w:id="13" w:name="__RefHeading___Toc2755_3427714586"/>
      <w:bookmarkEnd w:id="13"/>
      <w:r>
        <w:rPr/>
        <w:t>IT Infrastructure</w:t>
      </w:r>
    </w:p>
    <w:p>
      <w:pPr>
        <w:pStyle w:val="TextBody"/>
        <w:rPr>
          <w:rFonts w:ascii="Liberation Sans" w:hAnsi="Liberation Sans" w:eastAsia="Microsoft YaHei" w:cs="Arial"/>
          <w:b/>
          <w:b/>
          <w:bCs/>
          <w:sz w:val="32"/>
          <w:szCs w:val="32"/>
        </w:rPr>
      </w:pPr>
      <w:r>
        <w:rPr/>
        <w:tab/>
        <w: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t>
      </w:r>
    </w:p>
    <w:p>
      <w:pPr>
        <w:pStyle w:val="Heading2"/>
        <w:numPr>
          <w:ilvl w:val="1"/>
          <w:numId w:val="2"/>
        </w:numPr>
        <w:bidi w:val="0"/>
        <w:jc w:val="left"/>
        <w:rPr>
          <w:rFonts w:ascii="Liberation Sans" w:hAnsi="Liberation Sans" w:eastAsia="Microsoft YaHei" w:cs="Arial"/>
          <w:b/>
          <w:b/>
          <w:bCs/>
          <w:sz w:val="32"/>
          <w:szCs w:val="32"/>
        </w:rPr>
      </w:pPr>
      <w:bookmarkStart w:id="14" w:name="__RefHeading___Toc6311_39758478111"/>
      <w:bookmarkEnd w:id="14"/>
      <w:r>
        <w:rPr>
          <w:rFonts w:eastAsia="Microsoft YaHei" w:cs="Arial"/>
          <w:b/>
          <w:bCs/>
          <w:color w:val="auto"/>
          <w:kern w:val="2"/>
          <w:sz w:val="32"/>
          <w:szCs w:val="32"/>
          <w:lang w:val="en-AU" w:eastAsia="zh-CN" w:bidi="hi-IN"/>
        </w:rPr>
        <w:t>Constraints</w:t>
      </w:r>
    </w:p>
    <w:p>
      <w:pPr>
        <w:pStyle w:val="Heading3"/>
        <w:numPr>
          <w:ilvl w:val="2"/>
          <w:numId w:val="2"/>
        </w:numPr>
        <w:rPr>
          <w:rFonts w:ascii="Liberation Sans" w:hAnsi="Liberation Sans" w:eastAsia="Microsoft YaHei" w:cs="Arial"/>
          <w:b/>
          <w:b/>
          <w:bCs/>
          <w:sz w:val="32"/>
          <w:szCs w:val="32"/>
          <w:del w:id="81" w:author="Unknown Author" w:date="2021-03-29T22:37:10Z"/>
        </w:rPr>
      </w:pPr>
      <w:del w:id="80" w:author="Unknown Author" w:date="2021-03-29T22:37:10Z">
        <w:r>
          <w:rPr/>
        </w:r>
      </w:del>
    </w:p>
    <w:p>
      <w:pPr>
        <w:pStyle w:val="Heading3"/>
        <w:numPr>
          <w:ilvl w:val="2"/>
          <w:numId w:val="2"/>
        </w:numPr>
        <w:rPr>
          <w:rFonts w:ascii="Liberation Sans" w:hAnsi="Liberation Sans" w:eastAsia="Microsoft YaHei" w:cs="Arial"/>
          <w:b/>
          <w:b/>
          <w:bCs/>
          <w:sz w:val="32"/>
          <w:szCs w:val="32"/>
        </w:rPr>
      </w:pPr>
      <w:bookmarkStart w:id="15" w:name="__RefHeading___Toc3575_3427714586"/>
      <w:bookmarkEnd w:id="15"/>
      <w:r>
        <w:rPr/>
        <w:t>Scope</w:t>
      </w:r>
    </w:p>
    <w:p>
      <w:pPr>
        <w:pStyle w:val="TextBody"/>
        <w:jc w:val="both"/>
        <w:rPr>
          <w:rFonts w:ascii="Liberation Sans" w:hAnsi="Liberation Sans" w:eastAsia="Microsoft YaHei" w:cs="Arial"/>
          <w:b/>
          <w:b/>
          <w:bCs/>
          <w:sz w:val="32"/>
          <w:szCs w:val="32"/>
        </w:rPr>
      </w:pPr>
      <w:ins w:id="82" w:author="Unknown Author" w:date="2021-03-29T22:36:48Z">
        <w:r>
          <w:rPr/>
          <w:tab/>
          <w:t xml:space="preserve">As </w:t>
        </w:r>
      </w:ins>
      <w:ins w:id="83" w:author="Unknown Author" w:date="2021-03-29T22:36:48Z">
        <w:r>
          <w:rPr>
            <w:rFonts w:eastAsia="NSimSun" w:cs="Arial"/>
            <w:color w:val="auto"/>
            <w:kern w:val="2"/>
            <w:sz w:val="24"/>
            <w:szCs w:val="24"/>
            <w:lang w:val="en-AU" w:eastAsia="zh-CN" w:bidi="hi-IN"/>
          </w:rPr>
          <w:t xml:space="preserve">per </w:t>
        </w:r>
      </w:ins>
      <w:ins w:id="84" w:author="Unknown Author" w:date="2021-03-29T22:36:48Z">
        <w:r>
          <w:rPr/>
          <w:t xml:space="preserve">the </w:t>
        </w:r>
      </w:ins>
      <w:ins w:id="85" w:author="Unknown Author" w:date="2021-03-29T22:36:48Z">
        <w:r>
          <w:rPr/>
          <w:t xml:space="preserve">initial </w:t>
        </w:r>
      </w:ins>
      <w:ins w:id="86" w:author="Unknown Author" w:date="2021-03-29T22:36:48Z">
        <w:r>
          <w:rPr/>
          <w:t xml:space="preserve">agreement between the developer and the project sponsor, </w:t>
        </w:r>
      </w:ins>
      <w:ins w:id="87" w:author="Unknown Author" w:date="2021-03-29T22:36:48Z">
        <w:r>
          <w:rPr>
            <w:rFonts w:eastAsia="NSimSun" w:cs="Arial"/>
            <w:color w:val="auto"/>
            <w:kern w:val="2"/>
            <w:sz w:val="24"/>
            <w:szCs w:val="24"/>
            <w:lang w:val="en-AU" w:eastAsia="zh-CN" w:bidi="hi-IN"/>
          </w:rPr>
          <w:t>the scope of the project and its boundaries must be respected</w:t>
        </w:r>
      </w:ins>
      <w:ins w:id="88" w:author="Unknown Author" w:date="2021-03-29T22:38:26Z">
        <w:r>
          <w:rPr>
            <w:rFonts w:eastAsia="NSimSun" w:cs="Arial"/>
            <w:color w:val="auto"/>
            <w:kern w:val="2"/>
            <w:sz w:val="24"/>
            <w:szCs w:val="24"/>
            <w:lang w:val="en-AU" w:eastAsia="zh-CN" w:bidi="hi-IN"/>
          </w:rPr>
          <w:t xml:space="preserve"> accordingly.</w:t>
        </w:r>
      </w:ins>
    </w:p>
    <w:p>
      <w:pPr>
        <w:pStyle w:val="Heading3"/>
        <w:numPr>
          <w:ilvl w:val="2"/>
          <w:numId w:val="2"/>
        </w:numPr>
        <w:rPr>
          <w:rFonts w:ascii="Liberation Sans" w:hAnsi="Liberation Sans" w:eastAsia="Microsoft YaHei" w:cs="Arial"/>
          <w:b/>
          <w:b/>
          <w:bCs/>
          <w:sz w:val="32"/>
          <w:szCs w:val="32"/>
        </w:rPr>
      </w:pPr>
      <w:bookmarkStart w:id="16" w:name="__RefHeading___Toc3577_3427714586"/>
      <w:bookmarkEnd w:id="16"/>
      <w:r>
        <w:rPr/>
        <w:t>Time-frame</w:t>
      </w:r>
    </w:p>
    <w:p>
      <w:pPr>
        <w:pStyle w:val="TextBody"/>
        <w:jc w:val="both"/>
        <w:rPr>
          <w:rFonts w:ascii="Liberation Sans" w:hAnsi="Liberation Sans" w:eastAsia="Microsoft YaHei" w:cs="Arial"/>
          <w:b/>
          <w:b/>
          <w:bCs/>
          <w:sz w:val="32"/>
          <w:szCs w:val="32"/>
        </w:rPr>
      </w:pPr>
      <w:ins w:id="89" w:author="Unknown Author" w:date="2021-03-29T22:38:40Z">
        <w:r>
          <w:rPr/>
          <w:tab/>
        </w:r>
      </w:ins>
      <w:ins w:id="90" w:author="Unknown Author" w:date="2021-03-29T22:38:40Z">
        <w:r>
          <w:rPr/>
          <w:t>The project must conclude by the end of March 2021, unless</w:t>
        </w:r>
      </w:ins>
      <w:ins w:id="91" w:author="Unknown Author" w:date="2021-03-29T22:39:01Z">
        <w:r>
          <w:rPr/>
          <w:t xml:space="preserve"> agreed and approved changes on the scope added to the project.</w:t>
        </w:r>
      </w:ins>
    </w:p>
    <w:p>
      <w:pPr>
        <w:pStyle w:val="Heading3"/>
        <w:numPr>
          <w:ilvl w:val="2"/>
          <w:numId w:val="2"/>
        </w:numPr>
        <w:rPr>
          <w:rFonts w:ascii="Liberation Sans" w:hAnsi="Liberation Sans" w:eastAsia="Microsoft YaHei" w:cs="Arial"/>
          <w:b/>
          <w:b/>
          <w:bCs/>
          <w:sz w:val="32"/>
          <w:szCs w:val="32"/>
        </w:rPr>
      </w:pPr>
      <w:bookmarkStart w:id="17" w:name="__RefHeading___Toc3579_3427714586"/>
      <w:bookmarkEnd w:id="17"/>
      <w:r>
        <w:rPr/>
        <w:t>Budget</w:t>
      </w:r>
    </w:p>
    <w:p>
      <w:pPr>
        <w:pStyle w:val="TextBody"/>
        <w:jc w:val="both"/>
        <w:rPr>
          <w:rFonts w:ascii="Liberation Sans" w:hAnsi="Liberation Sans" w:eastAsia="Microsoft YaHei" w:cs="Arial"/>
          <w:b/>
          <w:b/>
          <w:bCs/>
          <w:sz w:val="32"/>
          <w:szCs w:val="32"/>
        </w:rPr>
      </w:pPr>
      <w:ins w:id="92" w:author="Unknown Author" w:date="2021-03-29T22:39:39Z">
        <w:r>
          <w:rPr/>
          <w:tab/>
        </w:r>
      </w:ins>
      <w:ins w:id="93" w:author="Unknown Author" w:date="2021-03-29T22:39:39Z">
        <w:r>
          <w:rPr/>
          <w:t xml:space="preserve">The project considers a budget which must be </w:t>
        </w:r>
      </w:ins>
      <w:ins w:id="94" w:author="Unknown Author" w:date="2021-03-29T22:40:00Z">
        <w:r>
          <w:rPr/>
          <w:t>paid in order to release the solution to the client.</w:t>
        </w:r>
      </w:ins>
    </w:p>
    <w:p>
      <w:pPr>
        <w:pStyle w:val="Heading3"/>
        <w:numPr>
          <w:ilvl w:val="2"/>
          <w:numId w:val="2"/>
        </w:numPr>
        <w:rPr>
          <w:rFonts w:ascii="Liberation Sans" w:hAnsi="Liberation Sans" w:eastAsia="Microsoft YaHei" w:cs="Arial"/>
          <w:b/>
          <w:b/>
          <w:bCs/>
          <w:sz w:val="32"/>
          <w:szCs w:val="32"/>
        </w:rPr>
      </w:pPr>
      <w:bookmarkStart w:id="18" w:name="__RefHeading___Toc3581_3427714586"/>
      <w:bookmarkEnd w:id="18"/>
      <w:r>
        <w:rPr/>
        <w:t>Privacy</w:t>
      </w:r>
    </w:p>
    <w:p>
      <w:pPr>
        <w:pStyle w:val="TextBody"/>
        <w:rPr>
          <w:rFonts w:ascii="Liberation Sans" w:hAnsi="Liberation Sans" w:eastAsia="Microsoft YaHei" w:cs="Arial"/>
          <w:b/>
          <w:b/>
          <w:bCs/>
          <w:sz w:val="32"/>
          <w:szCs w:val="32"/>
        </w:rPr>
      </w:pPr>
      <w:ins w:id="95" w:author="Unknown Author" w:date="2021-03-29T22:40:25Z">
        <w:r>
          <w:rPr/>
          <w:tab/>
        </w:r>
      </w:ins>
      <w:ins w:id="96" w:author="Unknown Author" w:date="2021-03-29T22:40:25Z">
        <w:r>
          <w:rPr/>
          <w:t>Every single deliverable of the project and its results comply with the actual Australian regu</w:t>
        </w:r>
      </w:ins>
      <w:ins w:id="97" w:author="Unknown Author" w:date="2021-03-29T22:41:00Z">
        <w:r>
          <w:rPr/>
          <w:t>lation on Privacy (Privacy Act 1988)</w:t>
        </w:r>
      </w:ins>
    </w:p>
    <w:p>
      <w:pPr>
        <w:pStyle w:val="TextBody"/>
        <w:bidi w:val="0"/>
        <w:jc w:val="left"/>
        <w:rPr>
          <w:rFonts w:ascii="Liberation Sans" w:hAnsi="Liberation Sans" w:eastAsia="Microsoft YaHei" w:cs="Arial"/>
          <w:b/>
          <w:b/>
          <w:bCs/>
          <w:sz w:val="32"/>
          <w:szCs w:val="32"/>
        </w:rPr>
      </w:pPr>
      <w:r>
        <w:rPr>
          <w:rFonts w:eastAsia="Microsoft YaHei" w:cs="Arial" w:ascii="Liberation Sans" w:hAnsi="Liberation Sans"/>
          <w:b/>
          <w:bCs/>
          <w:sz w:val="32"/>
          <w:szCs w:val="32"/>
        </w:rPr>
      </w:r>
    </w:p>
    <w:p>
      <w:pPr>
        <w:pStyle w:val="TextBody"/>
        <w:bidi w:val="0"/>
        <w:spacing w:before="0" w:after="140"/>
        <w:jc w:val="left"/>
        <w:rPr>
          <w:rFonts w:ascii="Liberation Sans" w:hAnsi="Liberation Sans" w:eastAsia="Microsoft YaHei" w:cs="Arial"/>
          <w:b/>
          <w:b/>
          <w:bCs/>
          <w:sz w:val="32"/>
          <w:szCs w:val="32"/>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LibreOffice/6.4.0.3$Windows_X86_64 LibreOffice_project/b0a288ab3d2d4774cb44b62f04d5d28733ac6df8</Application>
  <Pages>5</Pages>
  <Words>578</Words>
  <Characters>3000</Characters>
  <CharactersWithSpaces>3477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2021-03-29T22:41:52Z</dcterms:modified>
  <cp:revision>58</cp:revision>
  <dc:subject/>
  <dc:title/>
</cp:coreProperties>
</file>