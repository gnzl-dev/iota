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r>
      <w:del w:id="0" w:author="Unknown Author" w:date="2021-03-30T19:22:36Z">
        <w:r>
          <w:rPr>
            <w:rFonts w:eastAsia="Microsoft YaHei" w:cs="Arial"/>
            <w:b/>
            <w:bCs/>
            <w:color w:val="auto"/>
            <w:kern w:val="2"/>
            <w:sz w:val="56"/>
            <w:szCs w:val="56"/>
            <w:lang w:val="en-AU" w:eastAsia="zh-CN" w:bidi="hi-IN"/>
          </w:rPr>
          <w:delText>Scope</w:delText>
        </w:r>
      </w:del>
      <w:ins w:id="1" w:author="Unknown Author" w:date="2021-04-14T23:23:22Z">
        <w:r>
          <w:rPr>
            <w:rFonts w:eastAsia="Microsoft YaHei" w:cs="Arial"/>
            <w:b/>
            <w:bCs/>
            <w:color w:val="auto"/>
            <w:kern w:val="2"/>
            <w:sz w:val="56"/>
            <w:szCs w:val="56"/>
            <w:lang w:val="en-AU" w:eastAsia="zh-CN" w:bidi="hi-IN"/>
          </w:rPr>
          <w:t>Project Closure</w:t>
        </w:r>
      </w:ins>
      <w:r>
        <w:rPr/>
        <w:t xml:space="preserve">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ins w:id="2" w:author="Unknown Author" w:date="2021-04-09T21:31:41Z">
        <w:r>
          <w:rPr/>
        </w:r>
      </w:ins>
    </w:p>
    <w:p>
      <w:pPr>
        <w:pStyle w:val="TextBody"/>
        <w:bidi w:val="0"/>
        <w:jc w:val="center"/>
        <w:rPr>
          <w:del w:id="5" w:author="Unknown Author" w:date="2021-04-09T21:31:42Z"/>
        </w:rPr>
      </w:pPr>
      <w:del w:id="4" w:author="Unknown Author" w:date="2021-04-09T21:31:42Z">
        <w:r>
          <w:rPr/>
        </w:r>
      </w:del>
    </w:p>
    <w:p>
      <w:pPr>
        <w:pStyle w:val="TextBody"/>
        <w:bidi w:val="0"/>
        <w:jc w:val="center"/>
        <w:rPr>
          <w:del w:id="7" w:author="Unknown Author" w:date="2021-04-10T00:38:16Z"/>
        </w:rPr>
      </w:pPr>
      <w:del w:id="6" w:author="Unknown Author" w:date="2021-04-10T00:38:16Z">
        <w:r>
          <w:rPr/>
        </w:r>
      </w:del>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5"/>
        <w:gridCol w:w="1420"/>
        <w:gridCol w:w="6407"/>
      </w:tblGrid>
      <w:tr>
        <w:trPr/>
        <w:tc>
          <w:tcPr>
            <w:tcW w:w="9637"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20"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7"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ins w:id="8" w:author="Unknown Author" w:date="2021-04-09T21:31:39Z">
        <w:r>
          <w:rPr/>
        </w:r>
      </w:ins>
      <w:r>
        <w:br w:type="page"/>
      </w:r>
    </w:p>
    <w:p>
      <w:pPr>
        <w:pStyle w:val="TextBody"/>
        <w:bidi w:val="0"/>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Project completion</w:t>
              <w:tab/>
              <w:t>3</w:t>
            </w:r>
          </w:hyperlink>
        </w:p>
        <w:p>
          <w:pPr>
            <w:pStyle w:val="Contents2"/>
            <w:tabs>
              <w:tab w:val="right" w:pos="9638" w:leader="dot"/>
            </w:tabs>
            <w:rPr/>
          </w:pPr>
          <w:hyperlink w:anchor="__RefHeading___Toc4352_1763762861">
            <w:r>
              <w:rPr>
                <w:rStyle w:val="IndexLink"/>
              </w:rPr>
              <w:t>1.1 Completion criteria</w:t>
              <w:tab/>
              <w:t>3</w:t>
            </w:r>
          </w:hyperlink>
        </w:p>
        <w:p>
          <w:pPr>
            <w:pStyle w:val="Contents2"/>
            <w:tabs>
              <w:tab w:val="right" w:pos="9638" w:leader="dot"/>
            </w:tabs>
            <w:rPr/>
          </w:pPr>
          <w:hyperlink w:anchor="__RefHeading___Toc4354_1763762861">
            <w:r>
              <w:rPr>
                <w:rStyle w:val="IndexLink"/>
              </w:rPr>
              <w:t>1.2 Outstanding items</w:t>
              <w:tab/>
              <w:t>3</w:t>
            </w:r>
          </w:hyperlink>
        </w:p>
        <w:p>
          <w:pPr>
            <w:pStyle w:val="Contents1"/>
            <w:tabs>
              <w:tab w:val="right" w:pos="9638" w:leader="dot"/>
            </w:tabs>
            <w:rPr/>
          </w:pPr>
          <w:hyperlink w:anchor="__RefHeading___Toc4356_1763762861">
            <w:r>
              <w:rPr>
                <w:rStyle w:val="IndexLink"/>
              </w:rPr>
              <w:t>2. Project closure</w:t>
              <w:tab/>
              <w:t>3</w:t>
            </w:r>
          </w:hyperlink>
        </w:p>
        <w:p>
          <w:pPr>
            <w:pStyle w:val="Contents2"/>
            <w:tabs>
              <w:tab w:val="right" w:pos="9638" w:leader="dot"/>
            </w:tabs>
            <w:rPr/>
          </w:pPr>
          <w:hyperlink w:anchor="__RefHeading___Toc4358_1763762861">
            <w:r>
              <w:rPr>
                <w:rStyle w:val="IndexLink"/>
              </w:rPr>
              <w:t>2.1 Deliverables</w:t>
              <w:tab/>
              <w:t>3</w:t>
            </w:r>
          </w:hyperlink>
        </w:p>
        <w:p>
          <w:pPr>
            <w:pStyle w:val="Contents2"/>
            <w:tabs>
              <w:tab w:val="right" w:pos="9638" w:leader="dot"/>
            </w:tabs>
            <w:rPr/>
          </w:pPr>
          <w:hyperlink w:anchor="__RefHeading___Toc4360_1763762861">
            <w:r>
              <w:rPr>
                <w:rStyle w:val="IndexLink"/>
              </w:rPr>
              <w:t>2.2 Documentation</w:t>
              <w:tab/>
              <w:t>4</w:t>
            </w:r>
          </w:hyperlink>
        </w:p>
        <w:p>
          <w:pPr>
            <w:pStyle w:val="Contents2"/>
            <w:tabs>
              <w:tab w:val="right" w:pos="9638" w:leader="dot"/>
            </w:tabs>
            <w:rPr/>
          </w:pPr>
          <w:hyperlink w:anchor="__RefHeading___Toc4362_1763762861">
            <w:r>
              <w:rPr>
                <w:rStyle w:val="IndexLink"/>
              </w:rPr>
              <w:t>2.3 Suppliers</w:t>
              <w:tab/>
              <w:t>4</w:t>
            </w:r>
          </w:hyperlink>
        </w:p>
        <w:p>
          <w:pPr>
            <w:pStyle w:val="Contents2"/>
            <w:tabs>
              <w:tab w:val="right" w:pos="9638" w:leader="dot"/>
            </w:tabs>
            <w:rPr/>
          </w:pPr>
          <w:hyperlink w:anchor="__RefHeading___Toc4364_1763762861">
            <w:r>
              <w:rPr>
                <w:rStyle w:val="IndexLink"/>
              </w:rPr>
              <w:t>2.4 Resources</w:t>
              <w:tab/>
              <w:t>5</w:t>
            </w:r>
          </w:hyperlink>
        </w:p>
        <w:p>
          <w:pPr>
            <w:pStyle w:val="Contents2"/>
            <w:tabs>
              <w:tab w:val="right" w:pos="9638" w:leader="dot"/>
            </w:tabs>
            <w:rPr/>
          </w:pPr>
          <w:hyperlink w:anchor="__RefHeading___Toc4366_1763762861">
            <w:r>
              <w:rPr>
                <w:rStyle w:val="IndexLink"/>
              </w:rPr>
              <w:t>2.5 Communication</w:t>
              <w:tab/>
              <w:t>5</w:t>
            </w:r>
          </w:hyperlink>
        </w:p>
        <w:p>
          <w:pPr>
            <w:pStyle w:val="Contents1"/>
            <w:tabs>
              <w:tab w:val="right" w:pos="9638" w:leader="dot"/>
            </w:tabs>
            <w:rPr/>
          </w:pPr>
          <w:hyperlink w:anchor="__RefHeading___Toc5939_1763762861">
            <w:r>
              <w:rPr>
                <w:rStyle w:val="IndexLink"/>
              </w:rPr>
              <w:t>3. Approval</w:t>
              <w:tab/>
              <w:t>6</w:t>
            </w:r>
          </w:hyperlink>
        </w:p>
        <w:p>
          <w:pPr>
            <w:pStyle w:val="Contents1"/>
            <w:tabs>
              <w:tab w:val="right" w:pos="9638" w:leader="dot"/>
            </w:tabs>
            <w:rPr/>
          </w:pPr>
          <w:hyperlink w:anchor="__RefHeading___Toc5941_1763762861">
            <w:r>
              <w:rPr>
                <w:rStyle w:val="IndexLink"/>
              </w:rPr>
              <w:t>4. Appendix</w:t>
              <w:tab/>
              <w:t>6</w:t>
            </w:r>
          </w:hyperlink>
          <w:r>
            <w:rPr>
              <w:rStyle w:val="IndexLink"/>
            </w:rPr>
            <w:fldChar w:fldCharType="end"/>
          </w:r>
        </w:p>
      </w:sdtContent>
    </w:sdt>
    <w:p>
      <w:pPr>
        <w:pStyle w:val="Heading1"/>
        <w:numPr>
          <w:ilvl w:val="0"/>
          <w:numId w:val="0"/>
        </w:numPr>
        <w:bidi w:val="0"/>
        <w:ind w:left="0" w:hanging="0"/>
        <w:jc w:val="left"/>
        <w:rPr/>
      </w:pPr>
      <w:r>
        <w:rPr/>
      </w:r>
      <w:r>
        <w:br w:type="page"/>
      </w:r>
    </w:p>
    <w:p>
      <w:pPr>
        <w:pStyle w:val="Heading1"/>
        <w:numPr>
          <w:ilvl w:val="0"/>
          <w:numId w:val="4"/>
        </w:numPr>
        <w:bidi w:val="0"/>
        <w:jc w:val="left"/>
        <w:rPr>
          <w:rFonts w:eastAsia="Microsoft YaHei" w:cs="Arial"/>
          <w:b/>
          <w:b/>
          <w:bCs/>
          <w:color w:val="auto"/>
          <w:kern w:val="2"/>
          <w:sz w:val="36"/>
          <w:szCs w:val="36"/>
          <w:lang w:val="en-AU" w:eastAsia="zh-CN" w:bidi="hi-IN"/>
          <w:ins w:id="13" w:author="Unknown Author" w:date="2021-04-14T23:26:10Z"/>
        </w:rPr>
      </w:pPr>
      <w:del w:id="10" w:author="Unknown Author" w:date="2021-04-09T21:21:45Z">
        <w:bookmarkStart w:id="0" w:name="__RefHeading___Toc5050_3975847811"/>
        <w:bookmarkEnd w:id="0"/>
        <w:r>
          <w:rPr>
            <w:rFonts w:eastAsia="Microsoft YaHei" w:cs="Arial"/>
            <w:b/>
            <w:bCs/>
            <w:color w:val="auto"/>
            <w:kern w:val="2"/>
            <w:sz w:val="36"/>
            <w:szCs w:val="36"/>
            <w:lang w:val="en-AU" w:eastAsia="zh-CN" w:bidi="hi-IN"/>
          </w:rPr>
          <w:delText xml:space="preserve">Project </w:delText>
        </w:r>
      </w:del>
      <w:del w:id="11" w:author="Unknown Author" w:date="2021-03-30T22:57:13Z">
        <w:r>
          <w:rPr>
            <w:rFonts w:eastAsia="Microsoft YaHei" w:cs="Arial"/>
            <w:b/>
            <w:bCs/>
            <w:color w:val="auto"/>
            <w:kern w:val="2"/>
            <w:sz w:val="36"/>
            <w:szCs w:val="36"/>
            <w:lang w:val="en-AU" w:eastAsia="zh-CN" w:bidi="hi-IN"/>
          </w:rPr>
          <w:delText>goals</w:delText>
        </w:r>
      </w:del>
      <w:ins w:id="12" w:author="Unknown Author" w:date="2021-04-14T23:23:32Z">
        <w:r>
          <w:rPr>
            <w:rFonts w:eastAsia="Microsoft YaHei" w:cs="Arial"/>
            <w:b/>
            <w:bCs/>
            <w:color w:val="auto"/>
            <w:kern w:val="2"/>
            <w:sz w:val="36"/>
            <w:szCs w:val="36"/>
            <w:lang w:val="en-AU" w:eastAsia="zh-CN" w:bidi="hi-IN"/>
          </w:rPr>
          <w:t>Project completion</w:t>
        </w:r>
      </w:ins>
    </w:p>
    <w:p>
      <w:pPr>
        <w:pStyle w:val="Heading2"/>
        <w:numPr>
          <w:ilvl w:val="1"/>
          <w:numId w:val="4"/>
        </w:numPr>
        <w:bidi w:val="0"/>
        <w:jc w:val="left"/>
        <w:rPr>
          <w:rFonts w:ascii="Liberation Sans" w:hAnsi="Liberation Sans" w:eastAsia="Microsoft YaHei" w:cs="Arial"/>
          <w:b/>
          <w:b/>
          <w:bCs/>
          <w:color w:val="auto"/>
          <w:kern w:val="2"/>
          <w:sz w:val="32"/>
          <w:szCs w:val="32"/>
          <w:lang w:val="en-AU" w:eastAsia="zh-CN" w:bidi="hi-IN"/>
          <w:ins w:id="15" w:author="Unknown Author" w:date="2021-04-14T23:40:48Z"/>
        </w:rPr>
      </w:pPr>
      <w:ins w:id="14" w:author="Unknown Author" w:date="2021-04-14T23:26:10Z">
        <w:bookmarkStart w:id="1" w:name="__RefHeading___Toc4352_1763762861"/>
        <w:bookmarkEnd w:id="1"/>
        <w:r>
          <w:rPr>
            <w:rFonts w:eastAsia="Microsoft YaHei" w:cs="Arial"/>
            <w:b/>
            <w:bCs/>
            <w:color w:val="auto"/>
            <w:kern w:val="2"/>
            <w:sz w:val="36"/>
            <w:szCs w:val="36"/>
            <w:lang w:val="en-AU" w:eastAsia="zh-CN" w:bidi="hi-IN"/>
          </w:rPr>
          <w:t>Completion criteria</w:t>
        </w:r>
      </w:ins>
    </w:p>
    <w:p>
      <w:pPr>
        <w:pStyle w:val="TextBody"/>
        <w:rPr>
          <w:rFonts w:ascii="Liberation Sans" w:hAnsi="Liberation Sans" w:eastAsia="Microsoft YaHei" w:cs="Arial"/>
          <w:b/>
          <w:b/>
          <w:bCs/>
          <w:color w:val="auto"/>
          <w:kern w:val="2"/>
          <w:sz w:val="32"/>
          <w:szCs w:val="32"/>
          <w:lang w:val="en-AU" w:eastAsia="zh-CN" w:bidi="hi-IN"/>
        </w:rPr>
      </w:pPr>
      <w:r>
        <w:rPr/>
      </w:r>
    </w:p>
    <w:tbl>
      <w:tblPr>
        <w:tblW w:w="9638" w:type="dxa"/>
        <w:jc w:val="left"/>
        <w:tblInd w:w="0" w:type="dxa"/>
        <w:tblCellMar>
          <w:top w:w="55" w:type="dxa"/>
          <w:left w:w="55" w:type="dxa"/>
          <w:bottom w:w="55" w:type="dxa"/>
          <w:right w:w="55" w:type="dxa"/>
        </w:tblCellMar>
      </w:tblPr>
      <w:tblGrid>
        <w:gridCol w:w="2268"/>
        <w:gridCol w:w="5102"/>
        <w:gridCol w:w="2268"/>
      </w:tblGrid>
      <w:tr>
        <w:trPr/>
        <w:tc>
          <w:tcPr>
            <w:tcW w:w="2268" w:type="dxa"/>
            <w:tcBorders>
              <w:top w:val="single" w:sz="2" w:space="0" w:color="000000"/>
              <w:left w:val="single" w:sz="2" w:space="0" w:color="000000"/>
              <w:bottom w:val="single" w:sz="2" w:space="0" w:color="000000"/>
            </w:tcBorders>
          </w:tcPr>
          <w:p>
            <w:pPr>
              <w:pStyle w:val="TableContents"/>
              <w:jc w:val="center"/>
              <w:rPr>
                <w:b/>
                <w:b/>
                <w:bCs/>
                <w:sz w:val="22"/>
                <w:szCs w:val="22"/>
              </w:rPr>
            </w:pPr>
            <w:ins w:id="16" w:author="Unknown Author" w:date="2021-04-14T23:26:10Z">
              <w:r>
                <w:rPr>
                  <w:b/>
                  <w:bCs/>
                  <w:sz w:val="22"/>
                  <w:szCs w:val="22"/>
                </w:rPr>
                <w:t>Category</w:t>
              </w:r>
            </w:ins>
          </w:p>
        </w:tc>
        <w:tc>
          <w:tcPr>
            <w:tcW w:w="5102" w:type="dxa"/>
            <w:tcBorders>
              <w:top w:val="single" w:sz="2" w:space="0" w:color="000000"/>
              <w:left w:val="single" w:sz="2" w:space="0" w:color="000000"/>
              <w:bottom w:val="single" w:sz="2" w:space="0" w:color="000000"/>
            </w:tcBorders>
          </w:tcPr>
          <w:p>
            <w:pPr>
              <w:pStyle w:val="TableContents"/>
              <w:jc w:val="center"/>
              <w:rPr>
                <w:b/>
                <w:b/>
                <w:bCs/>
                <w:sz w:val="22"/>
                <w:szCs w:val="22"/>
              </w:rPr>
            </w:pPr>
            <w:ins w:id="17" w:author="Unknown Author" w:date="2021-04-14T23:26:10Z">
              <w:r>
                <w:rPr>
                  <w:b/>
                  <w:bCs/>
                  <w:sz w:val="22"/>
                  <w:szCs w:val="22"/>
                </w:rPr>
                <w:t>Criteria</w:t>
              </w:r>
            </w:ins>
          </w:p>
        </w:tc>
        <w:tc>
          <w:tcPr>
            <w:tcW w:w="2268" w:type="dxa"/>
            <w:tcBorders>
              <w:top w:val="single" w:sz="2" w:space="0" w:color="000000"/>
              <w:left w:val="single" w:sz="2" w:space="0" w:color="000000"/>
              <w:bottom w:val="single" w:sz="2" w:space="0" w:color="000000"/>
              <w:right w:val="single" w:sz="2" w:space="0" w:color="000000"/>
            </w:tcBorders>
          </w:tcPr>
          <w:p>
            <w:pPr>
              <w:pStyle w:val="TableContents"/>
              <w:jc w:val="center"/>
              <w:rPr>
                <w:b/>
                <w:b/>
                <w:bCs/>
                <w:sz w:val="22"/>
                <w:szCs w:val="22"/>
              </w:rPr>
            </w:pPr>
            <w:ins w:id="18" w:author="Unknown Author" w:date="2021-04-14T23:26:10Z">
              <w:r>
                <w:rPr>
                  <w:b/>
                  <w:bCs/>
                  <w:sz w:val="22"/>
                  <w:szCs w:val="22"/>
                </w:rPr>
                <w:t>Achieved</w:t>
              </w:r>
            </w:ins>
          </w:p>
        </w:tc>
      </w:tr>
      <w:tr>
        <w:trPr/>
        <w:tc>
          <w:tcPr>
            <w:tcW w:w="2268" w:type="dxa"/>
            <w:tcBorders>
              <w:left w:val="single" w:sz="2" w:space="0" w:color="000000"/>
              <w:bottom w:val="single" w:sz="2" w:space="0" w:color="000000"/>
            </w:tcBorders>
          </w:tcPr>
          <w:p>
            <w:pPr>
              <w:pStyle w:val="TableContents"/>
              <w:rPr>
                <w:sz w:val="22"/>
                <w:szCs w:val="22"/>
              </w:rPr>
            </w:pPr>
            <w:ins w:id="19" w:author="Unknown Author" w:date="2021-04-14T23:26:10Z">
              <w:r>
                <w:rPr>
                  <w:sz w:val="22"/>
                  <w:szCs w:val="22"/>
                </w:rPr>
                <w:t>Objectives</w:t>
              </w:r>
            </w:ins>
          </w:p>
        </w:tc>
        <w:tc>
          <w:tcPr>
            <w:tcW w:w="5102" w:type="dxa"/>
            <w:tcBorders>
              <w:left w:val="single" w:sz="2" w:space="0" w:color="000000"/>
              <w:bottom w:val="single" w:sz="2" w:space="0" w:color="000000"/>
            </w:tcBorders>
          </w:tcPr>
          <w:p>
            <w:pPr>
              <w:pStyle w:val="TableContents"/>
              <w:numPr>
                <w:ilvl w:val="0"/>
                <w:numId w:val="5"/>
              </w:numPr>
              <w:jc w:val="both"/>
              <w:rPr>
                <w:sz w:val="22"/>
                <w:szCs w:val="22"/>
                <w:ins w:id="21" w:author="Unknown Author" w:date="2021-04-14T23:30:01Z"/>
              </w:rPr>
            </w:pPr>
            <w:ins w:id="20" w:author="Unknown Author" w:date="2021-04-14T23:29:50Z">
              <w:r>
                <w:rPr>
                  <w:sz w:val="22"/>
                  <w:szCs w:val="22"/>
                </w:rPr>
                <w:t>The vision of the Project has been achieved</w:t>
              </w:r>
            </w:ins>
          </w:p>
          <w:p>
            <w:pPr>
              <w:pStyle w:val="TableContents"/>
              <w:numPr>
                <w:ilvl w:val="0"/>
                <w:numId w:val="5"/>
              </w:numPr>
              <w:jc w:val="both"/>
              <w:rPr>
                <w:sz w:val="22"/>
                <w:szCs w:val="22"/>
              </w:rPr>
            </w:pPr>
            <w:ins w:id="22" w:author="Unknown Author" w:date="2021-04-14T23:30:01Z">
              <w:r>
                <w:rPr>
                  <w:sz w:val="22"/>
                  <w:szCs w:val="22"/>
                </w:rPr>
                <w:t>Every single objective have been achieved</w:t>
              </w:r>
            </w:ins>
          </w:p>
        </w:tc>
        <w:tc>
          <w:tcPr>
            <w:tcW w:w="2268" w:type="dxa"/>
            <w:tcBorders>
              <w:left w:val="single" w:sz="2" w:space="0" w:color="000000"/>
              <w:bottom w:val="single" w:sz="2" w:space="0" w:color="000000"/>
              <w:right w:val="single" w:sz="2" w:space="0" w:color="000000"/>
            </w:tcBorders>
          </w:tcPr>
          <w:p>
            <w:pPr>
              <w:pStyle w:val="TableContents"/>
              <w:jc w:val="center"/>
              <w:rPr>
                <w:sz w:val="22"/>
                <w:szCs w:val="22"/>
              </w:rPr>
            </w:pPr>
            <w:ins w:id="23" w:author="Unknown Author" w:date="2021-04-14T23:26:10Z">
              <w:r>
                <w:rPr>
                  <w:sz w:val="22"/>
                  <w:szCs w:val="22"/>
                </w:rPr>
                <w:t>YES</w:t>
              </w:r>
            </w:ins>
          </w:p>
        </w:tc>
      </w:tr>
      <w:tr>
        <w:trPr/>
        <w:tc>
          <w:tcPr>
            <w:tcW w:w="2268" w:type="dxa"/>
            <w:tcBorders>
              <w:left w:val="single" w:sz="2" w:space="0" w:color="000000"/>
              <w:bottom w:val="single" w:sz="2" w:space="0" w:color="000000"/>
            </w:tcBorders>
          </w:tcPr>
          <w:p>
            <w:pPr>
              <w:pStyle w:val="TableContents"/>
              <w:rPr>
                <w:sz w:val="22"/>
                <w:szCs w:val="22"/>
              </w:rPr>
            </w:pPr>
            <w:ins w:id="24" w:author="Unknown Author" w:date="2021-04-14T23:26:10Z">
              <w:r>
                <w:rPr>
                  <w:sz w:val="22"/>
                  <w:szCs w:val="22"/>
                </w:rPr>
                <w:t>Benefits</w:t>
              </w:r>
            </w:ins>
          </w:p>
        </w:tc>
        <w:tc>
          <w:tcPr>
            <w:tcW w:w="5102" w:type="dxa"/>
            <w:tcBorders>
              <w:left w:val="single" w:sz="2" w:space="0" w:color="000000"/>
              <w:bottom w:val="single" w:sz="2" w:space="0" w:color="000000"/>
            </w:tcBorders>
          </w:tcPr>
          <w:p>
            <w:pPr>
              <w:pStyle w:val="TableContents"/>
              <w:numPr>
                <w:ilvl w:val="0"/>
                <w:numId w:val="6"/>
              </w:numPr>
              <w:jc w:val="both"/>
              <w:rPr>
                <w:sz w:val="22"/>
                <w:szCs w:val="22"/>
              </w:rPr>
            </w:pPr>
            <w:ins w:id="25" w:author="Unknown Author" w:date="2021-04-14T23:30:24Z">
              <w:r>
                <w:rPr>
                  <w:sz w:val="22"/>
                  <w:szCs w:val="22"/>
                </w:rPr>
                <w:t xml:space="preserve">Every single benefit </w:t>
              </w:r>
            </w:ins>
            <w:ins w:id="26" w:author="Unknown Author" w:date="2021-04-14T23:31:00Z">
              <w:r>
                <w:rPr>
                  <w:sz w:val="22"/>
                  <w:szCs w:val="22"/>
                </w:rPr>
                <w:t>have been achieved</w:t>
              </w:r>
            </w:ins>
          </w:p>
        </w:tc>
        <w:tc>
          <w:tcPr>
            <w:tcW w:w="2268" w:type="dxa"/>
            <w:tcBorders>
              <w:left w:val="single" w:sz="2" w:space="0" w:color="000000"/>
              <w:bottom w:val="single" w:sz="2" w:space="0" w:color="000000"/>
              <w:right w:val="single" w:sz="2" w:space="0" w:color="000000"/>
            </w:tcBorders>
          </w:tcPr>
          <w:p>
            <w:pPr>
              <w:pStyle w:val="TableContents"/>
              <w:jc w:val="center"/>
              <w:rPr>
                <w:sz w:val="22"/>
                <w:szCs w:val="22"/>
              </w:rPr>
            </w:pPr>
            <w:ins w:id="27" w:author="Unknown Author" w:date="2021-04-14T23:26:10Z">
              <w:r>
                <w:rPr>
                  <w:sz w:val="22"/>
                  <w:szCs w:val="22"/>
                </w:rPr>
                <w:t>YES</w:t>
              </w:r>
            </w:ins>
          </w:p>
        </w:tc>
      </w:tr>
      <w:tr>
        <w:trPr/>
        <w:tc>
          <w:tcPr>
            <w:tcW w:w="2268" w:type="dxa"/>
            <w:tcBorders>
              <w:left w:val="single" w:sz="2" w:space="0" w:color="000000"/>
              <w:bottom w:val="single" w:sz="2" w:space="0" w:color="000000"/>
            </w:tcBorders>
          </w:tcPr>
          <w:p>
            <w:pPr>
              <w:pStyle w:val="TableContents"/>
              <w:rPr>
                <w:sz w:val="22"/>
                <w:szCs w:val="22"/>
              </w:rPr>
            </w:pPr>
            <w:ins w:id="28" w:author="Unknown Author" w:date="2021-04-14T23:26:10Z">
              <w:r>
                <w:rPr>
                  <w:sz w:val="22"/>
                  <w:szCs w:val="22"/>
                </w:rPr>
                <w:t>Deliverables</w:t>
              </w:r>
            </w:ins>
          </w:p>
        </w:tc>
        <w:tc>
          <w:tcPr>
            <w:tcW w:w="5102" w:type="dxa"/>
            <w:tcBorders>
              <w:left w:val="single" w:sz="2" w:space="0" w:color="000000"/>
              <w:bottom w:val="single" w:sz="2" w:space="0" w:color="000000"/>
            </w:tcBorders>
          </w:tcPr>
          <w:p>
            <w:pPr>
              <w:pStyle w:val="TableContents"/>
              <w:numPr>
                <w:ilvl w:val="0"/>
                <w:numId w:val="7"/>
              </w:numPr>
              <w:jc w:val="both"/>
              <w:rPr>
                <w:sz w:val="22"/>
                <w:szCs w:val="22"/>
                <w:ins w:id="30" w:author="Unknown Author" w:date="2021-04-14T23:31:12Z"/>
              </w:rPr>
            </w:pPr>
            <w:ins w:id="29" w:author="Unknown Author" w:date="2021-04-14T23:31:12Z">
              <w:r>
                <w:rPr>
                  <w:sz w:val="22"/>
                  <w:szCs w:val="22"/>
                </w:rPr>
                <w:t>Every single deliverable have been completed</w:t>
              </w:r>
            </w:ins>
          </w:p>
          <w:p>
            <w:pPr>
              <w:pStyle w:val="TableContents"/>
              <w:numPr>
                <w:ilvl w:val="0"/>
                <w:numId w:val="7"/>
              </w:numPr>
              <w:jc w:val="both"/>
              <w:rPr>
                <w:sz w:val="22"/>
                <w:szCs w:val="22"/>
              </w:rPr>
            </w:pPr>
            <w:ins w:id="31" w:author="Unknown Author" w:date="2021-04-14T23:31:12Z">
              <w:r>
                <w:rPr>
                  <w:sz w:val="22"/>
                  <w:szCs w:val="22"/>
                </w:rPr>
                <w:t xml:space="preserve">Every single deliverable have been accepted by the </w:t>
              </w:r>
            </w:ins>
            <w:ins w:id="32" w:author="Unknown Author" w:date="2021-04-14T23:32:30Z">
              <w:r>
                <w:rPr>
                  <w:rFonts w:eastAsia="NSimSun" w:cs="Arial"/>
                  <w:color w:val="auto"/>
                  <w:kern w:val="2"/>
                  <w:sz w:val="22"/>
                  <w:szCs w:val="22"/>
                  <w:lang w:val="en-AU" w:eastAsia="zh-CN" w:bidi="hi-IN"/>
                </w:rPr>
                <w:t xml:space="preserve">Project </w:t>
              </w:r>
            </w:ins>
            <w:ins w:id="33" w:author="Unknown Author" w:date="2021-04-15T00:01:28Z">
              <w:r>
                <w:rPr>
                  <w:rFonts w:eastAsia="NSimSun" w:cs="Arial"/>
                  <w:color w:val="auto"/>
                  <w:kern w:val="2"/>
                  <w:sz w:val="22"/>
                  <w:szCs w:val="22"/>
                  <w:lang w:val="en-AU" w:eastAsia="zh-CN" w:bidi="hi-IN"/>
                </w:rPr>
                <w:t>sponsor</w:t>
              </w:r>
            </w:ins>
          </w:p>
        </w:tc>
        <w:tc>
          <w:tcPr>
            <w:tcW w:w="2268" w:type="dxa"/>
            <w:tcBorders>
              <w:left w:val="single" w:sz="2" w:space="0" w:color="000000"/>
              <w:bottom w:val="single" w:sz="2" w:space="0" w:color="000000"/>
              <w:right w:val="single" w:sz="2" w:space="0" w:color="000000"/>
            </w:tcBorders>
          </w:tcPr>
          <w:p>
            <w:pPr>
              <w:pStyle w:val="TableContents"/>
              <w:jc w:val="center"/>
              <w:rPr>
                <w:sz w:val="22"/>
                <w:szCs w:val="22"/>
              </w:rPr>
            </w:pPr>
            <w:ins w:id="34" w:author="Unknown Author" w:date="2021-04-14T23:26:10Z">
              <w:r>
                <w:rPr>
                  <w:sz w:val="22"/>
                  <w:szCs w:val="22"/>
                </w:rPr>
                <w:t>YES</w:t>
              </w:r>
            </w:ins>
          </w:p>
        </w:tc>
      </w:tr>
    </w:tbl>
    <w:p>
      <w:pPr>
        <w:pStyle w:val="TextBody"/>
        <w:bidi w:val="0"/>
        <w:jc w:val="left"/>
        <w:rPr>
          <w:rFonts w:ascii="Liberation Sans" w:hAnsi="Liberation Sans" w:eastAsia="Microsoft YaHei" w:cs="Arial"/>
          <w:b/>
          <w:b/>
          <w:bCs/>
          <w:color w:val="auto"/>
          <w:kern w:val="2"/>
          <w:sz w:val="32"/>
          <w:szCs w:val="32"/>
          <w:lang w:val="en-AU" w:eastAsia="zh-CN" w:bidi="hi-IN"/>
          <w:ins w:id="36" w:author="Unknown Author" w:date="2021-04-14T23:26:10Z"/>
        </w:rPr>
      </w:pPr>
      <w:ins w:id="35" w:author="Unknown Author" w:date="2021-04-14T23:26:10Z">
        <w:r>
          <w:rPr/>
        </w:r>
      </w:ins>
    </w:p>
    <w:p>
      <w:pPr>
        <w:pStyle w:val="Heading2"/>
        <w:numPr>
          <w:ilvl w:val="1"/>
          <w:numId w:val="4"/>
        </w:numPr>
        <w:bidi w:val="0"/>
        <w:jc w:val="left"/>
        <w:rPr>
          <w:rFonts w:ascii="Liberation Sans" w:hAnsi="Liberation Sans" w:eastAsia="Microsoft YaHei" w:cs="Arial"/>
          <w:b/>
          <w:b/>
          <w:bCs/>
          <w:color w:val="auto"/>
          <w:kern w:val="2"/>
          <w:sz w:val="32"/>
          <w:szCs w:val="32"/>
          <w:lang w:val="en-AU" w:eastAsia="zh-CN" w:bidi="hi-IN"/>
          <w:ins w:id="38" w:author="Unknown Author" w:date="2021-04-14T23:40:36Z"/>
        </w:rPr>
      </w:pPr>
      <w:ins w:id="37" w:author="Unknown Author" w:date="2021-04-14T23:26:10Z">
        <w:bookmarkStart w:id="2" w:name="__RefHeading___Toc4354_1763762861"/>
        <w:bookmarkEnd w:id="2"/>
        <w:r>
          <w:rPr>
            <w:rFonts w:eastAsia="Microsoft YaHei" w:cs="Arial"/>
            <w:b/>
            <w:bCs/>
            <w:color w:val="auto"/>
            <w:kern w:val="2"/>
            <w:sz w:val="36"/>
            <w:szCs w:val="36"/>
            <w:lang w:val="en-AU" w:eastAsia="zh-CN" w:bidi="hi-IN"/>
          </w:rPr>
          <w:t>Outstanding items</w:t>
        </w:r>
      </w:ins>
    </w:p>
    <w:p>
      <w:pPr>
        <w:pStyle w:val="TextBody"/>
        <w:rPr>
          <w:rFonts w:ascii="Liberation Sans" w:hAnsi="Liberation Sans" w:eastAsia="Microsoft YaHei" w:cs="Arial"/>
          <w:b/>
          <w:b/>
          <w:bCs/>
          <w:color w:val="auto"/>
          <w:kern w:val="2"/>
          <w:sz w:val="32"/>
          <w:szCs w:val="32"/>
          <w:lang w:val="en-AU" w:eastAsia="zh-CN" w:bidi="hi-IN"/>
        </w:rPr>
      </w:pPr>
      <w:r>
        <w:rPr/>
      </w:r>
    </w:p>
    <w:tbl>
      <w:tblPr>
        <w:tblW w:w="9638" w:type="dxa"/>
        <w:jc w:val="left"/>
        <w:tblInd w:w="0" w:type="dxa"/>
        <w:tblCellMar>
          <w:top w:w="55" w:type="dxa"/>
          <w:left w:w="55" w:type="dxa"/>
          <w:bottom w:w="55" w:type="dxa"/>
          <w:right w:w="55" w:type="dxa"/>
        </w:tblCellMar>
      </w:tblPr>
      <w:tblGrid>
        <w:gridCol w:w="2268"/>
        <w:gridCol w:w="5102"/>
        <w:gridCol w:w="2268"/>
      </w:tblGrid>
      <w:tr>
        <w:trPr/>
        <w:tc>
          <w:tcPr>
            <w:tcW w:w="2268" w:type="dxa"/>
            <w:tcBorders>
              <w:top w:val="single" w:sz="2" w:space="0" w:color="000000"/>
              <w:left w:val="single" w:sz="2" w:space="0" w:color="000000"/>
              <w:bottom w:val="single" w:sz="2" w:space="0" w:color="000000"/>
            </w:tcBorders>
          </w:tcPr>
          <w:p>
            <w:pPr>
              <w:pStyle w:val="TableContents"/>
              <w:jc w:val="center"/>
              <w:rPr>
                <w:rFonts w:ascii="Liberation Serif" w:hAnsi="Liberation Serif" w:eastAsia="NSimSun" w:cs="Arial"/>
                <w:b/>
                <w:b/>
                <w:bCs/>
                <w:color w:val="auto"/>
                <w:kern w:val="2"/>
                <w:sz w:val="22"/>
                <w:szCs w:val="22"/>
                <w:lang w:val="en-AU" w:eastAsia="zh-CN" w:bidi="hi-IN"/>
              </w:rPr>
            </w:pPr>
            <w:ins w:id="39" w:author="Unknown Author" w:date="2021-04-14T23:36:52Z">
              <w:r>
                <w:rPr>
                  <w:rFonts w:eastAsia="NSimSun" w:cs="Arial"/>
                  <w:b/>
                  <w:bCs/>
                  <w:color w:val="auto"/>
                  <w:kern w:val="2"/>
                  <w:sz w:val="22"/>
                  <w:szCs w:val="22"/>
                  <w:lang w:val="en-AU" w:eastAsia="zh-CN" w:bidi="hi-IN"/>
                </w:rPr>
                <w:t>Item</w:t>
              </w:r>
            </w:ins>
          </w:p>
        </w:tc>
        <w:tc>
          <w:tcPr>
            <w:tcW w:w="5102" w:type="dxa"/>
            <w:tcBorders>
              <w:top w:val="single" w:sz="2" w:space="0" w:color="000000"/>
              <w:left w:val="single" w:sz="2" w:space="0" w:color="000000"/>
              <w:bottom w:val="single" w:sz="2" w:space="0" w:color="000000"/>
            </w:tcBorders>
          </w:tcPr>
          <w:p>
            <w:pPr>
              <w:pStyle w:val="TableContents"/>
              <w:jc w:val="center"/>
              <w:rPr>
                <w:rFonts w:ascii="Liberation Serif" w:hAnsi="Liberation Serif" w:eastAsia="NSimSun" w:cs="Arial"/>
                <w:b/>
                <w:b/>
                <w:bCs/>
                <w:color w:val="auto"/>
                <w:kern w:val="2"/>
                <w:sz w:val="22"/>
                <w:szCs w:val="22"/>
                <w:lang w:val="en-AU" w:eastAsia="zh-CN" w:bidi="hi-IN"/>
              </w:rPr>
            </w:pPr>
            <w:ins w:id="40" w:author="Unknown Author" w:date="2021-04-14T23:36:52Z">
              <w:r>
                <w:rPr>
                  <w:rFonts w:eastAsia="NSimSun" w:cs="Arial"/>
                  <w:b/>
                  <w:bCs/>
                  <w:color w:val="auto"/>
                  <w:kern w:val="2"/>
                  <w:sz w:val="22"/>
                  <w:szCs w:val="22"/>
                  <w:lang w:val="en-AU" w:eastAsia="zh-CN" w:bidi="hi-IN"/>
                </w:rPr>
                <w:t>Action</w:t>
              </w:r>
            </w:ins>
          </w:p>
        </w:tc>
        <w:tc>
          <w:tcPr>
            <w:tcW w:w="2268"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Liberation Serif" w:hAnsi="Liberation Serif" w:eastAsia="NSimSun" w:cs="Arial"/>
                <w:b/>
                <w:b/>
                <w:bCs/>
                <w:color w:val="auto"/>
                <w:kern w:val="2"/>
                <w:sz w:val="22"/>
                <w:szCs w:val="22"/>
                <w:lang w:val="en-AU" w:eastAsia="zh-CN" w:bidi="hi-IN"/>
              </w:rPr>
            </w:pPr>
            <w:ins w:id="41" w:author="Unknown Author" w:date="2021-04-14T23:36:52Z">
              <w:r>
                <w:rPr>
                  <w:rFonts w:eastAsia="NSimSun" w:cs="Arial"/>
                  <w:b/>
                  <w:bCs/>
                  <w:color w:val="auto"/>
                  <w:kern w:val="2"/>
                  <w:sz w:val="22"/>
                  <w:szCs w:val="22"/>
                  <w:lang w:val="en-AU" w:eastAsia="zh-CN" w:bidi="hi-IN"/>
                </w:rPr>
                <w:t>Owner</w:t>
              </w:r>
            </w:ins>
          </w:p>
        </w:tc>
      </w:tr>
      <w:tr>
        <w:trPr/>
        <w:tc>
          <w:tcPr>
            <w:tcW w:w="2268"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42" w:author="Unknown Author" w:date="2021-04-14T23:36:52Z">
              <w:r>
                <w:rPr>
                  <w:rFonts w:eastAsia="NSimSun" w:cs="Arial"/>
                  <w:color w:val="auto"/>
                  <w:kern w:val="2"/>
                  <w:sz w:val="22"/>
                  <w:szCs w:val="22"/>
                  <w:lang w:val="en-AU" w:eastAsia="zh-CN" w:bidi="hi-IN"/>
                </w:rPr>
                <w:t>Activities</w:t>
              </w:r>
            </w:ins>
          </w:p>
        </w:tc>
        <w:tc>
          <w:tcPr>
            <w:tcW w:w="5102" w:type="dxa"/>
            <w:tcBorders>
              <w:left w:val="single" w:sz="2" w:space="0" w:color="000000"/>
              <w:bottom w:val="single" w:sz="2" w:space="0" w:color="000000"/>
            </w:tcBorders>
          </w:tcPr>
          <w:p>
            <w:pPr>
              <w:pStyle w:val="TableContents"/>
              <w:numPr>
                <w:ilvl w:val="0"/>
                <w:numId w:val="5"/>
              </w:numPr>
              <w:jc w:val="both"/>
              <w:rPr>
                <w:rFonts w:ascii="Liberation Serif" w:hAnsi="Liberation Serif" w:eastAsia="NSimSun" w:cs="Arial"/>
                <w:color w:val="auto"/>
                <w:kern w:val="2"/>
                <w:sz w:val="22"/>
                <w:szCs w:val="22"/>
                <w:lang w:val="en-AU" w:eastAsia="zh-CN" w:bidi="hi-IN"/>
              </w:rPr>
            </w:pPr>
            <w:ins w:id="43" w:author="Unknown Author" w:date="2021-04-14T23:36:52Z">
              <w:r>
                <w:rPr>
                  <w:rFonts w:eastAsia="NSimSun" w:cs="Arial"/>
                  <w:color w:val="auto"/>
                  <w:kern w:val="2"/>
                  <w:sz w:val="22"/>
                  <w:szCs w:val="22"/>
                  <w:lang w:val="en-AU" w:eastAsia="zh-CN" w:bidi="hi-IN"/>
                </w:rPr>
                <w:t>Training has yet to be provided</w:t>
              </w:r>
            </w:ins>
          </w:p>
        </w:tc>
        <w:tc>
          <w:tcPr>
            <w:tcW w:w="2268" w:type="dxa"/>
            <w:tcBorders>
              <w:left w:val="single" w:sz="2" w:space="0" w:color="000000"/>
              <w:bottom w:val="single" w:sz="2" w:space="0" w:color="000000"/>
              <w:right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44" w:author="Unknown Author" w:date="2021-04-14T23:36:52Z">
              <w:r>
                <w:rPr>
                  <w:rFonts w:eastAsia="NSimSun" w:cs="Arial"/>
                  <w:color w:val="auto"/>
                  <w:kern w:val="2"/>
                  <w:sz w:val="22"/>
                  <w:szCs w:val="22"/>
                  <w:lang w:val="en-AU" w:eastAsia="zh-CN" w:bidi="hi-IN"/>
                </w:rPr>
                <w:t>Developer</w:t>
              </w:r>
            </w:ins>
          </w:p>
        </w:tc>
      </w:tr>
      <w:tr>
        <w:trPr/>
        <w:tc>
          <w:tcPr>
            <w:tcW w:w="2268"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45" w:author="Unknown Author" w:date="2021-04-14T23:36:52Z">
              <w:r>
                <w:rPr>
                  <w:rFonts w:eastAsia="NSimSun" w:cs="Arial"/>
                  <w:color w:val="auto"/>
                  <w:kern w:val="2"/>
                  <w:sz w:val="22"/>
                  <w:szCs w:val="22"/>
                  <w:lang w:val="en-AU" w:eastAsia="zh-CN" w:bidi="hi-IN"/>
                </w:rPr>
                <w:t>Risks</w:t>
              </w:r>
            </w:ins>
          </w:p>
        </w:tc>
        <w:tc>
          <w:tcPr>
            <w:tcW w:w="5102" w:type="dxa"/>
            <w:tcBorders>
              <w:left w:val="single" w:sz="2" w:space="0" w:color="000000"/>
              <w:bottom w:val="single" w:sz="2" w:space="0" w:color="000000"/>
            </w:tcBorders>
          </w:tcPr>
          <w:p>
            <w:pPr>
              <w:pStyle w:val="TableContents"/>
              <w:numPr>
                <w:ilvl w:val="0"/>
                <w:numId w:val="8"/>
              </w:numPr>
              <w:jc w:val="both"/>
              <w:rPr>
                <w:rFonts w:ascii="Liberation Serif" w:hAnsi="Liberation Serif" w:eastAsia="NSimSun" w:cs="Arial"/>
                <w:color w:val="auto"/>
                <w:kern w:val="2"/>
                <w:sz w:val="22"/>
                <w:szCs w:val="22"/>
                <w:lang w:val="en-AU" w:eastAsia="zh-CN" w:bidi="hi-IN"/>
                <w:ins w:id="47" w:author="Unknown Author" w:date="2021-04-14T23:36:52Z"/>
              </w:rPr>
            </w:pPr>
            <w:ins w:id="46" w:author="Unknown Author" w:date="2021-04-14T23:36:52Z">
              <w:r>
                <w:rPr>
                  <w:rFonts w:eastAsia="NSimSun" w:cs="Arial"/>
                  <w:color w:val="auto"/>
                  <w:kern w:val="2"/>
                  <w:sz w:val="22"/>
                  <w:szCs w:val="22"/>
                  <w:lang w:val="en-AU" w:eastAsia="zh-CN" w:bidi="hi-IN"/>
                </w:rPr>
                <w:t>Database backup strategy has yet to be implemented</w:t>
              </w:r>
            </w:ins>
          </w:p>
          <w:p>
            <w:pPr>
              <w:pStyle w:val="TableContents"/>
              <w:numPr>
                <w:ilvl w:val="0"/>
                <w:numId w:val="8"/>
              </w:numPr>
              <w:jc w:val="both"/>
              <w:rPr>
                <w:rFonts w:ascii="Liberation Serif" w:hAnsi="Liberation Serif" w:eastAsia="NSimSun" w:cs="Arial"/>
                <w:color w:val="auto"/>
                <w:kern w:val="2"/>
                <w:sz w:val="22"/>
                <w:szCs w:val="22"/>
                <w:lang w:val="en-AU" w:eastAsia="zh-CN" w:bidi="hi-IN"/>
              </w:rPr>
            </w:pPr>
            <w:ins w:id="48" w:author="Unknown Author" w:date="2021-04-14T23:36:52Z">
              <w:r>
                <w:rPr>
                  <w:rFonts w:eastAsia="NSimSun" w:cs="Arial"/>
                  <w:color w:val="auto"/>
                  <w:kern w:val="2"/>
                  <w:sz w:val="22"/>
                  <w:szCs w:val="22"/>
                  <w:lang w:val="en-AU" w:eastAsia="zh-CN" w:bidi="hi-IN"/>
                </w:rPr>
                <w:t>Data backup strategy has yet to be implemented</w:t>
              </w:r>
            </w:ins>
          </w:p>
        </w:tc>
        <w:tc>
          <w:tcPr>
            <w:tcW w:w="2268" w:type="dxa"/>
            <w:tcBorders>
              <w:left w:val="single" w:sz="2" w:space="0" w:color="000000"/>
              <w:bottom w:val="single" w:sz="2" w:space="0" w:color="000000"/>
              <w:right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49" w:author="Unknown Author" w:date="2021-04-14T23:36:52Z">
              <w:r>
                <w:rPr>
                  <w:rFonts w:eastAsia="NSimSun" w:cs="Arial"/>
                  <w:color w:val="auto"/>
                  <w:kern w:val="2"/>
                  <w:sz w:val="22"/>
                  <w:szCs w:val="22"/>
                  <w:lang w:val="en-AU" w:eastAsia="zh-CN" w:bidi="hi-IN"/>
                </w:rPr>
                <w:t>Developer</w:t>
              </w:r>
            </w:ins>
          </w:p>
        </w:tc>
      </w:tr>
      <w:tr>
        <w:trPr/>
        <w:tc>
          <w:tcPr>
            <w:tcW w:w="2268"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50" w:author="Unknown Author" w:date="2021-04-14T23:36:52Z">
              <w:r>
                <w:rPr>
                  <w:rFonts w:eastAsia="NSimSun" w:cs="Arial"/>
                  <w:color w:val="auto"/>
                  <w:kern w:val="2"/>
                  <w:sz w:val="22"/>
                  <w:szCs w:val="22"/>
                  <w:lang w:val="en-AU" w:eastAsia="zh-CN" w:bidi="hi-IN"/>
                </w:rPr>
                <w:t>Issues</w:t>
              </w:r>
            </w:ins>
          </w:p>
        </w:tc>
        <w:tc>
          <w:tcPr>
            <w:tcW w:w="5102" w:type="dxa"/>
            <w:tcBorders>
              <w:left w:val="single" w:sz="2" w:space="0" w:color="000000"/>
              <w:bottom w:val="single" w:sz="2" w:space="0" w:color="000000"/>
            </w:tcBorders>
          </w:tcPr>
          <w:p>
            <w:pPr>
              <w:pStyle w:val="TableContents"/>
              <w:numPr>
                <w:ilvl w:val="0"/>
                <w:numId w:val="9"/>
              </w:numPr>
              <w:jc w:val="both"/>
              <w:rPr>
                <w:sz w:val="22"/>
                <w:szCs w:val="22"/>
              </w:rPr>
            </w:pPr>
            <w:ins w:id="51" w:author="Unknown Author" w:date="2021-04-14T23:36:52Z">
              <w:r>
                <w:rPr>
                  <w:sz w:val="22"/>
                  <w:szCs w:val="22"/>
                </w:rPr>
                <w:t>Sales reporting have yet to be defined</w:t>
              </w:r>
            </w:ins>
          </w:p>
        </w:tc>
        <w:tc>
          <w:tcPr>
            <w:tcW w:w="2268" w:type="dxa"/>
            <w:tcBorders>
              <w:left w:val="single" w:sz="2" w:space="0" w:color="000000"/>
              <w:bottom w:val="single" w:sz="2" w:space="0" w:color="000000"/>
              <w:right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52" w:author="Unknown Author" w:date="2021-04-14T23:36:52Z">
              <w:r>
                <w:rPr>
                  <w:rFonts w:eastAsia="NSimSun" w:cs="Arial"/>
                  <w:color w:val="auto"/>
                  <w:kern w:val="2"/>
                  <w:sz w:val="22"/>
                  <w:szCs w:val="22"/>
                  <w:lang w:val="en-AU" w:eastAsia="zh-CN" w:bidi="hi-IN"/>
                </w:rPr>
                <w:t xml:space="preserve">Project </w:t>
              </w:r>
            </w:ins>
            <w:ins w:id="53" w:author="Unknown Author" w:date="2021-04-15T00:01:24Z">
              <w:r>
                <w:rPr>
                  <w:rFonts w:eastAsia="NSimSun" w:cs="Arial"/>
                  <w:color w:val="auto"/>
                  <w:kern w:val="2"/>
                  <w:sz w:val="22"/>
                  <w:szCs w:val="22"/>
                  <w:lang w:val="en-AU" w:eastAsia="zh-CN" w:bidi="hi-IN"/>
                </w:rPr>
                <w:t>sponsor</w:t>
              </w:r>
            </w:ins>
          </w:p>
        </w:tc>
      </w:tr>
    </w:tbl>
    <w:p>
      <w:pPr>
        <w:pStyle w:val="Normal"/>
        <w:keepNext w:val="true"/>
        <w:widowControl/>
        <w:numPr>
          <w:ilvl w:val="0"/>
          <w:numId w:val="4"/>
        </w:numPr>
        <w:bidi w:val="0"/>
        <w:spacing w:before="240" w:after="120"/>
        <w:jc w:val="left"/>
        <w:outlineLvl w:val="0"/>
        <w:rPr>
          <w:rFonts w:ascii="Liberation Sans" w:hAnsi="Liberation Sans" w:eastAsia="Microsoft YaHei" w:cs="Arial"/>
          <w:b/>
          <w:b/>
          <w:bCs/>
          <w:color w:val="auto"/>
          <w:kern w:val="2"/>
          <w:sz w:val="32"/>
          <w:szCs w:val="32"/>
          <w:lang w:val="en-AU" w:eastAsia="zh-CN" w:bidi="hi-IN"/>
          <w:del w:id="55" w:author="Unknown Author" w:date="2021-03-29T20:14:01Z"/>
        </w:rPr>
      </w:pPr>
      <w:del w:id="54" w:author="Unknown Author" w:date="2021-03-29T20:14:01Z">
        <w:r>
          <w:rPr/>
        </w:r>
      </w:del>
    </w:p>
    <w:p>
      <w:pPr>
        <w:pStyle w:val="Normal"/>
        <w:keepNext w:val="true"/>
        <w:widowControl/>
        <w:numPr>
          <w:ilvl w:val="0"/>
          <w:numId w:val="4"/>
        </w:numPr>
        <w:bidi w:val="0"/>
        <w:spacing w:before="240" w:after="120"/>
        <w:jc w:val="left"/>
        <w:outlineLvl w:val="0"/>
        <w:rPr>
          <w:rFonts w:eastAsia="Microsoft YaHei" w:cs="Arial"/>
          <w:b/>
          <w:b/>
          <w:bCs/>
          <w:color w:val="auto"/>
          <w:kern w:val="2"/>
          <w:sz w:val="36"/>
          <w:szCs w:val="36"/>
          <w:lang w:val="en-AU" w:eastAsia="zh-CN" w:bidi="hi-IN"/>
          <w:del w:id="60" w:author="Unknown Author" w:date="2021-03-29T20:10:08Z"/>
        </w:rPr>
      </w:pPr>
      <w:del w:id="56" w:author="Unknown Author" w:date="2021-03-29T20:10:08Z">
        <w:r>
          <w:rPr>
            <w:rFonts w:eastAsia="NSimSun" w:cs="Arial"/>
            <w:color w:val="auto"/>
            <w:kern w:val="2"/>
            <w:sz w:val="24"/>
            <w:szCs w:val="24"/>
            <w:lang w:val="en-AU" w:eastAsia="zh-CN" w:bidi="hi-IN"/>
          </w:rPr>
          <w:delText xml:space="preserve">This </w:delText>
        </w:r>
      </w:del>
      <w:del w:id="57" w:author="Unknown Author" w:date="2021-03-29T20:10:08Z">
        <w:r>
          <w:rPr/>
          <w:delText xml:space="preserve">document defines the technical aspects </w:delText>
        </w:r>
      </w:del>
      <w:del w:id="58" w:author="Unknown Author" w:date="2021-03-29T20:10:08Z">
        <w:r>
          <w:rPr>
            <w:rFonts w:eastAsia="NSimSun" w:cs="Arial"/>
            <w:color w:val="auto"/>
            <w:kern w:val="2"/>
            <w:sz w:val="24"/>
            <w:szCs w:val="24"/>
            <w:lang w:val="en-AU" w:eastAsia="zh-CN" w:bidi="hi-IN"/>
          </w:rPr>
          <w:delText xml:space="preserve">regarding </w:delText>
        </w:r>
      </w:del>
      <w:del w:id="59" w:author="Unknown Author" w:date="2021-03-29T20:10:08Z">
        <w:r>
          <w:rPr/>
          <w:delText>the development and implementation of the Bazaar Ceramics Website.</w:delText>
        </w:r>
      </w:del>
    </w:p>
    <w:p>
      <w:pPr>
        <w:pStyle w:val="Normal"/>
        <w:widowControl/>
        <w:bidi w:val="0"/>
        <w:spacing w:before="240" w:after="120"/>
        <w:jc w:val="left"/>
        <w:outlineLvl w:val="0"/>
        <w:rPr>
          <w:rFonts w:eastAsia="Microsoft YaHei" w:cs="Arial"/>
          <w:b/>
          <w:b/>
          <w:bCs/>
          <w:color w:val="auto"/>
          <w:kern w:val="2"/>
          <w:sz w:val="36"/>
          <w:szCs w:val="36"/>
          <w:lang w:val="en-AU" w:eastAsia="zh-CN" w:bidi="hi-IN"/>
          <w:del w:id="62" w:author="Unknown Author" w:date="2021-03-29T20:14:01Z"/>
        </w:rPr>
      </w:pPr>
      <w:del w:id="61" w:author="Unknown Author" w:date="2021-03-29T20:10:08Z">
        <w:r>
          <w:rPr/>
          <w:tab/>
          <w:delText>The Bazaar Ceramics Website is an e-commerce website with online payment capabilities, customers account implementation and administrative functionalities for management of customer accounts and inventory for calculation and representation of sales figures.</w:delText>
        </w:r>
      </w:del>
    </w:p>
    <w:p>
      <w:pPr>
        <w:pStyle w:val="Normal"/>
        <w:widowControl/>
        <w:numPr>
          <w:ilvl w:val="0"/>
          <w:numId w:val="3"/>
        </w:numPr>
        <w:bidi w:val="0"/>
        <w:spacing w:before="240" w:after="120"/>
        <w:jc w:val="left"/>
        <w:outlineLvl w:val="0"/>
        <w:rPr>
          <w:rFonts w:eastAsia="Microsoft YaHei" w:cs="Arial"/>
          <w:b/>
          <w:b/>
          <w:bCs/>
          <w:color w:val="auto"/>
          <w:kern w:val="2"/>
          <w:sz w:val="36"/>
          <w:szCs w:val="36"/>
          <w:lang w:val="en-AU" w:eastAsia="zh-CN" w:bidi="hi-IN"/>
          <w:del w:id="64" w:author="Unknown Author" w:date="2021-04-09T21:22:00Z"/>
        </w:rPr>
      </w:pPr>
      <w:del w:id="63" w:author="Unknown Author" w:date="2021-04-09T21:22:00Z">
        <w:r>
          <w:rPr>
            <w:rFonts w:eastAsia="Microsoft YaHei" w:cs="Arial"/>
            <w:b/>
            <w:bCs/>
            <w:color w:val="auto"/>
            <w:kern w:val="2"/>
            <w:sz w:val="36"/>
            <w:szCs w:val="36"/>
            <w:lang w:val="en-AU" w:eastAsia="zh-CN" w:bidi="hi-IN"/>
          </w:rPr>
        </w:r>
      </w:del>
    </w:p>
    <w:p>
      <w:pPr>
        <w:pStyle w:val="Normal"/>
        <w:widowControl/>
        <w:numPr>
          <w:ilvl w:val="0"/>
          <w:numId w:val="2"/>
        </w:numPr>
        <w:bidi w:val="0"/>
        <w:spacing w:before="240" w:after="120"/>
        <w:jc w:val="left"/>
        <w:outlineLvl w:val="0"/>
        <w:rPr>
          <w:rFonts w:eastAsia="Microsoft YaHei" w:cs="Arial"/>
          <w:b/>
          <w:b/>
          <w:bCs/>
          <w:color w:val="auto"/>
          <w:kern w:val="2"/>
          <w:sz w:val="36"/>
          <w:szCs w:val="36"/>
          <w:lang w:val="en-AU" w:eastAsia="zh-CN" w:bidi="hi-IN"/>
          <w:del w:id="66" w:author="Unknown Author" w:date="2021-04-09T21:34:09Z"/>
        </w:rPr>
      </w:pPr>
      <w:del w:id="65" w:author="Unknown Author" w:date="2021-04-09T21:34:09Z">
        <w:r>
          <w:rPr>
            <w:rFonts w:eastAsia="Microsoft YaHei" w:cs="Arial"/>
            <w:b/>
            <w:bCs/>
            <w:color w:val="auto"/>
            <w:kern w:val="2"/>
            <w:sz w:val="36"/>
            <w:szCs w:val="36"/>
            <w:lang w:val="en-AU" w:eastAsia="zh-CN" w:bidi="hi-IN"/>
          </w:rPr>
        </w:r>
      </w:del>
    </w:p>
    <w:p>
      <w:pPr>
        <w:pStyle w:val="Normal"/>
        <w:widowControl/>
        <w:numPr>
          <w:ilvl w:val="0"/>
          <w:numId w:val="0"/>
        </w:numPr>
        <w:bidi w:val="0"/>
        <w:spacing w:before="240" w:after="120"/>
        <w:jc w:val="both"/>
        <w:outlineLvl w:val="0"/>
        <w:rPr>
          <w:rFonts w:ascii="Liberation Sans" w:hAnsi="Liberation Sans" w:eastAsia="Microsoft YaHei" w:cs="Arial"/>
          <w:b/>
          <w:b/>
          <w:bCs/>
          <w:color w:val="auto"/>
          <w:kern w:val="2"/>
          <w:sz w:val="36"/>
          <w:szCs w:val="36"/>
          <w:lang w:val="en-AU" w:eastAsia="zh-CN" w:bidi="hi-IN"/>
          <w:del w:id="68" w:author="Unknown Author" w:date="2021-04-14T23:25:31Z"/>
        </w:rPr>
      </w:pPr>
      <w:del w:id="67" w:author="Unknown Author" w:date="2021-04-14T23:25:31Z">
        <w:r>
          <w:rPr/>
        </w:r>
      </w:del>
    </w:p>
    <w:p>
      <w:pPr>
        <w:pStyle w:val="Normal"/>
        <w:widowControl/>
        <w:numPr>
          <w:ilvl w:val="0"/>
          <w:numId w:val="0"/>
        </w:numPr>
        <w:bidi w:val="0"/>
        <w:spacing w:before="240" w:after="120"/>
        <w:jc w:val="left"/>
        <w:outlineLvl w:val="0"/>
        <w:rPr>
          <w:rFonts w:eastAsia="Microsoft YaHei" w:cs="Arial"/>
          <w:b/>
          <w:b/>
          <w:bCs/>
          <w:color w:val="auto"/>
          <w:kern w:val="2"/>
          <w:sz w:val="36"/>
          <w:szCs w:val="36"/>
          <w:lang w:val="en-AU" w:eastAsia="zh-CN" w:bidi="hi-IN"/>
        </w:rPr>
      </w:pPr>
      <w:r>
        <w:rPr/>
      </w:r>
    </w:p>
    <w:p>
      <w:pPr>
        <w:pStyle w:val="Heading1"/>
        <w:numPr>
          <w:ilvl w:val="0"/>
          <w:numId w:val="4"/>
        </w:numPr>
        <w:bidi w:val="0"/>
        <w:jc w:val="left"/>
        <w:rPr>
          <w:rFonts w:ascii="Liberation Sans" w:hAnsi="Liberation Sans" w:eastAsia="Microsoft YaHei" w:cs="Arial"/>
          <w:b/>
          <w:b/>
          <w:bCs/>
          <w:color w:val="auto"/>
          <w:kern w:val="2"/>
          <w:sz w:val="36"/>
          <w:szCs w:val="36"/>
          <w:lang w:val="en-AU" w:eastAsia="zh-CN" w:bidi="hi-IN"/>
          <w:del w:id="71" w:author="Unknown Author" w:date="2021-04-14T23:40:23Z"/>
        </w:rPr>
      </w:pPr>
      <w:del w:id="69" w:author="Unknown Author" w:date="2021-03-30T22:58:37Z">
        <w:bookmarkStart w:id="3" w:name="__RefHeading___Toc4356_1763762861"/>
        <w:bookmarkEnd w:id="3"/>
        <w:r>
          <w:rPr>
            <w:rFonts w:eastAsia="Microsoft YaHei" w:cs="Arial"/>
            <w:b/>
            <w:bCs/>
            <w:color w:val="auto"/>
            <w:kern w:val="2"/>
            <w:sz w:val="36"/>
            <w:szCs w:val="36"/>
            <w:lang w:val="en-AU" w:eastAsia="zh-CN" w:bidi="hi-IN"/>
          </w:rPr>
          <w:delText>Requirements</w:delText>
        </w:r>
      </w:del>
      <w:ins w:id="70" w:author="Unknown Author" w:date="2021-04-14T23:26:36Z">
        <w:r>
          <w:rPr>
            <w:rFonts w:eastAsia="Microsoft YaHei" w:cs="Arial"/>
            <w:b/>
            <w:bCs/>
            <w:color w:val="auto"/>
            <w:kern w:val="2"/>
            <w:sz w:val="36"/>
            <w:szCs w:val="36"/>
            <w:lang w:val="en-AU" w:eastAsia="zh-CN" w:bidi="hi-IN"/>
          </w:rPr>
          <w:t>Project closure</w:t>
        </w:r>
      </w:ins>
    </w:p>
    <w:p>
      <w:pPr>
        <w:pStyle w:val="Heading1"/>
        <w:keepNext w:val="true"/>
        <w:widowControl/>
        <w:numPr>
          <w:ilvl w:val="0"/>
          <w:numId w:val="4"/>
        </w:numPr>
        <w:bidi w:val="0"/>
        <w:spacing w:before="240" w:after="120"/>
        <w:jc w:val="left"/>
        <w:outlineLvl w:val="0"/>
        <w:rPr>
          <w:rFonts w:ascii="Liberation Sans" w:hAnsi="Liberation Sans" w:eastAsia="Microsoft YaHei" w:cs="Arial"/>
          <w:b/>
          <w:b/>
          <w:bCs/>
          <w:color w:val="auto"/>
          <w:kern w:val="2"/>
          <w:sz w:val="36"/>
          <w:szCs w:val="36"/>
          <w:lang w:val="en-AU" w:eastAsia="zh-CN" w:bidi="hi-IN"/>
          <w:del w:id="73" w:author="Unknown Author" w:date="2021-04-14T23:40:23Z"/>
        </w:rPr>
      </w:pPr>
      <w:del w:id="72" w:author="Unknown Author" w:date="2021-04-14T23:40:23Z">
        <w:r>
          <w:rPr/>
        </w:r>
      </w:del>
    </w:p>
    <w:p>
      <w:pPr>
        <w:pStyle w:val="Heading1"/>
        <w:bidi w:val="0"/>
        <w:jc w:val="left"/>
        <w:rPr>
          <w:rFonts w:ascii="Liberation Sans" w:hAnsi="Liberation Sans" w:eastAsia="Microsoft YaHei" w:cs="Arial"/>
          <w:b/>
          <w:b/>
          <w:bCs/>
          <w:color w:val="auto"/>
          <w:kern w:val="2"/>
          <w:sz w:val="36"/>
          <w:szCs w:val="36"/>
          <w:lang w:val="en-AU" w:eastAsia="zh-CN" w:bidi="hi-IN"/>
          <w:ins w:id="75" w:author="Unknown Author" w:date="2021-04-14T23:26:36Z"/>
        </w:rPr>
      </w:pPr>
      <w:ins w:id="74" w:author="Unknown Author" w:date="2021-04-14T23:26:36Z">
        <w:r>
          <w:rPr/>
        </w:r>
      </w:ins>
    </w:p>
    <w:p>
      <w:pPr>
        <w:pStyle w:val="Heading2"/>
        <w:numPr>
          <w:ilvl w:val="1"/>
          <w:numId w:val="4"/>
        </w:numPr>
        <w:bidi w:val="0"/>
        <w:jc w:val="left"/>
        <w:rPr>
          <w:rFonts w:ascii="Liberation Sans" w:hAnsi="Liberation Sans" w:eastAsia="Microsoft YaHei" w:cs="Arial"/>
          <w:b/>
          <w:b/>
          <w:bCs/>
          <w:color w:val="auto"/>
          <w:kern w:val="2"/>
          <w:sz w:val="32"/>
          <w:szCs w:val="32"/>
          <w:lang w:val="en-AU" w:eastAsia="zh-CN" w:bidi="hi-IN"/>
          <w:ins w:id="77" w:author="Unknown Author" w:date="2021-04-14T23:26:36Z"/>
        </w:rPr>
      </w:pPr>
      <w:ins w:id="76" w:author="Unknown Author" w:date="2021-04-14T23:26:36Z">
        <w:bookmarkStart w:id="4" w:name="__RefHeading___Toc4358_1763762861"/>
        <w:bookmarkEnd w:id="4"/>
        <w:r>
          <w:rPr>
            <w:rFonts w:eastAsia="Microsoft YaHei" w:cs="Arial"/>
            <w:b/>
            <w:bCs/>
            <w:color w:val="auto"/>
            <w:kern w:val="2"/>
            <w:sz w:val="36"/>
            <w:szCs w:val="36"/>
            <w:lang w:val="en-AU" w:eastAsia="zh-CN" w:bidi="hi-IN"/>
          </w:rPr>
          <w:t>Deliverables</w:t>
        </w:r>
      </w:ins>
    </w:p>
    <w:p>
      <w:pPr>
        <w:pStyle w:val="TextBody"/>
        <w:rPr>
          <w:rFonts w:ascii="Liberation Sans" w:hAnsi="Liberation Sans" w:eastAsia="Microsoft YaHei" w:cs="Arial"/>
          <w:b/>
          <w:b/>
          <w:bCs/>
          <w:color w:val="auto"/>
          <w:kern w:val="2"/>
          <w:sz w:val="32"/>
          <w:szCs w:val="32"/>
          <w:lang w:val="en-AU" w:eastAsia="zh-CN" w:bidi="hi-IN"/>
        </w:rPr>
      </w:pPr>
      <w:r>
        <w:rPr/>
      </w:r>
    </w:p>
    <w:tbl>
      <w:tblPr>
        <w:tblW w:w="9638" w:type="dxa"/>
        <w:jc w:val="left"/>
        <w:tblInd w:w="0" w:type="dxa"/>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2" w:space="0" w:color="000000"/>
              <w:left w:val="single" w:sz="2" w:space="0" w:color="000000"/>
              <w:bottom w:val="single" w:sz="2" w:space="0" w:color="000000"/>
            </w:tcBorders>
          </w:tcPr>
          <w:p>
            <w:pPr>
              <w:pStyle w:val="TableContents"/>
              <w:jc w:val="center"/>
              <w:rPr>
                <w:b/>
                <w:b/>
                <w:bCs/>
                <w:sz w:val="22"/>
                <w:szCs w:val="22"/>
              </w:rPr>
            </w:pPr>
            <w:ins w:id="78" w:author="Unknown Author" w:date="2021-04-14T23:26:36Z">
              <w:r>
                <w:rPr>
                  <w:b/>
                  <w:bCs/>
                  <w:sz w:val="22"/>
                  <w:szCs w:val="22"/>
                </w:rPr>
                <w:t>Deliverable</w:t>
              </w:r>
            </w:ins>
          </w:p>
        </w:tc>
        <w:tc>
          <w:tcPr>
            <w:tcW w:w="1606" w:type="dxa"/>
            <w:tcBorders>
              <w:top w:val="single" w:sz="2" w:space="0" w:color="000000"/>
              <w:left w:val="single" w:sz="2" w:space="0" w:color="000000"/>
              <w:bottom w:val="single" w:sz="2" w:space="0" w:color="000000"/>
            </w:tcBorders>
          </w:tcPr>
          <w:p>
            <w:pPr>
              <w:pStyle w:val="TableContents"/>
              <w:jc w:val="center"/>
              <w:rPr>
                <w:b/>
                <w:b/>
                <w:bCs/>
                <w:sz w:val="22"/>
                <w:szCs w:val="22"/>
              </w:rPr>
            </w:pPr>
            <w:ins w:id="79" w:author="Unknown Author" w:date="2021-04-14T23:26:36Z">
              <w:r>
                <w:rPr>
                  <w:b/>
                  <w:bCs/>
                  <w:sz w:val="22"/>
                  <w:szCs w:val="22"/>
                </w:rPr>
                <w:t>Current owner</w:t>
              </w:r>
            </w:ins>
          </w:p>
        </w:tc>
        <w:tc>
          <w:tcPr>
            <w:tcW w:w="1607" w:type="dxa"/>
            <w:tcBorders>
              <w:top w:val="single" w:sz="2" w:space="0" w:color="000000"/>
              <w:left w:val="single" w:sz="2" w:space="0" w:color="000000"/>
              <w:bottom w:val="single" w:sz="2" w:space="0" w:color="000000"/>
            </w:tcBorders>
          </w:tcPr>
          <w:p>
            <w:pPr>
              <w:pStyle w:val="TableContents"/>
              <w:jc w:val="center"/>
              <w:rPr>
                <w:b/>
                <w:b/>
                <w:bCs/>
                <w:sz w:val="22"/>
                <w:szCs w:val="22"/>
              </w:rPr>
            </w:pPr>
            <w:ins w:id="80" w:author="Unknown Author" w:date="2021-04-14T23:26:36Z">
              <w:r>
                <w:rPr>
                  <w:b/>
                  <w:bCs/>
                  <w:sz w:val="22"/>
                  <w:szCs w:val="22"/>
                </w:rPr>
                <w:t>New owner</w:t>
              </w:r>
            </w:ins>
          </w:p>
        </w:tc>
        <w:tc>
          <w:tcPr>
            <w:tcW w:w="1606" w:type="dxa"/>
            <w:tcBorders>
              <w:top w:val="single" w:sz="2" w:space="0" w:color="000000"/>
              <w:left w:val="single" w:sz="2" w:space="0" w:color="000000"/>
              <w:bottom w:val="single" w:sz="2" w:space="0" w:color="000000"/>
            </w:tcBorders>
          </w:tcPr>
          <w:p>
            <w:pPr>
              <w:pStyle w:val="TableContents"/>
              <w:jc w:val="center"/>
              <w:rPr>
                <w:b/>
                <w:b/>
                <w:bCs/>
                <w:sz w:val="22"/>
                <w:szCs w:val="22"/>
              </w:rPr>
            </w:pPr>
            <w:ins w:id="81" w:author="Unknown Author" w:date="2021-04-14T23:26:36Z">
              <w:r>
                <w:rPr>
                  <w:b/>
                  <w:bCs/>
                  <w:sz w:val="22"/>
                  <w:szCs w:val="22"/>
                </w:rPr>
                <w:t>Hand-over plan</w:t>
              </w:r>
            </w:ins>
          </w:p>
        </w:tc>
        <w:tc>
          <w:tcPr>
            <w:tcW w:w="1606" w:type="dxa"/>
            <w:tcBorders>
              <w:top w:val="single" w:sz="2" w:space="0" w:color="000000"/>
              <w:left w:val="single" w:sz="2" w:space="0" w:color="000000"/>
              <w:bottom w:val="single" w:sz="2" w:space="0" w:color="000000"/>
            </w:tcBorders>
          </w:tcPr>
          <w:p>
            <w:pPr>
              <w:pStyle w:val="TableContents"/>
              <w:jc w:val="center"/>
              <w:rPr>
                <w:b/>
                <w:b/>
                <w:bCs/>
                <w:sz w:val="22"/>
                <w:szCs w:val="22"/>
              </w:rPr>
            </w:pPr>
            <w:ins w:id="82" w:author="Unknown Author" w:date="2021-04-14T23:26:36Z">
              <w:r>
                <w:rPr>
                  <w:b/>
                  <w:bCs/>
                  <w:sz w:val="22"/>
                  <w:szCs w:val="22"/>
                </w:rPr>
                <w:t>Date</w:t>
              </w:r>
            </w:ins>
          </w:p>
        </w:tc>
        <w:tc>
          <w:tcPr>
            <w:tcW w:w="1607" w:type="dxa"/>
            <w:tcBorders>
              <w:top w:val="single" w:sz="2" w:space="0" w:color="000000"/>
              <w:left w:val="single" w:sz="2" w:space="0" w:color="000000"/>
              <w:bottom w:val="single" w:sz="2" w:space="0" w:color="000000"/>
              <w:right w:val="single" w:sz="2" w:space="0" w:color="000000"/>
            </w:tcBorders>
          </w:tcPr>
          <w:p>
            <w:pPr>
              <w:pStyle w:val="TableContents"/>
              <w:jc w:val="center"/>
              <w:rPr>
                <w:b/>
                <w:b/>
                <w:bCs/>
                <w:sz w:val="22"/>
                <w:szCs w:val="22"/>
              </w:rPr>
            </w:pPr>
            <w:ins w:id="83" w:author="Unknown Author" w:date="2021-04-14T23:26:36Z">
              <w:r>
                <w:rPr>
                  <w:b/>
                  <w:bCs/>
                  <w:sz w:val="22"/>
                  <w:szCs w:val="22"/>
                </w:rPr>
                <w:t>Responsible</w:t>
              </w:r>
            </w:ins>
          </w:p>
        </w:tc>
      </w:tr>
      <w:tr>
        <w:trPr/>
        <w:tc>
          <w:tcPr>
            <w:tcW w:w="1606" w:type="dxa"/>
            <w:tcBorders>
              <w:left w:val="single" w:sz="2" w:space="0" w:color="000000"/>
              <w:bottom w:val="single" w:sz="2" w:space="0" w:color="000000"/>
            </w:tcBorders>
          </w:tcPr>
          <w:p>
            <w:pPr>
              <w:pStyle w:val="TableContents"/>
              <w:rPr>
                <w:sz w:val="22"/>
                <w:szCs w:val="22"/>
              </w:rPr>
            </w:pPr>
            <w:ins w:id="84" w:author="Unknown Author" w:date="2021-04-14T23:26:36Z">
              <w:r>
                <w:rPr>
                  <w:sz w:val="22"/>
                  <w:szCs w:val="22"/>
                </w:rPr>
                <w:t>Prototype</w:t>
              </w:r>
            </w:ins>
          </w:p>
        </w:tc>
        <w:tc>
          <w:tcPr>
            <w:tcW w:w="1606" w:type="dxa"/>
            <w:tcBorders>
              <w:left w:val="single" w:sz="2" w:space="0" w:color="000000"/>
              <w:bottom w:val="single" w:sz="2" w:space="0" w:color="000000"/>
            </w:tcBorders>
          </w:tcPr>
          <w:p>
            <w:pPr>
              <w:pStyle w:val="TableContents"/>
              <w:rPr>
                <w:sz w:val="22"/>
                <w:szCs w:val="22"/>
              </w:rPr>
            </w:pPr>
            <w:ins w:id="85"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86"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87"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88"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89"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90" w:author="Unknown Author" w:date="2021-04-14T23:42:09Z">
              <w:r>
                <w:rPr>
                  <w:rFonts w:eastAsia="NSimSun" w:cs="Arial"/>
                  <w:color w:val="auto"/>
                  <w:kern w:val="2"/>
                  <w:sz w:val="22"/>
                  <w:szCs w:val="22"/>
                  <w:lang w:val="en-AU" w:eastAsia="zh-CN" w:bidi="hi-IN"/>
                </w:rPr>
                <w:t>Database Design and Architecture</w:t>
              </w:r>
            </w:ins>
          </w:p>
        </w:tc>
        <w:tc>
          <w:tcPr>
            <w:tcW w:w="1606" w:type="dxa"/>
            <w:tcBorders>
              <w:left w:val="single" w:sz="2" w:space="0" w:color="000000"/>
              <w:bottom w:val="single" w:sz="2" w:space="0" w:color="000000"/>
            </w:tcBorders>
          </w:tcPr>
          <w:p>
            <w:pPr>
              <w:pStyle w:val="TableContents"/>
              <w:rPr>
                <w:sz w:val="22"/>
                <w:szCs w:val="22"/>
              </w:rPr>
            </w:pPr>
            <w:ins w:id="91"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92"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93"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94"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95"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96" w:author="Unknown Author" w:date="2021-04-14T23:42:19Z">
              <w:r>
                <w:rPr>
                  <w:rFonts w:eastAsia="NSimSun" w:cs="Arial"/>
                  <w:color w:val="auto"/>
                  <w:kern w:val="2"/>
                  <w:sz w:val="22"/>
                  <w:szCs w:val="22"/>
                  <w:lang w:val="en-AU" w:eastAsia="zh-CN" w:bidi="hi-IN"/>
                </w:rPr>
                <w:t>Source Code</w:t>
              </w:r>
            </w:ins>
          </w:p>
        </w:tc>
        <w:tc>
          <w:tcPr>
            <w:tcW w:w="1606" w:type="dxa"/>
            <w:tcBorders>
              <w:left w:val="single" w:sz="2" w:space="0" w:color="000000"/>
              <w:bottom w:val="single" w:sz="2" w:space="0" w:color="000000"/>
            </w:tcBorders>
          </w:tcPr>
          <w:p>
            <w:pPr>
              <w:pStyle w:val="TableContents"/>
              <w:rPr>
                <w:sz w:val="22"/>
                <w:szCs w:val="22"/>
              </w:rPr>
            </w:pPr>
            <w:ins w:id="97"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98"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99"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00"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01"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02" w:author="Unknown Author" w:date="2021-04-14T23:42:22Z">
              <w:r>
                <w:rPr>
                  <w:rFonts w:eastAsia="NSimSun" w:cs="Arial"/>
                  <w:color w:val="auto"/>
                  <w:kern w:val="2"/>
                  <w:sz w:val="22"/>
                  <w:szCs w:val="22"/>
                  <w:lang w:val="en-AU" w:eastAsia="zh-CN" w:bidi="hi-IN"/>
                </w:rPr>
                <w:t>Training</w:t>
              </w:r>
            </w:ins>
          </w:p>
        </w:tc>
        <w:tc>
          <w:tcPr>
            <w:tcW w:w="1606" w:type="dxa"/>
            <w:tcBorders>
              <w:left w:val="single" w:sz="2" w:space="0" w:color="000000"/>
              <w:bottom w:val="single" w:sz="2" w:space="0" w:color="000000"/>
            </w:tcBorders>
          </w:tcPr>
          <w:p>
            <w:pPr>
              <w:pStyle w:val="TableContents"/>
              <w:rPr>
                <w:sz w:val="22"/>
                <w:szCs w:val="22"/>
              </w:rPr>
            </w:pPr>
            <w:ins w:id="103"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04"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05" w:author="Unknown Author" w:date="2021-04-14T23:41:36Z">
              <w:r>
                <w:rPr>
                  <w:rFonts w:eastAsia="NSimSun" w:cs="Arial"/>
                  <w:color w:val="auto"/>
                  <w:kern w:val="2"/>
                  <w:sz w:val="22"/>
                  <w:szCs w:val="22"/>
                  <w:lang w:val="en-AU" w:eastAsia="zh-CN" w:bidi="hi-IN"/>
                </w:rPr>
                <w:t>On location</w:t>
              </w:r>
            </w:ins>
          </w:p>
        </w:tc>
        <w:tc>
          <w:tcPr>
            <w:tcW w:w="1606"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106" w:author="Unknown Author" w:date="2021-04-14T23:41:46Z">
              <w:r>
                <w:rPr>
                  <w:rFonts w:eastAsia="NSimSun" w:cs="Arial"/>
                  <w:color w:val="auto"/>
                  <w:kern w:val="2"/>
                  <w:sz w:val="22"/>
                  <w:szCs w:val="22"/>
                  <w:lang w:val="en-AU" w:eastAsia="zh-CN" w:bidi="hi-IN"/>
                </w:rPr>
                <w:t>To be scheduled</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07"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08" w:author="Unknown Author" w:date="2021-04-14T23:42:26Z">
              <w:r>
                <w:rPr>
                  <w:rFonts w:eastAsia="NSimSun" w:cs="Arial"/>
                  <w:color w:val="auto"/>
                  <w:kern w:val="2"/>
                  <w:sz w:val="22"/>
                  <w:szCs w:val="22"/>
                  <w:lang w:val="en-AU" w:eastAsia="zh-CN" w:bidi="hi-IN"/>
                </w:rPr>
                <w:t>Project Closure Document</w:t>
              </w:r>
            </w:ins>
          </w:p>
        </w:tc>
        <w:tc>
          <w:tcPr>
            <w:tcW w:w="1606" w:type="dxa"/>
            <w:tcBorders>
              <w:left w:val="single" w:sz="2" w:space="0" w:color="000000"/>
              <w:bottom w:val="single" w:sz="2" w:space="0" w:color="000000"/>
            </w:tcBorders>
          </w:tcPr>
          <w:p>
            <w:pPr>
              <w:pStyle w:val="TableContents"/>
              <w:rPr>
                <w:sz w:val="22"/>
                <w:szCs w:val="22"/>
              </w:rPr>
            </w:pPr>
            <w:ins w:id="109"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10"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11" w:author="Unknown Author" w:date="2021-04-14T23:42:35Z">
              <w:r>
                <w:rPr>
                  <w:rFonts w:eastAsia="NSimSun" w:cs="Arial"/>
                  <w:color w:val="auto"/>
                  <w:kern w:val="2"/>
                  <w:sz w:val="22"/>
                  <w:szCs w:val="22"/>
                  <w:lang w:val="en-AU" w:eastAsia="zh-CN" w:bidi="hi-IN"/>
                </w:rPr>
                <w:t>Email</w:t>
              </w:r>
            </w:ins>
          </w:p>
        </w:tc>
        <w:tc>
          <w:tcPr>
            <w:tcW w:w="1606" w:type="dxa"/>
            <w:tcBorders>
              <w:left w:val="single" w:sz="2" w:space="0" w:color="000000"/>
              <w:bottom w:val="single" w:sz="2" w:space="0" w:color="000000"/>
            </w:tcBorders>
          </w:tcPr>
          <w:p>
            <w:pPr>
              <w:pStyle w:val="TableContents"/>
              <w:jc w:val="center"/>
              <w:rPr>
                <w:sz w:val="22"/>
                <w:szCs w:val="22"/>
              </w:rPr>
            </w:pPr>
            <w:ins w:id="112"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13" w:author="Unknown Author" w:date="2021-04-14T23:26:36Z">
              <w:r>
                <w:rPr>
                  <w:sz w:val="22"/>
                  <w:szCs w:val="22"/>
                </w:rPr>
                <w:t>Developer</w:t>
              </w:r>
            </w:ins>
          </w:p>
        </w:tc>
      </w:tr>
    </w:tbl>
    <w:p>
      <w:pPr>
        <w:pStyle w:val="Normal"/>
        <w:rPr>
          <w:rFonts w:ascii="Liberation Sans" w:hAnsi="Liberation Sans" w:eastAsia="Microsoft YaHei" w:cs="Arial"/>
          <w:b/>
          <w:b/>
          <w:bCs/>
          <w:color w:val="auto"/>
          <w:kern w:val="2"/>
          <w:sz w:val="32"/>
          <w:szCs w:val="32"/>
          <w:lang w:val="en-AU" w:eastAsia="zh-CN" w:bidi="hi-IN"/>
          <w:ins w:id="115" w:author="Unknown Author" w:date="2021-04-14T23:42:57Z"/>
        </w:rPr>
      </w:pPr>
      <w:ins w:id="114" w:author="Unknown Author" w:date="2021-04-14T23:42:57Z">
        <w:r>
          <w:rPr/>
        </w:r>
      </w:ins>
    </w:p>
    <w:p>
      <w:pPr>
        <w:pStyle w:val="Normal"/>
        <w:rPr>
          <w:rFonts w:ascii="Liberation Sans" w:hAnsi="Liberation Sans" w:eastAsia="Microsoft YaHei" w:cs="Arial"/>
          <w:b/>
          <w:b/>
          <w:bCs/>
          <w:color w:val="auto"/>
          <w:kern w:val="2"/>
          <w:sz w:val="32"/>
          <w:szCs w:val="32"/>
          <w:lang w:val="en-AU" w:eastAsia="zh-CN" w:bidi="hi-IN"/>
          <w:ins w:id="117" w:author="Unknown Author" w:date="2021-04-14T23:26:36Z"/>
        </w:rPr>
      </w:pPr>
      <w:ins w:id="116" w:author="Unknown Author" w:date="2021-04-14T23:26:36Z">
        <w:r>
          <w:rPr/>
        </w:r>
      </w:ins>
    </w:p>
    <w:p>
      <w:pPr>
        <w:pStyle w:val="Heading2"/>
        <w:numPr>
          <w:ilvl w:val="1"/>
          <w:numId w:val="4"/>
        </w:numPr>
        <w:bidi w:val="0"/>
        <w:jc w:val="left"/>
        <w:rPr>
          <w:rFonts w:ascii="Liberation Sans" w:hAnsi="Liberation Sans" w:eastAsia="Microsoft YaHei" w:cs="Arial"/>
          <w:b/>
          <w:b/>
          <w:bCs/>
          <w:color w:val="auto"/>
          <w:kern w:val="2"/>
          <w:sz w:val="32"/>
          <w:szCs w:val="32"/>
          <w:lang w:val="en-AU" w:eastAsia="zh-CN" w:bidi="hi-IN"/>
          <w:ins w:id="119" w:author="Unknown Author" w:date="2021-04-14T23:26:36Z"/>
        </w:rPr>
      </w:pPr>
      <w:ins w:id="118" w:author="Unknown Author" w:date="2021-04-14T23:26:36Z">
        <w:bookmarkStart w:id="5" w:name="__RefHeading___Toc4360_1763762861"/>
        <w:bookmarkEnd w:id="5"/>
        <w:r>
          <w:rPr>
            <w:rFonts w:eastAsia="Microsoft YaHei" w:cs="Arial"/>
            <w:b/>
            <w:bCs/>
            <w:color w:val="auto"/>
            <w:kern w:val="2"/>
            <w:sz w:val="36"/>
            <w:szCs w:val="36"/>
            <w:lang w:val="en-AU" w:eastAsia="zh-CN" w:bidi="hi-IN"/>
          </w:rPr>
          <w:t>Documentation</w:t>
        </w:r>
      </w:ins>
    </w:p>
    <w:p>
      <w:pPr>
        <w:pStyle w:val="TextBody"/>
        <w:rPr>
          <w:rFonts w:ascii="Liberation Sans" w:hAnsi="Liberation Sans" w:eastAsia="Microsoft YaHei" w:cs="Arial"/>
          <w:b/>
          <w:b/>
          <w:bCs/>
          <w:color w:val="auto"/>
          <w:kern w:val="2"/>
          <w:sz w:val="32"/>
          <w:szCs w:val="32"/>
          <w:lang w:val="en-AU" w:eastAsia="zh-CN" w:bidi="hi-IN"/>
        </w:rPr>
      </w:pPr>
      <w:r>
        <w:rPr/>
      </w:r>
    </w:p>
    <w:tbl>
      <w:tblPr>
        <w:tblW w:w="9638" w:type="dxa"/>
        <w:jc w:val="left"/>
        <w:tblInd w:w="0" w:type="dxa"/>
        <w:tblCellMar>
          <w:top w:w="55" w:type="dxa"/>
          <w:left w:w="55" w:type="dxa"/>
          <w:bottom w:w="55" w:type="dxa"/>
          <w:right w:w="55" w:type="dxa"/>
        </w:tblCellMar>
      </w:tblPr>
      <w:tblGrid>
        <w:gridCol w:w="1606"/>
        <w:gridCol w:w="1606"/>
        <w:gridCol w:w="1607"/>
        <w:gridCol w:w="1606"/>
        <w:gridCol w:w="1606"/>
        <w:gridCol w:w="1607"/>
      </w:tblGrid>
      <w:tr>
        <w:trPr/>
        <w:tc>
          <w:tcPr>
            <w:tcW w:w="1606" w:type="dxa"/>
            <w:tcBorders>
              <w:top w:val="single" w:sz="2" w:space="0" w:color="000000"/>
              <w:left w:val="single" w:sz="2" w:space="0" w:color="000000"/>
              <w:bottom w:val="single" w:sz="2" w:space="0" w:color="000000"/>
            </w:tcBorders>
          </w:tcPr>
          <w:p>
            <w:pPr>
              <w:pStyle w:val="TableContents"/>
              <w:jc w:val="center"/>
              <w:rPr>
                <w:b/>
                <w:b/>
                <w:bCs/>
                <w:sz w:val="22"/>
                <w:szCs w:val="22"/>
              </w:rPr>
            </w:pPr>
            <w:ins w:id="120" w:author="Unknown Author" w:date="2021-04-14T23:26:36Z">
              <w:r>
                <w:rPr>
                  <w:b/>
                  <w:bCs/>
                  <w:sz w:val="22"/>
                  <w:szCs w:val="22"/>
                </w:rPr>
                <w:t>Deliverable</w:t>
              </w:r>
            </w:ins>
          </w:p>
        </w:tc>
        <w:tc>
          <w:tcPr>
            <w:tcW w:w="1606" w:type="dxa"/>
            <w:tcBorders>
              <w:top w:val="single" w:sz="2" w:space="0" w:color="000000"/>
              <w:left w:val="single" w:sz="2" w:space="0" w:color="000000"/>
              <w:bottom w:val="single" w:sz="2" w:space="0" w:color="000000"/>
            </w:tcBorders>
          </w:tcPr>
          <w:p>
            <w:pPr>
              <w:pStyle w:val="TableContents"/>
              <w:jc w:val="center"/>
              <w:rPr>
                <w:b/>
                <w:b/>
                <w:bCs/>
                <w:sz w:val="22"/>
                <w:szCs w:val="22"/>
              </w:rPr>
            </w:pPr>
            <w:ins w:id="121" w:author="Unknown Author" w:date="2021-04-14T23:26:36Z">
              <w:r>
                <w:rPr>
                  <w:b/>
                  <w:bCs/>
                  <w:sz w:val="22"/>
                  <w:szCs w:val="22"/>
                </w:rPr>
                <w:t>Current owner</w:t>
              </w:r>
            </w:ins>
          </w:p>
        </w:tc>
        <w:tc>
          <w:tcPr>
            <w:tcW w:w="1607" w:type="dxa"/>
            <w:tcBorders>
              <w:top w:val="single" w:sz="2" w:space="0" w:color="000000"/>
              <w:left w:val="single" w:sz="2" w:space="0" w:color="000000"/>
              <w:bottom w:val="single" w:sz="2" w:space="0" w:color="000000"/>
            </w:tcBorders>
          </w:tcPr>
          <w:p>
            <w:pPr>
              <w:pStyle w:val="TableContents"/>
              <w:jc w:val="center"/>
              <w:rPr>
                <w:b/>
                <w:b/>
                <w:bCs/>
                <w:sz w:val="22"/>
                <w:szCs w:val="22"/>
              </w:rPr>
            </w:pPr>
            <w:ins w:id="122" w:author="Unknown Author" w:date="2021-04-14T23:26:36Z">
              <w:r>
                <w:rPr>
                  <w:b/>
                  <w:bCs/>
                  <w:sz w:val="22"/>
                  <w:szCs w:val="22"/>
                </w:rPr>
                <w:t>New owner</w:t>
              </w:r>
            </w:ins>
          </w:p>
        </w:tc>
        <w:tc>
          <w:tcPr>
            <w:tcW w:w="1606" w:type="dxa"/>
            <w:tcBorders>
              <w:top w:val="single" w:sz="2" w:space="0" w:color="000000"/>
              <w:left w:val="single" w:sz="2" w:space="0" w:color="000000"/>
              <w:bottom w:val="single" w:sz="2" w:space="0" w:color="000000"/>
            </w:tcBorders>
          </w:tcPr>
          <w:p>
            <w:pPr>
              <w:pStyle w:val="TableContents"/>
              <w:jc w:val="center"/>
              <w:rPr>
                <w:b/>
                <w:b/>
                <w:bCs/>
                <w:sz w:val="22"/>
                <w:szCs w:val="22"/>
              </w:rPr>
            </w:pPr>
            <w:ins w:id="123" w:author="Unknown Author" w:date="2021-04-14T23:26:36Z">
              <w:r>
                <w:rPr>
                  <w:b/>
                  <w:bCs/>
                  <w:sz w:val="22"/>
                  <w:szCs w:val="22"/>
                </w:rPr>
                <w:t>Hand-over plan</w:t>
              </w:r>
            </w:ins>
          </w:p>
        </w:tc>
        <w:tc>
          <w:tcPr>
            <w:tcW w:w="1606" w:type="dxa"/>
            <w:tcBorders>
              <w:top w:val="single" w:sz="2" w:space="0" w:color="000000"/>
              <w:left w:val="single" w:sz="2" w:space="0" w:color="000000"/>
              <w:bottom w:val="single" w:sz="2" w:space="0" w:color="000000"/>
            </w:tcBorders>
          </w:tcPr>
          <w:p>
            <w:pPr>
              <w:pStyle w:val="TableContents"/>
              <w:jc w:val="center"/>
              <w:rPr>
                <w:b/>
                <w:b/>
                <w:bCs/>
                <w:sz w:val="22"/>
                <w:szCs w:val="22"/>
              </w:rPr>
            </w:pPr>
            <w:ins w:id="124" w:author="Unknown Author" w:date="2021-04-14T23:26:36Z">
              <w:r>
                <w:rPr>
                  <w:b/>
                  <w:bCs/>
                  <w:sz w:val="22"/>
                  <w:szCs w:val="22"/>
                </w:rPr>
                <w:t>Date</w:t>
              </w:r>
            </w:ins>
          </w:p>
        </w:tc>
        <w:tc>
          <w:tcPr>
            <w:tcW w:w="1607" w:type="dxa"/>
            <w:tcBorders>
              <w:top w:val="single" w:sz="2" w:space="0" w:color="000000"/>
              <w:left w:val="single" w:sz="2" w:space="0" w:color="000000"/>
              <w:bottom w:val="single" w:sz="2" w:space="0" w:color="000000"/>
              <w:right w:val="single" w:sz="2" w:space="0" w:color="000000"/>
            </w:tcBorders>
          </w:tcPr>
          <w:p>
            <w:pPr>
              <w:pStyle w:val="TableContents"/>
              <w:jc w:val="center"/>
              <w:rPr>
                <w:b/>
                <w:b/>
                <w:bCs/>
                <w:sz w:val="22"/>
                <w:szCs w:val="22"/>
              </w:rPr>
            </w:pPr>
            <w:ins w:id="125" w:author="Unknown Author" w:date="2021-04-14T23:26:36Z">
              <w:r>
                <w:rPr>
                  <w:b/>
                  <w:bCs/>
                  <w:sz w:val="22"/>
                  <w:szCs w:val="22"/>
                </w:rPr>
                <w:t>Responsible</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26" w:author="Unknown Author" w:date="2021-04-14T23:43:56Z">
              <w:r>
                <w:rPr>
                  <w:rFonts w:eastAsia="NSimSun" w:cs="Arial"/>
                  <w:color w:val="auto"/>
                  <w:kern w:val="2"/>
                  <w:sz w:val="22"/>
                  <w:szCs w:val="22"/>
                  <w:lang w:val="en-AU" w:eastAsia="zh-CN" w:bidi="hi-IN"/>
                </w:rPr>
                <w:t>Business Requi</w:t>
              </w:r>
            </w:ins>
            <w:ins w:id="127" w:author="Unknown Author" w:date="2021-04-14T23:44:00Z">
              <w:r>
                <w:rPr>
                  <w:rFonts w:eastAsia="NSimSun" w:cs="Arial"/>
                  <w:color w:val="auto"/>
                  <w:kern w:val="2"/>
                  <w:sz w:val="22"/>
                  <w:szCs w:val="22"/>
                  <w:lang w:val="en-AU" w:eastAsia="zh-CN" w:bidi="hi-IN"/>
                </w:rPr>
                <w:t>rements</w:t>
              </w:r>
            </w:ins>
          </w:p>
        </w:tc>
        <w:tc>
          <w:tcPr>
            <w:tcW w:w="1606" w:type="dxa"/>
            <w:tcBorders>
              <w:left w:val="single" w:sz="2" w:space="0" w:color="000000"/>
              <w:bottom w:val="single" w:sz="2" w:space="0" w:color="000000"/>
            </w:tcBorders>
          </w:tcPr>
          <w:p>
            <w:pPr>
              <w:pStyle w:val="TableContents"/>
              <w:rPr>
                <w:sz w:val="22"/>
                <w:szCs w:val="22"/>
              </w:rPr>
            </w:pPr>
            <w:ins w:id="128"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29"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30"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31"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32"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33" w:author="Unknown Author" w:date="2021-04-14T23:44:06Z">
              <w:r>
                <w:rPr>
                  <w:rFonts w:eastAsia="NSimSun" w:cs="Arial"/>
                  <w:color w:val="auto"/>
                  <w:kern w:val="2"/>
                  <w:sz w:val="22"/>
                  <w:szCs w:val="22"/>
                  <w:lang w:val="en-AU" w:eastAsia="zh-CN" w:bidi="hi-IN"/>
                </w:rPr>
                <w:t>Technical Requirements</w:t>
              </w:r>
            </w:ins>
          </w:p>
        </w:tc>
        <w:tc>
          <w:tcPr>
            <w:tcW w:w="1606" w:type="dxa"/>
            <w:tcBorders>
              <w:left w:val="single" w:sz="2" w:space="0" w:color="000000"/>
              <w:bottom w:val="single" w:sz="2" w:space="0" w:color="000000"/>
            </w:tcBorders>
          </w:tcPr>
          <w:p>
            <w:pPr>
              <w:pStyle w:val="TableContents"/>
              <w:rPr>
                <w:sz w:val="22"/>
                <w:szCs w:val="22"/>
              </w:rPr>
            </w:pPr>
            <w:ins w:id="134"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35"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36"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37"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38"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39" w:author="Unknown Author" w:date="2021-04-14T23:44:17Z">
              <w:r>
                <w:rPr>
                  <w:rFonts w:eastAsia="NSimSun" w:cs="Arial"/>
                  <w:color w:val="auto"/>
                  <w:kern w:val="2"/>
                  <w:sz w:val="22"/>
                  <w:szCs w:val="22"/>
                  <w:lang w:val="en-AU" w:eastAsia="zh-CN" w:bidi="hi-IN"/>
                </w:rPr>
                <w:t>Problem Statement</w:t>
              </w:r>
            </w:ins>
          </w:p>
        </w:tc>
        <w:tc>
          <w:tcPr>
            <w:tcW w:w="1606" w:type="dxa"/>
            <w:tcBorders>
              <w:left w:val="single" w:sz="2" w:space="0" w:color="000000"/>
              <w:bottom w:val="single" w:sz="2" w:space="0" w:color="000000"/>
            </w:tcBorders>
          </w:tcPr>
          <w:p>
            <w:pPr>
              <w:pStyle w:val="TableContents"/>
              <w:rPr>
                <w:sz w:val="22"/>
                <w:szCs w:val="22"/>
              </w:rPr>
            </w:pPr>
            <w:ins w:id="140"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41"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42"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43"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44"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45" w:author="Unknown Author" w:date="2021-04-14T23:44:22Z">
              <w:r>
                <w:rPr>
                  <w:rFonts w:eastAsia="NSimSun" w:cs="Arial"/>
                  <w:color w:val="auto"/>
                  <w:kern w:val="2"/>
                  <w:sz w:val="22"/>
                  <w:szCs w:val="22"/>
                  <w:lang w:val="en-AU" w:eastAsia="zh-CN" w:bidi="hi-IN"/>
                </w:rPr>
                <w:t>Scope</w:t>
              </w:r>
            </w:ins>
          </w:p>
        </w:tc>
        <w:tc>
          <w:tcPr>
            <w:tcW w:w="1606" w:type="dxa"/>
            <w:tcBorders>
              <w:left w:val="single" w:sz="2" w:space="0" w:color="000000"/>
              <w:bottom w:val="single" w:sz="2" w:space="0" w:color="000000"/>
            </w:tcBorders>
          </w:tcPr>
          <w:p>
            <w:pPr>
              <w:pStyle w:val="TableContents"/>
              <w:rPr>
                <w:sz w:val="22"/>
                <w:szCs w:val="22"/>
              </w:rPr>
            </w:pPr>
            <w:ins w:id="146"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47"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48"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49"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50"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51" w:author="Unknown Author" w:date="2021-04-14T23:44:25Z">
              <w:r>
                <w:rPr>
                  <w:rFonts w:eastAsia="NSimSun" w:cs="Arial"/>
                  <w:color w:val="auto"/>
                  <w:kern w:val="2"/>
                  <w:sz w:val="22"/>
                  <w:szCs w:val="22"/>
                  <w:lang w:val="en-AU" w:eastAsia="zh-CN" w:bidi="hi-IN"/>
                </w:rPr>
                <w:t>WBS</w:t>
              </w:r>
            </w:ins>
          </w:p>
        </w:tc>
        <w:tc>
          <w:tcPr>
            <w:tcW w:w="1606" w:type="dxa"/>
            <w:tcBorders>
              <w:left w:val="single" w:sz="2" w:space="0" w:color="000000"/>
              <w:bottom w:val="single" w:sz="2" w:space="0" w:color="000000"/>
            </w:tcBorders>
          </w:tcPr>
          <w:p>
            <w:pPr>
              <w:pStyle w:val="TableContents"/>
              <w:rPr>
                <w:sz w:val="22"/>
                <w:szCs w:val="22"/>
              </w:rPr>
            </w:pPr>
            <w:ins w:id="152"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53"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54"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55"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56"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57" w:author="Unknown Author" w:date="2021-04-14T23:44:29Z">
              <w:r>
                <w:rPr>
                  <w:rFonts w:eastAsia="NSimSun" w:cs="Arial"/>
                  <w:color w:val="auto"/>
                  <w:kern w:val="2"/>
                  <w:sz w:val="22"/>
                  <w:szCs w:val="22"/>
                  <w:lang w:val="en-AU" w:eastAsia="zh-CN" w:bidi="hi-IN"/>
                </w:rPr>
                <w:t>Project plan</w:t>
              </w:r>
            </w:ins>
          </w:p>
        </w:tc>
        <w:tc>
          <w:tcPr>
            <w:tcW w:w="1606" w:type="dxa"/>
            <w:tcBorders>
              <w:left w:val="single" w:sz="2" w:space="0" w:color="000000"/>
              <w:bottom w:val="single" w:sz="2" w:space="0" w:color="000000"/>
            </w:tcBorders>
          </w:tcPr>
          <w:p>
            <w:pPr>
              <w:pStyle w:val="TableContents"/>
              <w:rPr>
                <w:sz w:val="22"/>
                <w:szCs w:val="22"/>
              </w:rPr>
            </w:pPr>
            <w:ins w:id="158"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59"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60"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61"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62"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63" w:author="Unknown Author" w:date="2021-04-14T23:44:38Z">
              <w:r>
                <w:rPr>
                  <w:rFonts w:eastAsia="NSimSun" w:cs="Arial"/>
                  <w:color w:val="auto"/>
                  <w:kern w:val="2"/>
                  <w:sz w:val="22"/>
                  <w:szCs w:val="22"/>
                  <w:lang w:val="en-AU" w:eastAsia="zh-CN" w:bidi="hi-IN"/>
                </w:rPr>
                <w:t>Website Architecture</w:t>
              </w:r>
            </w:ins>
          </w:p>
        </w:tc>
        <w:tc>
          <w:tcPr>
            <w:tcW w:w="1606" w:type="dxa"/>
            <w:tcBorders>
              <w:left w:val="single" w:sz="2" w:space="0" w:color="000000"/>
              <w:bottom w:val="single" w:sz="2" w:space="0" w:color="000000"/>
            </w:tcBorders>
          </w:tcPr>
          <w:p>
            <w:pPr>
              <w:pStyle w:val="TableContents"/>
              <w:rPr>
                <w:sz w:val="22"/>
                <w:szCs w:val="22"/>
              </w:rPr>
            </w:pPr>
            <w:ins w:id="164"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65"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66"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67"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68"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69" w:author="Unknown Author" w:date="2021-04-14T23:44:45Z">
              <w:r>
                <w:rPr>
                  <w:rFonts w:eastAsia="NSimSun" w:cs="Arial"/>
                  <w:color w:val="auto"/>
                  <w:kern w:val="2"/>
                  <w:sz w:val="22"/>
                  <w:szCs w:val="22"/>
                  <w:lang w:val="en-AU" w:eastAsia="zh-CN" w:bidi="hi-IN"/>
                </w:rPr>
                <w:t>Site Map</w:t>
              </w:r>
            </w:ins>
          </w:p>
        </w:tc>
        <w:tc>
          <w:tcPr>
            <w:tcW w:w="1606" w:type="dxa"/>
            <w:tcBorders>
              <w:left w:val="single" w:sz="2" w:space="0" w:color="000000"/>
              <w:bottom w:val="single" w:sz="2" w:space="0" w:color="000000"/>
            </w:tcBorders>
          </w:tcPr>
          <w:p>
            <w:pPr>
              <w:pStyle w:val="TableContents"/>
              <w:rPr>
                <w:sz w:val="22"/>
                <w:szCs w:val="22"/>
              </w:rPr>
            </w:pPr>
            <w:ins w:id="170"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71"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72"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73"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74"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75" w:author="Unknown Author" w:date="2021-04-14T23:44:48Z">
              <w:r>
                <w:rPr>
                  <w:rFonts w:eastAsia="NSimSun" w:cs="Arial"/>
                  <w:color w:val="auto"/>
                  <w:kern w:val="2"/>
                  <w:sz w:val="22"/>
                  <w:szCs w:val="22"/>
                  <w:lang w:val="en-AU" w:eastAsia="zh-CN" w:bidi="hi-IN"/>
                </w:rPr>
                <w:t>Test Plan</w:t>
              </w:r>
            </w:ins>
          </w:p>
        </w:tc>
        <w:tc>
          <w:tcPr>
            <w:tcW w:w="1606" w:type="dxa"/>
            <w:tcBorders>
              <w:left w:val="single" w:sz="2" w:space="0" w:color="000000"/>
              <w:bottom w:val="single" w:sz="2" w:space="0" w:color="000000"/>
            </w:tcBorders>
          </w:tcPr>
          <w:p>
            <w:pPr>
              <w:pStyle w:val="TableContents"/>
              <w:rPr>
                <w:sz w:val="22"/>
                <w:szCs w:val="22"/>
              </w:rPr>
            </w:pPr>
            <w:ins w:id="176"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77"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78"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79"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80"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81" w:author="Unknown Author" w:date="2021-04-14T23:45:00Z">
              <w:r>
                <w:rPr>
                  <w:rFonts w:eastAsia="NSimSun" w:cs="Arial"/>
                  <w:color w:val="auto"/>
                  <w:kern w:val="2"/>
                  <w:sz w:val="22"/>
                  <w:szCs w:val="22"/>
                  <w:lang w:val="en-AU" w:eastAsia="zh-CN" w:bidi="hi-IN"/>
                </w:rPr>
                <w:t>Test Summary Report</w:t>
              </w:r>
            </w:ins>
          </w:p>
        </w:tc>
        <w:tc>
          <w:tcPr>
            <w:tcW w:w="1606" w:type="dxa"/>
            <w:tcBorders>
              <w:left w:val="single" w:sz="2" w:space="0" w:color="000000"/>
              <w:bottom w:val="single" w:sz="2" w:space="0" w:color="000000"/>
            </w:tcBorders>
          </w:tcPr>
          <w:p>
            <w:pPr>
              <w:pStyle w:val="TableContents"/>
              <w:rPr>
                <w:sz w:val="22"/>
                <w:szCs w:val="22"/>
              </w:rPr>
            </w:pPr>
            <w:ins w:id="182"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83"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84"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85"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86"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87" w:author="Unknown Author" w:date="2021-04-14T23:45:07Z">
              <w:r>
                <w:rPr>
                  <w:rFonts w:eastAsia="NSimSun" w:cs="Arial"/>
                  <w:color w:val="auto"/>
                  <w:kern w:val="2"/>
                  <w:sz w:val="22"/>
                  <w:szCs w:val="22"/>
                  <w:lang w:val="en-AU" w:eastAsia="zh-CN" w:bidi="hi-IN"/>
                </w:rPr>
                <w:t>Test Acceptance Report</w:t>
              </w:r>
            </w:ins>
          </w:p>
        </w:tc>
        <w:tc>
          <w:tcPr>
            <w:tcW w:w="1606" w:type="dxa"/>
            <w:tcBorders>
              <w:left w:val="single" w:sz="2" w:space="0" w:color="000000"/>
              <w:bottom w:val="single" w:sz="2" w:space="0" w:color="000000"/>
            </w:tcBorders>
          </w:tcPr>
          <w:p>
            <w:pPr>
              <w:pStyle w:val="TableContents"/>
              <w:rPr>
                <w:sz w:val="22"/>
                <w:szCs w:val="22"/>
              </w:rPr>
            </w:pPr>
            <w:ins w:id="188"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89"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sz w:val="22"/>
                <w:szCs w:val="22"/>
              </w:rPr>
            </w:pPr>
            <w:ins w:id="190" w:author="Unknown Author" w:date="2021-04-14T23:26:36Z">
              <w:r>
                <w:rPr>
                  <w:sz w:val="22"/>
                  <w:szCs w:val="22"/>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91"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92" w:author="Unknown Author" w:date="2021-04-14T23:26:36Z">
              <w:r>
                <w:rPr>
                  <w:sz w:val="22"/>
                  <w:szCs w:val="22"/>
                </w:rPr>
                <w:t>Developer</w:t>
              </w:r>
            </w:ins>
          </w:p>
        </w:tc>
      </w:tr>
      <w:tr>
        <w:trPr/>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93" w:author="Unknown Author" w:date="2021-04-14T23:45:13Z">
              <w:r>
                <w:rPr>
                  <w:rFonts w:eastAsia="NSimSun" w:cs="Arial"/>
                  <w:color w:val="auto"/>
                  <w:kern w:val="2"/>
                  <w:sz w:val="22"/>
                  <w:szCs w:val="22"/>
                  <w:lang w:val="en-AU" w:eastAsia="zh-CN" w:bidi="hi-IN"/>
                </w:rPr>
                <w:t>Project Closure</w:t>
              </w:r>
            </w:ins>
          </w:p>
        </w:tc>
        <w:tc>
          <w:tcPr>
            <w:tcW w:w="1606" w:type="dxa"/>
            <w:tcBorders>
              <w:left w:val="single" w:sz="2" w:space="0" w:color="000000"/>
              <w:bottom w:val="single" w:sz="2" w:space="0" w:color="000000"/>
            </w:tcBorders>
          </w:tcPr>
          <w:p>
            <w:pPr>
              <w:pStyle w:val="TableContents"/>
              <w:rPr>
                <w:sz w:val="22"/>
                <w:szCs w:val="22"/>
              </w:rPr>
            </w:pPr>
            <w:ins w:id="194" w:author="Unknown Author" w:date="2021-04-14T23:26:36Z">
              <w:r>
                <w:rPr>
                  <w:sz w:val="22"/>
                  <w:szCs w:val="22"/>
                </w:rPr>
                <w:t>Developer</w:t>
              </w:r>
            </w:ins>
          </w:p>
        </w:tc>
        <w:tc>
          <w:tcPr>
            <w:tcW w:w="1607" w:type="dxa"/>
            <w:tcBorders>
              <w:left w:val="single" w:sz="2" w:space="0" w:color="000000"/>
              <w:bottom w:val="single" w:sz="2" w:space="0" w:color="000000"/>
            </w:tcBorders>
          </w:tcPr>
          <w:p>
            <w:pPr>
              <w:pStyle w:val="TableContents"/>
              <w:rPr>
                <w:sz w:val="22"/>
                <w:szCs w:val="22"/>
              </w:rPr>
            </w:pPr>
            <w:ins w:id="195" w:author="Unknown Author" w:date="2021-04-14T23:26:36Z">
              <w:r>
                <w:rPr>
                  <w:sz w:val="22"/>
                  <w:szCs w:val="22"/>
                </w:rPr>
                <w:t>Project sponsor</w:t>
              </w:r>
            </w:ins>
          </w:p>
        </w:tc>
        <w:tc>
          <w:tcPr>
            <w:tcW w:w="1606" w:type="dxa"/>
            <w:tcBorders>
              <w:left w:val="single" w:sz="2" w:space="0" w:color="000000"/>
              <w:bottom w:val="single" w:sz="2" w:space="0" w:color="000000"/>
            </w:tcBorders>
          </w:tcPr>
          <w:p>
            <w:pPr>
              <w:pStyle w:val="TableContents"/>
              <w:rPr>
                <w:rFonts w:ascii="Liberation Serif" w:hAnsi="Liberation Serif" w:eastAsia="NSimSun" w:cs="Arial"/>
                <w:color w:val="auto"/>
                <w:kern w:val="2"/>
                <w:sz w:val="22"/>
                <w:szCs w:val="22"/>
                <w:lang w:val="en-AU" w:eastAsia="zh-CN" w:bidi="hi-IN"/>
              </w:rPr>
            </w:pPr>
            <w:ins w:id="196" w:author="Unknown Author" w:date="2021-04-14T23:46:20Z">
              <w:r>
                <w:rPr>
                  <w:rFonts w:eastAsia="NSimSun" w:cs="Arial"/>
                  <w:color w:val="auto"/>
                  <w:kern w:val="2"/>
                  <w:sz w:val="22"/>
                  <w:szCs w:val="22"/>
                  <w:lang w:val="en-AU" w:eastAsia="zh-CN" w:bidi="hi-IN"/>
                </w:rPr>
                <w:t>GIT Repository</w:t>
              </w:r>
            </w:ins>
          </w:p>
        </w:tc>
        <w:tc>
          <w:tcPr>
            <w:tcW w:w="1606" w:type="dxa"/>
            <w:tcBorders>
              <w:left w:val="single" w:sz="2" w:space="0" w:color="000000"/>
              <w:bottom w:val="single" w:sz="2" w:space="0" w:color="000000"/>
            </w:tcBorders>
          </w:tcPr>
          <w:p>
            <w:pPr>
              <w:pStyle w:val="TableContents"/>
              <w:jc w:val="center"/>
              <w:rPr>
                <w:sz w:val="22"/>
                <w:szCs w:val="22"/>
              </w:rPr>
            </w:pPr>
            <w:ins w:id="197" w:author="Unknown Author" w:date="2021-04-14T23:26:36Z">
              <w:r>
                <w:rPr>
                  <w:sz w:val="22"/>
                  <w:szCs w:val="22"/>
                </w:rPr>
                <w:t>31/03/2021</w:t>
              </w:r>
            </w:ins>
          </w:p>
        </w:tc>
        <w:tc>
          <w:tcPr>
            <w:tcW w:w="1607" w:type="dxa"/>
            <w:tcBorders>
              <w:left w:val="single" w:sz="2" w:space="0" w:color="000000"/>
              <w:bottom w:val="single" w:sz="2" w:space="0" w:color="000000"/>
              <w:right w:val="single" w:sz="2" w:space="0" w:color="000000"/>
            </w:tcBorders>
          </w:tcPr>
          <w:p>
            <w:pPr>
              <w:pStyle w:val="TableContents"/>
              <w:jc w:val="center"/>
              <w:rPr>
                <w:sz w:val="22"/>
                <w:szCs w:val="22"/>
              </w:rPr>
            </w:pPr>
            <w:ins w:id="198" w:author="Unknown Author" w:date="2021-04-14T23:26:36Z">
              <w:r>
                <w:rPr>
                  <w:sz w:val="22"/>
                  <w:szCs w:val="22"/>
                </w:rPr>
                <w:t>Developer</w:t>
              </w:r>
            </w:ins>
          </w:p>
        </w:tc>
      </w:tr>
    </w:tbl>
    <w:p>
      <w:pPr>
        <w:pStyle w:val="Normal"/>
        <w:rPr>
          <w:rFonts w:ascii="Liberation Sans" w:hAnsi="Liberation Sans" w:eastAsia="Microsoft YaHei" w:cs="Arial"/>
          <w:b/>
          <w:b/>
          <w:bCs/>
          <w:color w:val="auto"/>
          <w:kern w:val="2"/>
          <w:sz w:val="32"/>
          <w:szCs w:val="32"/>
          <w:lang w:val="en-AU" w:eastAsia="zh-CN" w:bidi="hi-IN"/>
          <w:ins w:id="200" w:author="Unknown Author" w:date="2021-04-14T23:26:36Z"/>
        </w:rPr>
      </w:pPr>
      <w:ins w:id="199" w:author="Unknown Author" w:date="2021-04-14T23:26:36Z">
        <w:r>
          <w:rPr/>
        </w:r>
      </w:ins>
    </w:p>
    <w:p>
      <w:pPr>
        <w:pStyle w:val="Heading2"/>
        <w:numPr>
          <w:ilvl w:val="1"/>
          <w:numId w:val="4"/>
        </w:numPr>
        <w:bidi w:val="0"/>
        <w:jc w:val="left"/>
        <w:rPr>
          <w:rFonts w:ascii="Liberation Sans" w:hAnsi="Liberation Sans" w:eastAsia="Microsoft YaHei" w:cs="Arial"/>
          <w:b/>
          <w:b/>
          <w:bCs/>
          <w:color w:val="auto"/>
          <w:kern w:val="2"/>
          <w:sz w:val="32"/>
          <w:szCs w:val="32"/>
          <w:lang w:val="en-AU" w:eastAsia="zh-CN" w:bidi="hi-IN"/>
        </w:rPr>
      </w:pPr>
      <w:ins w:id="201" w:author="Unknown Author" w:date="2021-04-14T23:26:36Z">
        <w:bookmarkStart w:id="6" w:name="__RefHeading___Toc4362_1763762861"/>
        <w:bookmarkEnd w:id="6"/>
        <w:r>
          <w:rPr>
            <w:rFonts w:eastAsia="Microsoft YaHei" w:cs="Arial"/>
            <w:b/>
            <w:bCs/>
            <w:color w:val="auto"/>
            <w:kern w:val="2"/>
            <w:sz w:val="36"/>
            <w:szCs w:val="36"/>
            <w:lang w:val="en-AU" w:eastAsia="zh-CN" w:bidi="hi-IN"/>
          </w:rPr>
          <w:t>Suppliers</w:t>
        </w:r>
      </w:ins>
    </w:p>
    <w:p>
      <w:pPr>
        <w:pStyle w:val="TextBody"/>
        <w:rPr>
          <w:rFonts w:ascii="Liberation Sans" w:hAnsi="Liberation Sans" w:eastAsia="Microsoft YaHei" w:cs="Arial"/>
          <w:b/>
          <w:b/>
          <w:bCs/>
          <w:color w:val="auto"/>
          <w:kern w:val="2"/>
          <w:sz w:val="32"/>
          <w:szCs w:val="32"/>
          <w:lang w:val="en-AU" w:eastAsia="zh-CN" w:bidi="hi-IN"/>
        </w:rPr>
      </w:pPr>
      <w:r>
        <w:rPr/>
      </w:r>
    </w:p>
    <w:tbl>
      <w:tblPr>
        <w:tblW w:w="9638" w:type="dxa"/>
        <w:jc w:val="left"/>
        <w:tblInd w:w="0" w:type="dxa"/>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tcBorders>
          </w:tcPr>
          <w:p>
            <w:pPr>
              <w:pStyle w:val="TableContents"/>
              <w:jc w:val="center"/>
              <w:rPr>
                <w:b/>
                <w:b/>
                <w:bCs/>
                <w:sz w:val="22"/>
                <w:szCs w:val="22"/>
              </w:rPr>
            </w:pPr>
            <w:ins w:id="202" w:author="Unknown Author" w:date="2021-04-14T23:26:36Z">
              <w:r>
                <w:rPr>
                  <w:b/>
                  <w:bCs/>
                  <w:sz w:val="22"/>
                  <w:szCs w:val="22"/>
                </w:rPr>
                <w:t>Supplier Name</w:t>
              </w:r>
            </w:ins>
          </w:p>
        </w:tc>
        <w:tc>
          <w:tcPr>
            <w:tcW w:w="1928" w:type="dxa"/>
            <w:tcBorders>
              <w:top w:val="single" w:sz="2" w:space="0" w:color="000000"/>
              <w:left w:val="single" w:sz="2" w:space="0" w:color="000000"/>
              <w:bottom w:val="single" w:sz="2" w:space="0" w:color="000000"/>
            </w:tcBorders>
          </w:tcPr>
          <w:p>
            <w:pPr>
              <w:pStyle w:val="TableContents"/>
              <w:jc w:val="center"/>
              <w:rPr>
                <w:b/>
                <w:b/>
                <w:bCs/>
                <w:sz w:val="22"/>
                <w:szCs w:val="22"/>
              </w:rPr>
            </w:pPr>
            <w:ins w:id="203" w:author="Unknown Author" w:date="2021-04-14T23:26:36Z">
              <w:r>
                <w:rPr>
                  <w:b/>
                  <w:bCs/>
                  <w:sz w:val="22"/>
                  <w:szCs w:val="22"/>
                </w:rPr>
                <w:t>Contract reference</w:t>
              </w:r>
            </w:ins>
          </w:p>
        </w:tc>
        <w:tc>
          <w:tcPr>
            <w:tcW w:w="1927" w:type="dxa"/>
            <w:tcBorders>
              <w:top w:val="single" w:sz="2" w:space="0" w:color="000000"/>
              <w:left w:val="single" w:sz="2" w:space="0" w:color="000000"/>
              <w:bottom w:val="single" w:sz="2" w:space="0" w:color="000000"/>
            </w:tcBorders>
          </w:tcPr>
          <w:p>
            <w:pPr>
              <w:pStyle w:val="TableContents"/>
              <w:jc w:val="center"/>
              <w:rPr>
                <w:b/>
                <w:b/>
                <w:bCs/>
                <w:sz w:val="20"/>
                <w:szCs w:val="20"/>
              </w:rPr>
            </w:pPr>
            <w:ins w:id="204" w:author="Unknown Author" w:date="2021-04-14T23:26:36Z">
              <w:r>
                <w:rPr>
                  <w:b/>
                  <w:bCs/>
                  <w:sz w:val="20"/>
                  <w:szCs w:val="20"/>
                </w:rPr>
                <w:t>Termination activity</w:t>
              </w:r>
            </w:ins>
          </w:p>
        </w:tc>
        <w:tc>
          <w:tcPr>
            <w:tcW w:w="1928" w:type="dxa"/>
            <w:tcBorders>
              <w:top w:val="single" w:sz="2" w:space="0" w:color="000000"/>
              <w:left w:val="single" w:sz="2" w:space="0" w:color="000000"/>
              <w:bottom w:val="single" w:sz="2" w:space="0" w:color="000000"/>
            </w:tcBorders>
          </w:tcPr>
          <w:p>
            <w:pPr>
              <w:pStyle w:val="TableContents"/>
              <w:jc w:val="center"/>
              <w:rPr>
                <w:b/>
                <w:b/>
                <w:bCs/>
                <w:sz w:val="22"/>
                <w:szCs w:val="22"/>
              </w:rPr>
            </w:pPr>
            <w:ins w:id="205" w:author="Unknown Author" w:date="2021-04-14T23:26:36Z">
              <w:r>
                <w:rPr>
                  <w:b/>
                  <w:bCs/>
                  <w:sz w:val="22"/>
                  <w:szCs w:val="22"/>
                </w:rPr>
                <w:t>Release date</w:t>
              </w:r>
            </w:ins>
          </w:p>
        </w:tc>
        <w:tc>
          <w:tcPr>
            <w:tcW w:w="1928" w:type="dxa"/>
            <w:tcBorders>
              <w:top w:val="single" w:sz="2" w:space="0" w:color="000000"/>
              <w:left w:val="single" w:sz="2" w:space="0" w:color="000000"/>
              <w:bottom w:val="single" w:sz="2" w:space="0" w:color="000000"/>
              <w:right w:val="single" w:sz="2" w:space="0" w:color="000000"/>
            </w:tcBorders>
          </w:tcPr>
          <w:p>
            <w:pPr>
              <w:pStyle w:val="TableContents"/>
              <w:jc w:val="center"/>
              <w:rPr>
                <w:b/>
                <w:b/>
                <w:bCs/>
                <w:sz w:val="22"/>
                <w:szCs w:val="22"/>
              </w:rPr>
            </w:pPr>
            <w:ins w:id="206" w:author="Unknown Author" w:date="2021-04-14T23:26:36Z">
              <w:r>
                <w:rPr>
                  <w:b/>
                  <w:bCs/>
                  <w:sz w:val="22"/>
                  <w:szCs w:val="22"/>
                </w:rPr>
                <w:t>Activity owner</w:t>
              </w:r>
            </w:ins>
          </w:p>
        </w:tc>
      </w:tr>
      <w:tr>
        <w:trPr/>
        <w:tc>
          <w:tcPr>
            <w:tcW w:w="1927" w:type="dxa"/>
            <w:tcBorders>
              <w:left w:val="single" w:sz="2" w:space="0" w:color="000000"/>
              <w:bottom w:val="single" w:sz="2" w:space="0" w:color="000000"/>
            </w:tcBorders>
          </w:tcPr>
          <w:p>
            <w:pPr>
              <w:pStyle w:val="TableContents"/>
              <w:jc w:val="both"/>
              <w:rPr>
                <w:sz w:val="22"/>
                <w:szCs w:val="22"/>
              </w:rPr>
            </w:pPr>
            <w:ins w:id="207" w:author="Unknown Author" w:date="2021-04-14T23:26:36Z">
              <w:r>
                <w:rPr>
                  <w:sz w:val="22"/>
                  <w:szCs w:val="22"/>
                </w:rPr>
                <w:t>Server – AWS</w:t>
              </w:r>
            </w:ins>
          </w:p>
        </w:tc>
        <w:tc>
          <w:tcPr>
            <w:tcW w:w="1928" w:type="dxa"/>
            <w:tcBorders>
              <w:left w:val="single" w:sz="2" w:space="0" w:color="000000"/>
              <w:bottom w:val="single" w:sz="2" w:space="0" w:color="000000"/>
            </w:tcBorders>
          </w:tcPr>
          <w:p>
            <w:pPr>
              <w:pStyle w:val="TableContents"/>
              <w:jc w:val="both"/>
              <w:rPr>
                <w:sz w:val="22"/>
                <w:szCs w:val="22"/>
              </w:rPr>
            </w:pPr>
            <w:ins w:id="208" w:author="Unknown Author" w:date="2021-04-14T23:26:36Z">
              <w:r>
                <w:rPr>
                  <w:sz w:val="22"/>
                  <w:szCs w:val="22"/>
                </w:rPr>
                <w:t>AWS-001</w:t>
              </w:r>
            </w:ins>
          </w:p>
        </w:tc>
        <w:tc>
          <w:tcPr>
            <w:tcW w:w="1927" w:type="dxa"/>
            <w:tcBorders>
              <w:left w:val="single" w:sz="2" w:space="0" w:color="000000"/>
              <w:bottom w:val="single" w:sz="2" w:space="0" w:color="000000"/>
            </w:tcBorders>
          </w:tcPr>
          <w:p>
            <w:pPr>
              <w:pStyle w:val="TableContents"/>
              <w:numPr>
                <w:ilvl w:val="0"/>
                <w:numId w:val="10"/>
              </w:numPr>
              <w:jc w:val="left"/>
              <w:rPr>
                <w:rFonts w:ascii="Liberation Serif" w:hAnsi="Liberation Serif" w:eastAsia="NSimSun" w:cs="Arial"/>
                <w:color w:val="auto"/>
                <w:kern w:val="2"/>
                <w:sz w:val="22"/>
                <w:szCs w:val="22"/>
                <w:lang w:val="en-AU" w:eastAsia="zh-CN" w:bidi="hi-IN"/>
                <w:ins w:id="210" w:author="Unknown Author" w:date="2021-04-14T23:26:36Z"/>
              </w:rPr>
            </w:pPr>
            <w:ins w:id="209" w:author="Unknown Author" w:date="2021-04-14T23:26:36Z">
              <w:r>
                <w:rPr>
                  <w:rFonts w:eastAsia="NSimSun" w:cs="Arial"/>
                  <w:color w:val="auto"/>
                  <w:kern w:val="2"/>
                  <w:sz w:val="22"/>
                  <w:szCs w:val="22"/>
                  <w:lang w:val="en-AU" w:eastAsia="zh-CN" w:bidi="hi-IN"/>
                </w:rPr>
                <w:t>Full backup</w:t>
              </w:r>
            </w:ins>
          </w:p>
          <w:p>
            <w:pPr>
              <w:pStyle w:val="TableContents"/>
              <w:numPr>
                <w:ilvl w:val="0"/>
                <w:numId w:val="10"/>
              </w:numPr>
              <w:jc w:val="left"/>
              <w:rPr>
                <w:sz w:val="22"/>
                <w:szCs w:val="22"/>
                <w:ins w:id="212" w:author="Unknown Author" w:date="2021-04-14T23:26:36Z"/>
              </w:rPr>
            </w:pPr>
            <w:ins w:id="211" w:author="Unknown Author" w:date="2021-04-14T23:26:36Z">
              <w:r>
                <w:rPr>
                  <w:sz w:val="22"/>
                  <w:szCs w:val="22"/>
                </w:rPr>
                <w:t>Restore backup in new server</w:t>
              </w:r>
            </w:ins>
          </w:p>
          <w:p>
            <w:pPr>
              <w:pStyle w:val="TableContents"/>
              <w:numPr>
                <w:ilvl w:val="0"/>
                <w:numId w:val="10"/>
              </w:numPr>
              <w:jc w:val="left"/>
              <w:rPr>
                <w:sz w:val="22"/>
                <w:szCs w:val="22"/>
                <w:ins w:id="214" w:author="Unknown Author" w:date="2021-04-14T23:26:36Z"/>
              </w:rPr>
            </w:pPr>
            <w:ins w:id="213" w:author="Unknown Author" w:date="2021-04-14T23:26:36Z">
              <w:r>
                <w:rPr>
                  <w:sz w:val="22"/>
                  <w:szCs w:val="22"/>
                </w:rPr>
                <w:t>Change DNS</w:t>
              </w:r>
            </w:ins>
          </w:p>
          <w:p>
            <w:pPr>
              <w:pStyle w:val="TableContents"/>
              <w:numPr>
                <w:ilvl w:val="0"/>
                <w:numId w:val="10"/>
              </w:numPr>
              <w:jc w:val="left"/>
              <w:rPr>
                <w:sz w:val="22"/>
                <w:szCs w:val="22"/>
                <w:ins w:id="216" w:author="Unknown Author" w:date="2021-04-14T23:26:36Z"/>
              </w:rPr>
            </w:pPr>
            <w:ins w:id="215" w:author="Unknown Author" w:date="2021-04-14T23:26:36Z">
              <w:r>
                <w:rPr>
                  <w:sz w:val="22"/>
                  <w:szCs w:val="22"/>
                </w:rPr>
                <w:t>Notify AWS</w:t>
              </w:r>
            </w:ins>
          </w:p>
          <w:p>
            <w:pPr>
              <w:pStyle w:val="TableContents"/>
              <w:numPr>
                <w:ilvl w:val="0"/>
                <w:numId w:val="10"/>
              </w:numPr>
              <w:jc w:val="left"/>
              <w:rPr>
                <w:sz w:val="22"/>
                <w:szCs w:val="22"/>
              </w:rPr>
            </w:pPr>
            <w:ins w:id="217" w:author="Unknown Author" w:date="2021-04-14T23:26:36Z">
              <w:r>
                <w:rPr>
                  <w:sz w:val="22"/>
                  <w:szCs w:val="22"/>
                </w:rPr>
                <w:t>Pay pending invoices</w:t>
              </w:r>
            </w:ins>
          </w:p>
        </w:tc>
        <w:tc>
          <w:tcPr>
            <w:tcW w:w="1928" w:type="dxa"/>
            <w:tcBorders>
              <w:left w:val="single" w:sz="2" w:space="0" w:color="000000"/>
              <w:bottom w:val="single" w:sz="2" w:space="0" w:color="000000"/>
            </w:tcBorders>
          </w:tcPr>
          <w:p>
            <w:pPr>
              <w:pStyle w:val="TableContents"/>
              <w:jc w:val="both"/>
              <w:rPr>
                <w:sz w:val="22"/>
                <w:szCs w:val="22"/>
              </w:rPr>
            </w:pPr>
            <w:ins w:id="218" w:author="Unknown Author" w:date="2021-04-14T23:26:36Z">
              <w:r>
                <w:rPr>
                  <w:sz w:val="22"/>
                  <w:szCs w:val="22"/>
                </w:rPr>
                <w:t>As soon as the DNS have been changed</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219" w:author="Unknown Author" w:date="2021-04-14T23:26:36Z">
              <w:r>
                <w:rPr>
                  <w:sz w:val="22"/>
                  <w:szCs w:val="22"/>
                </w:rPr>
                <w:t xml:space="preserve">Project </w:t>
              </w:r>
            </w:ins>
            <w:ins w:id="220" w:author="Unknown Author" w:date="2021-04-15T00:01:14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sz w:val="22"/>
                <w:szCs w:val="22"/>
              </w:rPr>
            </w:pPr>
            <w:ins w:id="221" w:author="Unknown Author" w:date="2021-04-14T23:26:36Z">
              <w:r>
                <w:rPr>
                  <w:sz w:val="22"/>
                  <w:szCs w:val="22"/>
                </w:rPr>
                <w:t>Domain Name – AUDA</w:t>
              </w:r>
            </w:ins>
          </w:p>
        </w:tc>
        <w:tc>
          <w:tcPr>
            <w:tcW w:w="1928" w:type="dxa"/>
            <w:tcBorders>
              <w:left w:val="single" w:sz="2" w:space="0" w:color="000000"/>
              <w:bottom w:val="single" w:sz="2" w:space="0" w:color="000000"/>
            </w:tcBorders>
          </w:tcPr>
          <w:p>
            <w:pPr>
              <w:pStyle w:val="TableContents"/>
              <w:jc w:val="both"/>
              <w:rPr>
                <w:sz w:val="22"/>
                <w:szCs w:val="22"/>
              </w:rPr>
            </w:pPr>
            <w:ins w:id="222" w:author="Unknown Author" w:date="2021-04-14T23:26:36Z">
              <w:r>
                <w:rPr>
                  <w:sz w:val="22"/>
                  <w:szCs w:val="22"/>
                </w:rPr>
                <w:t>AUDA-001</w:t>
              </w:r>
            </w:ins>
          </w:p>
        </w:tc>
        <w:tc>
          <w:tcPr>
            <w:tcW w:w="1927" w:type="dxa"/>
            <w:tcBorders>
              <w:left w:val="single" w:sz="2" w:space="0" w:color="000000"/>
              <w:bottom w:val="single" w:sz="2" w:space="0" w:color="000000"/>
            </w:tcBorders>
          </w:tcPr>
          <w:p>
            <w:pPr>
              <w:pStyle w:val="TableContents"/>
              <w:numPr>
                <w:ilvl w:val="0"/>
                <w:numId w:val="10"/>
              </w:numPr>
              <w:jc w:val="left"/>
              <w:rPr>
                <w:rFonts w:ascii="Liberation Serif" w:hAnsi="Liberation Serif" w:eastAsia="NSimSun" w:cs="Arial"/>
                <w:color w:val="auto"/>
                <w:kern w:val="2"/>
                <w:sz w:val="22"/>
                <w:szCs w:val="22"/>
                <w:lang w:val="en-AU" w:eastAsia="zh-CN" w:bidi="hi-IN"/>
                <w:ins w:id="224" w:author="Unknown Author" w:date="2021-04-14T23:26:36Z"/>
              </w:rPr>
            </w:pPr>
            <w:ins w:id="223" w:author="Unknown Author" w:date="2021-04-14T23:26:36Z">
              <w:r>
                <w:rPr>
                  <w:rFonts w:eastAsia="NSimSun" w:cs="Arial"/>
                  <w:color w:val="auto"/>
                  <w:kern w:val="2"/>
                  <w:sz w:val="22"/>
                  <w:szCs w:val="22"/>
                  <w:lang w:val="en-AU" w:eastAsia="zh-CN" w:bidi="hi-IN"/>
                </w:rPr>
                <w:t>Point DNS to new domain name</w:t>
              </w:r>
            </w:ins>
          </w:p>
          <w:p>
            <w:pPr>
              <w:pStyle w:val="TableContents"/>
              <w:numPr>
                <w:ilvl w:val="0"/>
                <w:numId w:val="10"/>
              </w:numPr>
              <w:jc w:val="left"/>
              <w:rPr>
                <w:rFonts w:ascii="Liberation Serif" w:hAnsi="Liberation Serif" w:eastAsia="NSimSun" w:cs="Arial"/>
                <w:color w:val="auto"/>
                <w:kern w:val="2"/>
                <w:sz w:val="22"/>
                <w:szCs w:val="22"/>
                <w:lang w:val="en-AU" w:eastAsia="zh-CN" w:bidi="hi-IN"/>
                <w:ins w:id="226" w:author="Unknown Author" w:date="2021-04-14T23:26:36Z"/>
              </w:rPr>
            </w:pPr>
            <w:ins w:id="225" w:author="Unknown Author" w:date="2021-04-14T23:26:36Z">
              <w:r>
                <w:rPr>
                  <w:rFonts w:eastAsia="NSimSun" w:cs="Arial"/>
                  <w:color w:val="auto"/>
                  <w:kern w:val="2"/>
                  <w:sz w:val="22"/>
                  <w:szCs w:val="22"/>
                  <w:lang w:val="en-AU" w:eastAsia="zh-CN" w:bidi="hi-IN"/>
                </w:rPr>
                <w:t>Notify AUDA</w:t>
              </w:r>
            </w:ins>
          </w:p>
          <w:p>
            <w:pPr>
              <w:pStyle w:val="TableContents"/>
              <w:numPr>
                <w:ilvl w:val="0"/>
                <w:numId w:val="10"/>
              </w:numPr>
              <w:jc w:val="left"/>
              <w:rPr>
                <w:rFonts w:ascii="Liberation Serif" w:hAnsi="Liberation Serif" w:eastAsia="NSimSun" w:cs="Arial"/>
                <w:color w:val="auto"/>
                <w:kern w:val="2"/>
                <w:sz w:val="22"/>
                <w:szCs w:val="22"/>
                <w:lang w:val="en-AU" w:eastAsia="zh-CN" w:bidi="hi-IN"/>
              </w:rPr>
            </w:pPr>
            <w:ins w:id="227" w:author="Unknown Author" w:date="2021-04-14T23:26:36Z">
              <w:r>
                <w:rPr>
                  <w:rFonts w:eastAsia="NSimSun" w:cs="Arial"/>
                  <w:color w:val="auto"/>
                  <w:kern w:val="2"/>
                  <w:sz w:val="22"/>
                  <w:szCs w:val="22"/>
                  <w:lang w:val="en-AU" w:eastAsia="zh-CN" w:bidi="hi-IN"/>
                </w:rPr>
                <w:t>Pay pending invoices</w:t>
              </w:r>
            </w:ins>
          </w:p>
        </w:tc>
        <w:tc>
          <w:tcPr>
            <w:tcW w:w="1928" w:type="dxa"/>
            <w:tcBorders>
              <w:left w:val="single" w:sz="2" w:space="0" w:color="000000"/>
              <w:bottom w:val="single" w:sz="2" w:space="0" w:color="000000"/>
            </w:tcBorders>
          </w:tcPr>
          <w:p>
            <w:pPr>
              <w:pStyle w:val="TableContents"/>
              <w:jc w:val="both"/>
              <w:rPr>
                <w:sz w:val="22"/>
                <w:szCs w:val="22"/>
              </w:rPr>
            </w:pPr>
            <w:ins w:id="228" w:author="Unknown Author" w:date="2021-04-14T23:26:36Z">
              <w:r>
                <w:rPr>
                  <w:sz w:val="22"/>
                  <w:szCs w:val="22"/>
                </w:rPr>
                <w:t>As soon as the new DNS are pointing to new domain</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229" w:author="Unknown Author" w:date="2021-04-14T23:26:36Z">
              <w:r>
                <w:rPr>
                  <w:sz w:val="22"/>
                  <w:szCs w:val="22"/>
                </w:rPr>
                <w:t xml:space="preserve">Project </w:t>
              </w:r>
            </w:ins>
            <w:ins w:id="230" w:author="Unknown Author" w:date="2021-04-15T00:01:13Z">
              <w:r>
                <w:rPr>
                  <w:rFonts w:eastAsia="NSimSun" w:cs="Arial"/>
                  <w:color w:val="auto"/>
                  <w:kern w:val="2"/>
                  <w:sz w:val="22"/>
                  <w:szCs w:val="22"/>
                  <w:lang w:val="en-AU" w:eastAsia="zh-CN" w:bidi="hi-IN"/>
                </w:rPr>
                <w:t>sponsor</w:t>
              </w:r>
            </w:ins>
          </w:p>
        </w:tc>
      </w:tr>
    </w:tbl>
    <w:p>
      <w:pPr>
        <w:pStyle w:val="Normal"/>
        <w:rPr>
          <w:rFonts w:ascii="Liberation Sans" w:hAnsi="Liberation Sans" w:eastAsia="Microsoft YaHei" w:cs="Arial"/>
          <w:b/>
          <w:b/>
          <w:bCs/>
          <w:color w:val="auto"/>
          <w:kern w:val="2"/>
          <w:sz w:val="32"/>
          <w:szCs w:val="32"/>
          <w:lang w:val="en-AU" w:eastAsia="zh-CN" w:bidi="hi-IN"/>
          <w:ins w:id="232" w:author="Unknown Author" w:date="2021-04-14T23:26:36Z"/>
        </w:rPr>
      </w:pPr>
      <w:ins w:id="231" w:author="Unknown Author" w:date="2021-04-14T23:26:36Z">
        <w:r>
          <w:rPr/>
        </w:r>
      </w:ins>
    </w:p>
    <w:p>
      <w:pPr>
        <w:pStyle w:val="Heading2"/>
        <w:numPr>
          <w:ilvl w:val="1"/>
          <w:numId w:val="4"/>
        </w:numPr>
        <w:bidi w:val="0"/>
        <w:jc w:val="left"/>
        <w:rPr>
          <w:rFonts w:ascii="Liberation Sans" w:hAnsi="Liberation Sans" w:eastAsia="Microsoft YaHei" w:cs="Arial"/>
          <w:b/>
          <w:b/>
          <w:bCs/>
          <w:color w:val="auto"/>
          <w:kern w:val="2"/>
          <w:sz w:val="32"/>
          <w:szCs w:val="32"/>
          <w:lang w:val="en-AU" w:eastAsia="zh-CN" w:bidi="hi-IN"/>
          <w:ins w:id="234" w:author="Unknown Author" w:date="2021-04-14T23:26:36Z"/>
        </w:rPr>
      </w:pPr>
      <w:ins w:id="233" w:author="Unknown Author" w:date="2021-04-14T23:26:36Z">
        <w:bookmarkStart w:id="7" w:name="__RefHeading___Toc4364_1763762861"/>
        <w:bookmarkEnd w:id="7"/>
        <w:r>
          <w:rPr>
            <w:rFonts w:eastAsia="Microsoft YaHei" w:cs="Arial"/>
            <w:b/>
            <w:bCs/>
            <w:color w:val="auto"/>
            <w:kern w:val="2"/>
            <w:sz w:val="36"/>
            <w:szCs w:val="36"/>
            <w:lang w:val="en-AU" w:eastAsia="zh-CN" w:bidi="hi-IN"/>
          </w:rPr>
          <w:t>Resources</w:t>
        </w:r>
      </w:ins>
    </w:p>
    <w:p>
      <w:pPr>
        <w:pStyle w:val="TextBody"/>
        <w:rPr>
          <w:rFonts w:ascii="Liberation Sans" w:hAnsi="Liberation Sans" w:eastAsia="Microsoft YaHei" w:cs="Arial"/>
          <w:b/>
          <w:b/>
          <w:bCs/>
          <w:color w:val="auto"/>
          <w:kern w:val="2"/>
          <w:sz w:val="32"/>
          <w:szCs w:val="32"/>
          <w:lang w:val="en-AU" w:eastAsia="zh-CN" w:bidi="hi-IN"/>
        </w:rPr>
      </w:pPr>
      <w:r>
        <w:rPr/>
      </w:r>
    </w:p>
    <w:tbl>
      <w:tblPr>
        <w:tblW w:w="9638" w:type="dxa"/>
        <w:jc w:val="left"/>
        <w:tblInd w:w="0" w:type="dxa"/>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tcBorders>
          </w:tcPr>
          <w:p>
            <w:pPr>
              <w:pStyle w:val="TableContents"/>
              <w:jc w:val="center"/>
              <w:rPr>
                <w:sz w:val="20"/>
                <w:szCs w:val="20"/>
              </w:rPr>
            </w:pPr>
            <w:ins w:id="235" w:author="Unknown Author" w:date="2021-04-14T23:59:58Z">
              <w:r>
                <w:rPr>
                  <w:rFonts w:eastAsia="NSimSun" w:cs="Arial"/>
                  <w:b/>
                  <w:bCs/>
                  <w:color w:val="auto"/>
                  <w:kern w:val="2"/>
                  <w:sz w:val="20"/>
                  <w:szCs w:val="20"/>
                  <w:lang w:val="en-AU" w:eastAsia="zh-CN" w:bidi="hi-IN"/>
                </w:rPr>
                <w:t>Reso</w:t>
              </w:r>
            </w:ins>
            <w:ins w:id="236" w:author="Unknown Author" w:date="2021-04-15T00:00:00Z">
              <w:r>
                <w:rPr>
                  <w:rFonts w:eastAsia="NSimSun" w:cs="Arial"/>
                  <w:b/>
                  <w:bCs/>
                  <w:color w:val="auto"/>
                  <w:kern w:val="2"/>
                  <w:sz w:val="20"/>
                  <w:szCs w:val="20"/>
                  <w:lang w:val="en-AU" w:eastAsia="zh-CN" w:bidi="hi-IN"/>
                </w:rPr>
                <w:t>urce</w:t>
              </w:r>
            </w:ins>
            <w:ins w:id="237" w:author="Unknown Author" w:date="2021-04-14T23:26:36Z">
              <w:r>
                <w:rPr>
                  <w:b/>
                  <w:bCs/>
                  <w:sz w:val="20"/>
                  <w:szCs w:val="20"/>
                </w:rPr>
                <w:t xml:space="preserve"> Name</w:t>
              </w:r>
            </w:ins>
          </w:p>
        </w:tc>
        <w:tc>
          <w:tcPr>
            <w:tcW w:w="1928" w:type="dxa"/>
            <w:tcBorders>
              <w:top w:val="single" w:sz="2" w:space="0" w:color="000000"/>
              <w:left w:val="single" w:sz="2" w:space="0" w:color="000000"/>
              <w:bottom w:val="single" w:sz="2" w:space="0" w:color="000000"/>
            </w:tcBorders>
          </w:tcPr>
          <w:p>
            <w:pPr>
              <w:pStyle w:val="TableContents"/>
              <w:jc w:val="center"/>
              <w:rPr>
                <w:sz w:val="20"/>
                <w:szCs w:val="20"/>
              </w:rPr>
            </w:pPr>
            <w:ins w:id="238" w:author="Unknown Author" w:date="2021-04-15T00:00:03Z">
              <w:r>
                <w:rPr>
                  <w:rFonts w:eastAsia="NSimSun" w:cs="Arial"/>
                  <w:b/>
                  <w:bCs/>
                  <w:color w:val="auto"/>
                  <w:kern w:val="2"/>
                  <w:sz w:val="20"/>
                  <w:szCs w:val="20"/>
                  <w:lang w:val="en-AU" w:eastAsia="zh-CN" w:bidi="hi-IN"/>
                </w:rPr>
                <w:t>Current Designation</w:t>
              </w:r>
            </w:ins>
          </w:p>
        </w:tc>
        <w:tc>
          <w:tcPr>
            <w:tcW w:w="1927" w:type="dxa"/>
            <w:tcBorders>
              <w:top w:val="single" w:sz="2" w:space="0" w:color="000000"/>
              <w:left w:val="single" w:sz="2" w:space="0" w:color="000000"/>
              <w:bottom w:val="single" w:sz="2" w:space="0" w:color="000000"/>
            </w:tcBorders>
          </w:tcPr>
          <w:p>
            <w:pPr>
              <w:pStyle w:val="TableContents"/>
              <w:jc w:val="center"/>
              <w:rPr>
                <w:sz w:val="20"/>
                <w:szCs w:val="20"/>
              </w:rPr>
            </w:pPr>
            <w:ins w:id="239" w:author="Unknown Author" w:date="2021-04-15T00:00:09Z">
              <w:r>
                <w:rPr>
                  <w:rFonts w:eastAsia="NSimSun" w:cs="Arial"/>
                  <w:b/>
                  <w:bCs/>
                  <w:color w:val="auto"/>
                  <w:kern w:val="2"/>
                  <w:sz w:val="20"/>
                  <w:szCs w:val="20"/>
                  <w:lang w:val="en-AU" w:eastAsia="zh-CN" w:bidi="hi-IN"/>
                </w:rPr>
                <w:t>Release</w:t>
              </w:r>
            </w:ins>
            <w:ins w:id="240" w:author="Unknown Author" w:date="2021-04-14T23:26:36Z">
              <w:r>
                <w:rPr>
                  <w:b/>
                  <w:bCs/>
                  <w:sz w:val="20"/>
                  <w:szCs w:val="20"/>
                </w:rPr>
                <w:t xml:space="preserve"> activity</w:t>
              </w:r>
            </w:ins>
          </w:p>
        </w:tc>
        <w:tc>
          <w:tcPr>
            <w:tcW w:w="1928" w:type="dxa"/>
            <w:tcBorders>
              <w:top w:val="single" w:sz="2" w:space="0" w:color="000000"/>
              <w:left w:val="single" w:sz="2" w:space="0" w:color="000000"/>
              <w:bottom w:val="single" w:sz="2" w:space="0" w:color="000000"/>
            </w:tcBorders>
          </w:tcPr>
          <w:p>
            <w:pPr>
              <w:pStyle w:val="TableContents"/>
              <w:jc w:val="center"/>
              <w:rPr>
                <w:b/>
                <w:b/>
                <w:bCs/>
                <w:sz w:val="20"/>
                <w:szCs w:val="20"/>
              </w:rPr>
            </w:pPr>
            <w:ins w:id="241" w:author="Unknown Author" w:date="2021-04-14T23:26:36Z">
              <w:r>
                <w:rPr>
                  <w:b/>
                  <w:bCs/>
                  <w:sz w:val="20"/>
                  <w:szCs w:val="20"/>
                </w:rPr>
                <w:t>Release date</w:t>
              </w:r>
            </w:ins>
          </w:p>
        </w:tc>
        <w:tc>
          <w:tcPr>
            <w:tcW w:w="1928" w:type="dxa"/>
            <w:tcBorders>
              <w:top w:val="single" w:sz="2" w:space="0" w:color="000000"/>
              <w:left w:val="single" w:sz="2" w:space="0" w:color="000000"/>
              <w:bottom w:val="single" w:sz="2" w:space="0" w:color="000000"/>
              <w:right w:val="single" w:sz="2" w:space="0" w:color="000000"/>
            </w:tcBorders>
          </w:tcPr>
          <w:p>
            <w:pPr>
              <w:pStyle w:val="TableContents"/>
              <w:jc w:val="center"/>
              <w:rPr>
                <w:b/>
                <w:b/>
                <w:bCs/>
                <w:sz w:val="20"/>
                <w:szCs w:val="20"/>
              </w:rPr>
            </w:pPr>
            <w:ins w:id="242" w:author="Unknown Author" w:date="2021-04-14T23:26:36Z">
              <w:r>
                <w:rPr>
                  <w:b/>
                  <w:bCs/>
                  <w:sz w:val="20"/>
                  <w:szCs w:val="20"/>
                </w:rPr>
                <w:t>Activity owner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243" w:author="Unknown Author" w:date="2021-04-15T00:02:08Z">
              <w:r>
                <w:rPr>
                  <w:rFonts w:eastAsia="NSimSun" w:cs="Arial"/>
                  <w:color w:val="auto"/>
                  <w:kern w:val="2"/>
                  <w:sz w:val="22"/>
                  <w:szCs w:val="22"/>
                  <w:lang w:val="en-AU" w:eastAsia="zh-CN" w:bidi="hi-IN"/>
                </w:rPr>
                <w:t>Developer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244" w:author="Unknown Author" w:date="2021-04-15T00:02:30Z">
              <w:r>
                <w:rPr>
                  <w:rFonts w:eastAsia="NSimSun" w:cs="Arial"/>
                  <w:color w:val="auto"/>
                  <w:kern w:val="2"/>
                  <w:sz w:val="22"/>
                  <w:szCs w:val="22"/>
                  <w:lang w:val="en-AU" w:eastAsia="zh-CN" w:bidi="hi-IN"/>
                </w:rPr>
                <w:t xml:space="preserve">Software </w:t>
              </w:r>
            </w:ins>
            <w:ins w:id="245" w:author="Unknown Author" w:date="2021-04-15T00:03:05Z">
              <w:r>
                <w:rPr>
                  <w:rFonts w:eastAsia="NSimSun" w:cs="Arial"/>
                  <w:color w:val="auto"/>
                  <w:kern w:val="2"/>
                  <w:sz w:val="22"/>
                  <w:szCs w:val="22"/>
                  <w:lang w:val="en-AU" w:eastAsia="zh-CN" w:bidi="hi-IN"/>
                </w:rPr>
                <w:t>Engineer</w:t>
              </w:r>
            </w:ins>
          </w:p>
        </w:tc>
        <w:tc>
          <w:tcPr>
            <w:tcW w:w="1927" w:type="dxa"/>
            <w:tcBorders>
              <w:left w:val="single" w:sz="2" w:space="0" w:color="000000"/>
              <w:bottom w:val="single" w:sz="2" w:space="0" w:color="000000"/>
            </w:tcBorders>
          </w:tcPr>
          <w:p>
            <w:pPr>
              <w:pStyle w:val="TableContents"/>
              <w:numPr>
                <w:ilvl w:val="0"/>
                <w:numId w:val="11"/>
              </w:numPr>
              <w:jc w:val="left"/>
              <w:rPr>
                <w:sz w:val="22"/>
                <w:szCs w:val="22"/>
              </w:rPr>
            </w:pPr>
            <w:ins w:id="246" w:author="Unknown Author" w:date="2021-04-15T00:03:32Z">
              <w:r>
                <w:rPr>
                  <w:sz w:val="22"/>
                  <w:szCs w:val="22"/>
                </w:rPr>
                <w:t>Hand-over deliverables</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247" w:author="Unknown Author" w:date="2021-04-15T00:02:46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248" w:author="Unknown Author" w:date="2021-04-14T23:26:36Z">
              <w:r>
                <w:rPr>
                  <w:sz w:val="22"/>
                  <w:szCs w:val="22"/>
                </w:rPr>
                <w:t xml:space="preserve">Project </w:t>
              </w:r>
            </w:ins>
            <w:ins w:id="249" w:author="Unknown Author" w:date="2021-04-15T00:01:06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250" w:author="Unknown Author" w:date="2021-04-15T00:03:57Z">
              <w:r>
                <w:rPr>
                  <w:rFonts w:eastAsia="NSimSun" w:cs="Arial"/>
                  <w:color w:val="auto"/>
                  <w:kern w:val="2"/>
                  <w:sz w:val="22"/>
                  <w:szCs w:val="22"/>
                  <w:lang w:val="en-AU" w:eastAsia="zh-CN" w:bidi="hi-IN"/>
                </w:rPr>
                <w:t>Projec</w:t>
              </w:r>
            </w:ins>
            <w:ins w:id="251" w:author="Unknown Author" w:date="2021-04-15T00:04:00Z">
              <w:r>
                <w:rPr>
                  <w:rFonts w:eastAsia="NSimSun" w:cs="Arial"/>
                  <w:color w:val="auto"/>
                  <w:kern w:val="2"/>
                  <w:sz w:val="22"/>
                  <w:szCs w:val="22"/>
                  <w:lang w:val="en-AU" w:eastAsia="zh-CN" w:bidi="hi-IN"/>
                </w:rPr>
                <w:t>t sponsor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252" w:author="Unknown Author" w:date="2021-04-15T00:04:38Z">
              <w:r>
                <w:rPr>
                  <w:rFonts w:eastAsia="NSimSun" w:cs="Arial"/>
                  <w:color w:val="auto"/>
                  <w:kern w:val="2"/>
                  <w:sz w:val="22"/>
                  <w:szCs w:val="22"/>
                  <w:lang w:val="en-AU" w:eastAsia="zh-CN" w:bidi="hi-IN"/>
                </w:rPr>
                <w:t>Main stakeholders and decision maker</w:t>
              </w:r>
            </w:ins>
          </w:p>
        </w:tc>
        <w:tc>
          <w:tcPr>
            <w:tcW w:w="1927" w:type="dxa"/>
            <w:tcBorders>
              <w:left w:val="single" w:sz="2" w:space="0" w:color="000000"/>
              <w:bottom w:val="single" w:sz="2" w:space="0" w:color="000000"/>
            </w:tcBorders>
          </w:tcPr>
          <w:p>
            <w:pPr>
              <w:pStyle w:val="TableContents"/>
              <w:numPr>
                <w:ilvl w:val="0"/>
                <w:numId w:val="11"/>
              </w:numPr>
              <w:jc w:val="left"/>
              <w:rPr>
                <w:rFonts w:ascii="Liberation Serif" w:hAnsi="Liberation Serif" w:eastAsia="NSimSun" w:cs="Arial"/>
                <w:color w:val="auto"/>
                <w:kern w:val="2"/>
                <w:sz w:val="22"/>
                <w:szCs w:val="22"/>
                <w:lang w:val="en-AU" w:eastAsia="zh-CN" w:bidi="hi-IN"/>
                <w:ins w:id="254" w:author="Unknown Author" w:date="2021-04-15T00:05:02Z"/>
              </w:rPr>
            </w:pPr>
            <w:ins w:id="253" w:author="Unknown Author" w:date="2021-04-15T00:05:02Z">
              <w:r>
                <w:rPr>
                  <w:rFonts w:eastAsia="NSimSun" w:cs="Arial"/>
                  <w:color w:val="auto"/>
                  <w:kern w:val="2"/>
                  <w:sz w:val="22"/>
                  <w:szCs w:val="22"/>
                  <w:lang w:val="en-AU" w:eastAsia="zh-CN" w:bidi="hi-IN"/>
                </w:rPr>
                <w:t>Project closure</w:t>
              </w:r>
            </w:ins>
          </w:p>
          <w:p>
            <w:pPr>
              <w:pStyle w:val="TableContents"/>
              <w:numPr>
                <w:ilvl w:val="0"/>
                <w:numId w:val="11"/>
              </w:numPr>
              <w:jc w:val="left"/>
              <w:rPr>
                <w:rFonts w:ascii="Liberation Serif" w:hAnsi="Liberation Serif" w:eastAsia="NSimSun" w:cs="Arial"/>
                <w:color w:val="auto"/>
                <w:kern w:val="2"/>
                <w:sz w:val="22"/>
                <w:szCs w:val="22"/>
                <w:lang w:val="en-AU" w:eastAsia="zh-CN" w:bidi="hi-IN"/>
              </w:rPr>
            </w:pPr>
            <w:ins w:id="255" w:author="Unknown Author" w:date="2021-04-15T00:05:02Z">
              <w:r>
                <w:rPr>
                  <w:rFonts w:eastAsia="NSimSun" w:cs="Arial"/>
                  <w:color w:val="auto"/>
                  <w:kern w:val="2"/>
                  <w:sz w:val="22"/>
                  <w:szCs w:val="22"/>
                  <w:lang w:val="en-AU" w:eastAsia="zh-CN" w:bidi="hi-IN"/>
                </w:rPr>
                <w:t>Sign-off</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256" w:author="Unknown Author" w:date="2021-04-15T00:03:45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257" w:author="Unknown Author" w:date="2021-04-15T00:03:45Z">
              <w:r>
                <w:rPr>
                  <w:sz w:val="22"/>
                  <w:szCs w:val="22"/>
                </w:rPr>
                <w:t xml:space="preserve">Project </w:t>
              </w:r>
            </w:ins>
            <w:ins w:id="258" w:author="Unknown Author" w:date="2021-04-15T00:03:45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259" w:author="Unknown Author" w:date="2021-04-15T00:04:10Z">
              <w:r>
                <w:rPr>
                  <w:rFonts w:eastAsia="NSimSun" w:cs="Arial"/>
                  <w:color w:val="auto"/>
                  <w:kern w:val="2"/>
                  <w:sz w:val="22"/>
                  <w:szCs w:val="22"/>
                  <w:lang w:val="en-AU" w:eastAsia="zh-CN" w:bidi="hi-IN"/>
                </w:rPr>
                <w:t>Sales and Marketing  Manager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260" w:author="Unknown Author" w:date="2021-04-15T00:03:51Z">
              <w:r>
                <w:rPr>
                  <w:rFonts w:eastAsia="NSimSun" w:cs="Arial"/>
                  <w:color w:val="auto"/>
                  <w:kern w:val="2"/>
                  <w:sz w:val="22"/>
                  <w:szCs w:val="22"/>
                  <w:lang w:val="en-AU" w:eastAsia="zh-CN" w:bidi="hi-IN"/>
                </w:rPr>
                <w:t>S</w:t>
              </w:r>
            </w:ins>
            <w:ins w:id="261" w:author="Unknown Author" w:date="2021-04-15T00:04:52Z">
              <w:r>
                <w:rPr>
                  <w:rFonts w:eastAsia="NSimSun" w:cs="Arial"/>
                  <w:color w:val="auto"/>
                  <w:kern w:val="2"/>
                  <w:sz w:val="22"/>
                  <w:szCs w:val="22"/>
                  <w:lang w:val="en-AU" w:eastAsia="zh-CN" w:bidi="hi-IN"/>
                </w:rPr>
                <w:t>takeholders</w:t>
              </w:r>
            </w:ins>
          </w:p>
        </w:tc>
        <w:tc>
          <w:tcPr>
            <w:tcW w:w="1927" w:type="dxa"/>
            <w:tcBorders>
              <w:left w:val="single" w:sz="2" w:space="0" w:color="000000"/>
              <w:bottom w:val="single" w:sz="2" w:space="0" w:color="000000"/>
            </w:tcBorders>
          </w:tcPr>
          <w:p>
            <w:pPr>
              <w:pStyle w:val="TableContents"/>
              <w:numPr>
                <w:ilvl w:val="0"/>
                <w:numId w:val="11"/>
              </w:numPr>
              <w:jc w:val="left"/>
              <w:rPr>
                <w:rFonts w:ascii="Liberation Serif" w:hAnsi="Liberation Serif" w:eastAsia="NSimSun" w:cs="Arial"/>
                <w:color w:val="auto"/>
                <w:kern w:val="2"/>
                <w:sz w:val="22"/>
                <w:szCs w:val="22"/>
                <w:lang w:val="en-AU" w:eastAsia="zh-CN" w:bidi="hi-IN"/>
              </w:rPr>
            </w:pPr>
            <w:ins w:id="262" w:author="Unknown Author" w:date="2021-04-15T00:05:21Z">
              <w:r>
                <w:rPr>
                  <w:rFonts w:eastAsia="NSimSun" w:cs="Arial"/>
                  <w:color w:val="auto"/>
                  <w:kern w:val="2"/>
                  <w:sz w:val="22"/>
                  <w:szCs w:val="22"/>
                  <w:lang w:val="en-AU" w:eastAsia="zh-CN" w:bidi="hi-IN"/>
                </w:rPr>
                <w:t>Communication of successful closure</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263" w:author="Unknown Author" w:date="2021-04-15T00:03:51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264" w:author="Unknown Author" w:date="2021-04-15T00:03:51Z">
              <w:r>
                <w:rPr>
                  <w:sz w:val="22"/>
                  <w:szCs w:val="22"/>
                </w:rPr>
                <w:t xml:space="preserve">Project </w:t>
              </w:r>
            </w:ins>
            <w:ins w:id="265" w:author="Unknown Author" w:date="2021-04-15T00:03:51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266" w:author="Unknown Author" w:date="2021-04-15T00:04:22Z">
              <w:r>
                <w:rPr>
                  <w:rFonts w:eastAsia="NSimSun" w:cs="Arial"/>
                  <w:color w:val="auto"/>
                  <w:kern w:val="2"/>
                  <w:sz w:val="22"/>
                  <w:szCs w:val="22"/>
                  <w:lang w:val="en-AU" w:eastAsia="zh-CN" w:bidi="hi-IN"/>
                </w:rPr>
                <w:t>Finance Manager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267" w:author="Unknown Author" w:date="2021-04-15T00:04:56Z">
              <w:r>
                <w:rPr>
                  <w:rFonts w:eastAsia="NSimSun" w:cs="Arial"/>
                  <w:color w:val="auto"/>
                  <w:kern w:val="2"/>
                  <w:sz w:val="22"/>
                  <w:szCs w:val="22"/>
                  <w:lang w:val="en-AU" w:eastAsia="zh-CN" w:bidi="hi-IN"/>
                </w:rPr>
                <w:t>Stakeholders</w:t>
              </w:r>
            </w:ins>
          </w:p>
        </w:tc>
        <w:tc>
          <w:tcPr>
            <w:tcW w:w="1927" w:type="dxa"/>
            <w:tcBorders>
              <w:left w:val="single" w:sz="2" w:space="0" w:color="000000"/>
              <w:bottom w:val="single" w:sz="2" w:space="0" w:color="000000"/>
            </w:tcBorders>
          </w:tcPr>
          <w:p>
            <w:pPr>
              <w:pStyle w:val="TableContents"/>
              <w:numPr>
                <w:ilvl w:val="0"/>
                <w:numId w:val="11"/>
              </w:numPr>
              <w:jc w:val="left"/>
              <w:rPr>
                <w:rFonts w:ascii="Liberation Serif" w:hAnsi="Liberation Serif" w:eastAsia="NSimSun" w:cs="Arial"/>
                <w:color w:val="auto"/>
                <w:kern w:val="2"/>
                <w:sz w:val="22"/>
                <w:szCs w:val="22"/>
                <w:lang w:val="en-AU" w:eastAsia="zh-CN" w:bidi="hi-IN"/>
              </w:rPr>
            </w:pPr>
            <w:ins w:id="268" w:author="Unknown Author" w:date="2021-04-15T00:06:28Z">
              <w:r>
                <w:rPr>
                  <w:rFonts w:eastAsia="NSimSun" w:cs="Arial"/>
                  <w:color w:val="auto"/>
                  <w:kern w:val="2"/>
                  <w:sz w:val="22"/>
                  <w:szCs w:val="22"/>
                  <w:lang w:val="en-AU" w:eastAsia="zh-CN" w:bidi="hi-IN"/>
                </w:rPr>
                <w:t>Communication of successful closure</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269" w:author="Unknown Author" w:date="2021-04-15T00:03:53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270" w:author="Unknown Author" w:date="2021-04-15T00:03:53Z">
              <w:r>
                <w:rPr>
                  <w:sz w:val="22"/>
                  <w:szCs w:val="22"/>
                </w:rPr>
                <w:t xml:space="preserve">Project </w:t>
              </w:r>
            </w:ins>
            <w:ins w:id="271" w:author="Unknown Author" w:date="2021-04-15T00:03:53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272" w:author="Unknown Author" w:date="2021-04-15T00:04:28Z">
              <w:r>
                <w:rPr>
                  <w:rFonts w:eastAsia="NSimSun" w:cs="Arial"/>
                  <w:color w:val="auto"/>
                  <w:kern w:val="2"/>
                  <w:sz w:val="22"/>
                  <w:szCs w:val="22"/>
                  <w:lang w:val="en-AU" w:eastAsia="zh-CN" w:bidi="hi-IN"/>
                </w:rPr>
                <w:t>Production Manager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273" w:author="Unknown Author" w:date="2021-04-15T00:04:58Z">
              <w:r>
                <w:rPr>
                  <w:rFonts w:eastAsia="NSimSun" w:cs="Arial"/>
                  <w:color w:val="auto"/>
                  <w:kern w:val="2"/>
                  <w:sz w:val="22"/>
                  <w:szCs w:val="22"/>
                  <w:lang w:val="en-AU" w:eastAsia="zh-CN" w:bidi="hi-IN"/>
                </w:rPr>
                <w:t>Stakeholders</w:t>
              </w:r>
            </w:ins>
          </w:p>
        </w:tc>
        <w:tc>
          <w:tcPr>
            <w:tcW w:w="1927" w:type="dxa"/>
            <w:tcBorders>
              <w:left w:val="single" w:sz="2" w:space="0" w:color="000000"/>
              <w:bottom w:val="single" w:sz="2" w:space="0" w:color="000000"/>
            </w:tcBorders>
          </w:tcPr>
          <w:p>
            <w:pPr>
              <w:pStyle w:val="TableContents"/>
              <w:numPr>
                <w:ilvl w:val="0"/>
                <w:numId w:val="11"/>
              </w:numPr>
              <w:jc w:val="left"/>
              <w:rPr>
                <w:rFonts w:ascii="Liberation Serif" w:hAnsi="Liberation Serif" w:eastAsia="NSimSun" w:cs="Arial"/>
                <w:color w:val="auto"/>
                <w:kern w:val="2"/>
                <w:sz w:val="22"/>
                <w:szCs w:val="22"/>
                <w:lang w:val="en-AU" w:eastAsia="zh-CN" w:bidi="hi-IN"/>
              </w:rPr>
            </w:pPr>
            <w:ins w:id="274" w:author="Unknown Author" w:date="2021-04-15T00:06:30Z">
              <w:r>
                <w:rPr>
                  <w:rFonts w:eastAsia="NSimSun" w:cs="Arial"/>
                  <w:color w:val="auto"/>
                  <w:kern w:val="2"/>
                  <w:sz w:val="22"/>
                  <w:szCs w:val="22"/>
                  <w:lang w:val="en-AU" w:eastAsia="zh-CN" w:bidi="hi-IN"/>
                </w:rPr>
                <w:t>Communication of successful closure</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275" w:author="Unknown Author" w:date="2021-04-15T00:03:55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276" w:author="Unknown Author" w:date="2021-04-15T00:03:55Z">
              <w:r>
                <w:rPr>
                  <w:sz w:val="22"/>
                  <w:szCs w:val="22"/>
                </w:rPr>
                <w:t xml:space="preserve">Project </w:t>
              </w:r>
            </w:ins>
            <w:ins w:id="277" w:author="Unknown Author" w:date="2021-04-15T00:03:55Z">
              <w:r>
                <w:rPr>
                  <w:rFonts w:eastAsia="NSimSun" w:cs="Arial"/>
                  <w:color w:val="auto"/>
                  <w:kern w:val="2"/>
                  <w:sz w:val="22"/>
                  <w:szCs w:val="22"/>
                  <w:lang w:val="en-AU" w:eastAsia="zh-CN" w:bidi="hi-IN"/>
                </w:rPr>
                <w:t>sponsor</w:t>
              </w:r>
            </w:ins>
          </w:p>
        </w:tc>
      </w:tr>
    </w:tbl>
    <w:p>
      <w:pPr>
        <w:pStyle w:val="Normal"/>
        <w:rPr>
          <w:rFonts w:ascii="Liberation Sans" w:hAnsi="Liberation Sans" w:eastAsia="Microsoft YaHei" w:cs="Arial"/>
          <w:b/>
          <w:b/>
          <w:bCs/>
          <w:color w:val="auto"/>
          <w:kern w:val="2"/>
          <w:sz w:val="32"/>
          <w:szCs w:val="32"/>
          <w:lang w:val="en-AU" w:eastAsia="zh-CN" w:bidi="hi-IN"/>
          <w:ins w:id="279" w:author="Unknown Author" w:date="2021-04-14T23:26:36Z"/>
        </w:rPr>
      </w:pPr>
      <w:ins w:id="278" w:author="Unknown Author" w:date="2021-04-14T23:26:36Z">
        <w:r>
          <w:rPr/>
        </w:r>
      </w:ins>
    </w:p>
    <w:p>
      <w:pPr>
        <w:pStyle w:val="Heading2"/>
        <w:numPr>
          <w:ilvl w:val="1"/>
          <w:numId w:val="4"/>
        </w:numPr>
        <w:bidi w:val="0"/>
        <w:jc w:val="left"/>
        <w:rPr>
          <w:rFonts w:ascii="Liberation Sans" w:hAnsi="Liberation Sans" w:eastAsia="Microsoft YaHei" w:cs="Arial"/>
          <w:b/>
          <w:b/>
          <w:bCs/>
          <w:color w:val="auto"/>
          <w:kern w:val="2"/>
          <w:sz w:val="32"/>
          <w:szCs w:val="32"/>
          <w:lang w:val="en-AU" w:eastAsia="zh-CN" w:bidi="hi-IN"/>
          <w:ins w:id="281" w:author="Unknown Author" w:date="2021-04-14T23:26:36Z"/>
        </w:rPr>
      </w:pPr>
      <w:ins w:id="280" w:author="Unknown Author" w:date="2021-04-14T23:26:36Z">
        <w:bookmarkStart w:id="8" w:name="__RefHeading___Toc4366_1763762861"/>
        <w:bookmarkEnd w:id="8"/>
        <w:r>
          <w:rPr>
            <w:rFonts w:eastAsia="Microsoft YaHei" w:cs="Arial"/>
            <w:b/>
            <w:bCs/>
            <w:color w:val="auto"/>
            <w:kern w:val="2"/>
            <w:sz w:val="36"/>
            <w:szCs w:val="36"/>
            <w:lang w:val="en-AU" w:eastAsia="zh-CN" w:bidi="hi-IN"/>
          </w:rPr>
          <w:t>Communication</w:t>
        </w:r>
      </w:ins>
    </w:p>
    <w:p>
      <w:pPr>
        <w:pStyle w:val="TextBody"/>
        <w:rPr>
          <w:rFonts w:ascii="Liberation Sans" w:hAnsi="Liberation Sans" w:eastAsia="Microsoft YaHei" w:cs="Arial"/>
          <w:b/>
          <w:b/>
          <w:bCs/>
          <w:color w:val="auto"/>
          <w:kern w:val="2"/>
          <w:sz w:val="32"/>
          <w:szCs w:val="32"/>
          <w:lang w:val="en-AU" w:eastAsia="zh-CN" w:bidi="hi-IN"/>
        </w:rPr>
      </w:pPr>
      <w:r>
        <w:rPr/>
      </w:r>
    </w:p>
    <w:tbl>
      <w:tblPr>
        <w:tblW w:w="9638" w:type="dxa"/>
        <w:jc w:val="left"/>
        <w:tblInd w:w="0" w:type="dxa"/>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tcBorders>
          </w:tcPr>
          <w:p>
            <w:pPr>
              <w:pStyle w:val="TableContents"/>
              <w:jc w:val="center"/>
              <w:rPr>
                <w:rFonts w:ascii="Liberation Serif" w:hAnsi="Liberation Serif" w:eastAsia="NSimSun" w:cs="Arial"/>
                <w:b/>
                <w:b/>
                <w:bCs/>
                <w:color w:val="auto"/>
                <w:kern w:val="2"/>
                <w:sz w:val="20"/>
                <w:szCs w:val="20"/>
                <w:lang w:val="en-AU" w:eastAsia="zh-CN" w:bidi="hi-IN"/>
              </w:rPr>
            </w:pPr>
            <w:ins w:id="282" w:author="Unknown Author" w:date="2021-04-15T00:07:54Z">
              <w:r>
                <w:rPr>
                  <w:rFonts w:eastAsia="NSimSun" w:cs="Arial"/>
                  <w:b/>
                  <w:bCs/>
                  <w:color w:val="auto"/>
                  <w:kern w:val="2"/>
                  <w:sz w:val="20"/>
                  <w:szCs w:val="20"/>
                  <w:lang w:val="en-AU" w:eastAsia="zh-CN" w:bidi="hi-IN"/>
                </w:rPr>
                <w:t>T</w:t>
              </w:r>
            </w:ins>
            <w:ins w:id="283" w:author="Unknown Author" w:date="2021-04-15T00:07:54Z">
              <w:r>
                <w:rPr>
                  <w:rFonts w:eastAsia="NSimSun" w:cs="Arial"/>
                  <w:b/>
                  <w:bCs/>
                  <w:color w:val="auto"/>
                  <w:kern w:val="2"/>
                  <w:sz w:val="20"/>
                  <w:szCs w:val="20"/>
                  <w:lang w:val="en-AU" w:eastAsia="zh-CN" w:bidi="hi-IN"/>
                </w:rPr>
                <w:t>arget audience</w:t>
              </w:r>
            </w:ins>
          </w:p>
        </w:tc>
        <w:tc>
          <w:tcPr>
            <w:tcW w:w="1928" w:type="dxa"/>
            <w:tcBorders>
              <w:top w:val="single" w:sz="2" w:space="0" w:color="000000"/>
              <w:left w:val="single" w:sz="2" w:space="0" w:color="000000"/>
              <w:bottom w:val="single" w:sz="2" w:space="0" w:color="000000"/>
            </w:tcBorders>
          </w:tcPr>
          <w:p>
            <w:pPr>
              <w:pStyle w:val="TableContents"/>
              <w:jc w:val="center"/>
              <w:rPr>
                <w:rFonts w:ascii="Liberation Serif" w:hAnsi="Liberation Serif" w:eastAsia="NSimSun" w:cs="Arial"/>
                <w:b/>
                <w:b/>
                <w:bCs/>
                <w:color w:val="auto"/>
                <w:kern w:val="2"/>
                <w:sz w:val="20"/>
                <w:szCs w:val="20"/>
                <w:lang w:val="en-AU" w:eastAsia="zh-CN" w:bidi="hi-IN"/>
              </w:rPr>
            </w:pPr>
            <w:ins w:id="284" w:author="Unknown Author" w:date="2021-04-15T00:08:02Z">
              <w:r>
                <w:rPr>
                  <w:rFonts w:eastAsia="NSimSun" w:cs="Arial"/>
                  <w:b/>
                  <w:bCs/>
                  <w:color w:val="auto"/>
                  <w:kern w:val="2"/>
                  <w:sz w:val="20"/>
                  <w:szCs w:val="20"/>
                  <w:lang w:val="en-AU" w:eastAsia="zh-CN" w:bidi="hi-IN"/>
                </w:rPr>
                <w:t>Intended message</w:t>
              </w:r>
            </w:ins>
          </w:p>
        </w:tc>
        <w:tc>
          <w:tcPr>
            <w:tcW w:w="1927" w:type="dxa"/>
            <w:tcBorders>
              <w:top w:val="single" w:sz="2" w:space="0" w:color="000000"/>
              <w:left w:val="single" w:sz="2" w:space="0" w:color="000000"/>
              <w:bottom w:val="single" w:sz="2" w:space="0" w:color="000000"/>
            </w:tcBorders>
          </w:tcPr>
          <w:p>
            <w:pPr>
              <w:pStyle w:val="TableContents"/>
              <w:jc w:val="center"/>
              <w:rPr>
                <w:rFonts w:ascii="Liberation Serif" w:hAnsi="Liberation Serif" w:eastAsia="NSimSun" w:cs="Arial"/>
                <w:b/>
                <w:b/>
                <w:bCs/>
                <w:color w:val="auto"/>
                <w:kern w:val="2"/>
                <w:sz w:val="20"/>
                <w:szCs w:val="20"/>
                <w:lang w:val="en-AU" w:eastAsia="zh-CN" w:bidi="hi-IN"/>
              </w:rPr>
            </w:pPr>
            <w:ins w:id="285" w:author="Unknown Author" w:date="2021-04-15T00:08:07Z">
              <w:r>
                <w:rPr>
                  <w:rFonts w:eastAsia="NSimSun" w:cs="Arial"/>
                  <w:b/>
                  <w:bCs/>
                  <w:color w:val="auto"/>
                  <w:kern w:val="2"/>
                  <w:sz w:val="20"/>
                  <w:szCs w:val="20"/>
                  <w:lang w:val="en-AU" w:eastAsia="zh-CN" w:bidi="hi-IN"/>
                </w:rPr>
                <w:t>M</w:t>
              </w:r>
            </w:ins>
            <w:ins w:id="286" w:author="Unknown Author" w:date="2021-04-15T00:08:07Z">
              <w:r>
                <w:rPr>
                  <w:rFonts w:eastAsia="NSimSun" w:cs="Arial"/>
                  <w:b/>
                  <w:bCs/>
                  <w:color w:val="auto"/>
                  <w:kern w:val="2"/>
                  <w:sz w:val="20"/>
                  <w:szCs w:val="20"/>
                  <w:lang w:val="en-AU" w:eastAsia="zh-CN" w:bidi="hi-IN"/>
                </w:rPr>
                <w:t>ethod used</w:t>
              </w:r>
            </w:ins>
          </w:p>
        </w:tc>
        <w:tc>
          <w:tcPr>
            <w:tcW w:w="1928" w:type="dxa"/>
            <w:tcBorders>
              <w:top w:val="single" w:sz="2" w:space="0" w:color="000000"/>
              <w:left w:val="single" w:sz="2" w:space="0" w:color="000000"/>
              <w:bottom w:val="single" w:sz="2" w:space="0" w:color="000000"/>
            </w:tcBorders>
          </w:tcPr>
          <w:p>
            <w:pPr>
              <w:pStyle w:val="TableContents"/>
              <w:jc w:val="center"/>
              <w:rPr/>
            </w:pPr>
            <w:ins w:id="287" w:author="Unknown Author" w:date="2021-04-15T00:08:12Z">
              <w:r>
                <w:rPr>
                  <w:rFonts w:eastAsia="NSimSun" w:cs="Arial"/>
                  <w:b/>
                  <w:bCs/>
                  <w:color w:val="auto"/>
                  <w:kern w:val="2"/>
                  <w:sz w:val="20"/>
                  <w:szCs w:val="20"/>
                  <w:lang w:val="en-AU" w:eastAsia="zh-CN" w:bidi="hi-IN"/>
                </w:rPr>
                <w:t xml:space="preserve">Dispatch </w:t>
              </w:r>
            </w:ins>
            <w:ins w:id="288" w:author="Unknown Author" w:date="2021-04-14T23:26:36Z">
              <w:r>
                <w:rPr>
                  <w:b/>
                  <w:bCs/>
                  <w:sz w:val="20"/>
                  <w:szCs w:val="20"/>
                </w:rPr>
                <w:t>date</w:t>
              </w:r>
            </w:ins>
          </w:p>
        </w:tc>
        <w:tc>
          <w:tcPr>
            <w:tcW w:w="1928" w:type="dxa"/>
            <w:tcBorders>
              <w:top w:val="single" w:sz="2" w:space="0" w:color="000000"/>
              <w:left w:val="single" w:sz="2" w:space="0" w:color="000000"/>
              <w:bottom w:val="single" w:sz="2" w:space="0" w:color="000000"/>
              <w:right w:val="single" w:sz="2" w:space="0" w:color="000000"/>
            </w:tcBorders>
          </w:tcPr>
          <w:p>
            <w:pPr>
              <w:pStyle w:val="TableContents"/>
              <w:jc w:val="center"/>
              <w:rPr>
                <w:b/>
                <w:b/>
                <w:bCs/>
                <w:sz w:val="20"/>
                <w:szCs w:val="20"/>
              </w:rPr>
            </w:pPr>
            <w:ins w:id="289" w:author="Unknown Author" w:date="2021-04-15T00:08:21Z">
              <w:r>
                <w:rPr>
                  <w:rFonts w:eastAsia="NSimSun" w:cs="Arial"/>
                  <w:b/>
                  <w:bCs/>
                  <w:color w:val="auto"/>
                  <w:kern w:val="2"/>
                  <w:sz w:val="20"/>
                  <w:szCs w:val="20"/>
                  <w:lang w:val="en-AU" w:eastAsia="zh-CN" w:bidi="hi-IN"/>
                </w:rPr>
                <w:t>Dispatch</w:t>
              </w:r>
            </w:ins>
            <w:ins w:id="290" w:author="Unknown Author" w:date="2021-04-14T23:26:36Z">
              <w:r>
                <w:rPr>
                  <w:b/>
                  <w:bCs/>
                  <w:sz w:val="20"/>
                  <w:szCs w:val="20"/>
                </w:rPr>
                <w:t xml:space="preserve"> owner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291" w:author="Unknown Author" w:date="2021-04-14T23:26:36Z">
              <w:r>
                <w:rPr>
                  <w:rFonts w:eastAsia="NSimSun" w:cs="Arial"/>
                  <w:color w:val="auto"/>
                  <w:kern w:val="2"/>
                  <w:sz w:val="22"/>
                  <w:szCs w:val="22"/>
                  <w:lang w:val="en-AU" w:eastAsia="zh-CN" w:bidi="hi-IN"/>
                </w:rPr>
                <w:t>Developer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292" w:author="Unknown Author" w:date="2021-04-15T00:09:13Z">
              <w:r>
                <w:rPr>
                  <w:rFonts w:eastAsia="NSimSun" w:cs="Arial"/>
                  <w:color w:val="auto"/>
                  <w:kern w:val="2"/>
                  <w:sz w:val="22"/>
                  <w:szCs w:val="22"/>
                  <w:lang w:val="en-AU" w:eastAsia="zh-CN" w:bidi="hi-IN"/>
                </w:rPr>
                <w:t>Approved documentation including project closure</w:t>
              </w:r>
            </w:ins>
          </w:p>
        </w:tc>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293" w:author="Unknown Author" w:date="2021-04-15T00:08:40Z">
              <w:r>
                <w:rPr>
                  <w:rFonts w:eastAsia="NSimSun" w:cs="Arial"/>
                  <w:color w:val="auto"/>
                  <w:kern w:val="2"/>
                  <w:sz w:val="22"/>
                  <w:szCs w:val="22"/>
                  <w:lang w:val="en-AU" w:eastAsia="zh-CN" w:bidi="hi-IN"/>
                </w:rPr>
                <w:t>Email</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294" w:author="Unknown Author" w:date="2021-04-14T23:26:36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295" w:author="Unknown Author" w:date="2021-04-14T23:26:36Z">
              <w:r>
                <w:rPr>
                  <w:sz w:val="22"/>
                  <w:szCs w:val="22"/>
                </w:rPr>
                <w:t xml:space="preserve">Project </w:t>
              </w:r>
            </w:ins>
            <w:ins w:id="296" w:author="Unknown Author" w:date="2021-04-14T23:26:36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297" w:author="Unknown Author" w:date="2021-04-14T23:26:36Z">
              <w:r>
                <w:rPr>
                  <w:rFonts w:eastAsia="NSimSun" w:cs="Arial"/>
                  <w:color w:val="auto"/>
                  <w:kern w:val="2"/>
                  <w:sz w:val="22"/>
                  <w:szCs w:val="22"/>
                  <w:lang w:val="en-AU" w:eastAsia="zh-CN" w:bidi="hi-IN"/>
                </w:rPr>
                <w:t>Project sponsor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298" w:author="Unknown Author" w:date="2021-04-15T00:10:46Z">
              <w:r>
                <w:rPr>
                  <w:rFonts w:eastAsia="NSimSun" w:cs="Arial"/>
                  <w:color w:val="auto"/>
                  <w:kern w:val="2"/>
                  <w:sz w:val="22"/>
                  <w:szCs w:val="22"/>
                  <w:lang w:val="en-AU" w:eastAsia="zh-CN" w:bidi="hi-IN"/>
                </w:rPr>
                <w:t>Project has been successfully completed</w:t>
              </w:r>
            </w:ins>
            <w:ins w:id="299" w:author="Unknown Author" w:date="2021-04-15T00:11:00Z">
              <w:r>
                <w:rPr>
                  <w:rFonts w:eastAsia="NSimSun" w:cs="Arial"/>
                  <w:color w:val="auto"/>
                  <w:kern w:val="2"/>
                  <w:sz w:val="22"/>
                  <w:szCs w:val="22"/>
                  <w:lang w:val="en-AU" w:eastAsia="zh-CN" w:bidi="hi-IN"/>
                </w:rPr>
                <w:t xml:space="preserve"> according to business and technical specifications</w:t>
              </w:r>
            </w:ins>
          </w:p>
        </w:tc>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300" w:author="Unknown Author" w:date="2021-04-15T00:08:47Z">
              <w:r>
                <w:rPr>
                  <w:rFonts w:eastAsia="NSimSun" w:cs="Arial"/>
                  <w:color w:val="auto"/>
                  <w:kern w:val="2"/>
                  <w:sz w:val="22"/>
                  <w:szCs w:val="22"/>
                  <w:lang w:val="en-AU" w:eastAsia="zh-CN" w:bidi="hi-IN"/>
                </w:rPr>
                <w:t>Email</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301" w:author="Unknown Author" w:date="2021-04-14T23:26:36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302" w:author="Unknown Author" w:date="2021-04-14T23:26:36Z">
              <w:r>
                <w:rPr>
                  <w:sz w:val="22"/>
                  <w:szCs w:val="22"/>
                </w:rPr>
                <w:t xml:space="preserve">Project </w:t>
              </w:r>
            </w:ins>
            <w:ins w:id="303" w:author="Unknown Author" w:date="2021-04-14T23:26:36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304" w:author="Unknown Author" w:date="2021-04-14T23:26:36Z">
              <w:r>
                <w:rPr>
                  <w:rFonts w:eastAsia="NSimSun" w:cs="Arial"/>
                  <w:color w:val="auto"/>
                  <w:kern w:val="2"/>
                  <w:sz w:val="22"/>
                  <w:szCs w:val="22"/>
                  <w:lang w:val="en-AU" w:eastAsia="zh-CN" w:bidi="hi-IN"/>
                </w:rPr>
                <w:t>Sales and Marketing  Manager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305" w:author="Unknown Author" w:date="2021-04-15T00:11:28Z">
              <w:r>
                <w:rPr>
                  <w:rFonts w:eastAsia="NSimSun" w:cs="Arial"/>
                  <w:color w:val="auto"/>
                  <w:kern w:val="2"/>
                  <w:sz w:val="22"/>
                  <w:szCs w:val="22"/>
                  <w:lang w:val="en-AU" w:eastAsia="zh-CN" w:bidi="hi-IN"/>
                </w:rPr>
                <w:t>Project has been successfully completed</w:t>
              </w:r>
            </w:ins>
          </w:p>
        </w:tc>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306" w:author="Unknown Author" w:date="2021-04-15T00:08:47Z">
              <w:r>
                <w:rPr>
                  <w:rFonts w:eastAsia="NSimSun" w:cs="Arial"/>
                  <w:color w:val="auto"/>
                  <w:kern w:val="2"/>
                  <w:sz w:val="22"/>
                  <w:szCs w:val="22"/>
                  <w:lang w:val="en-AU" w:eastAsia="zh-CN" w:bidi="hi-IN"/>
                </w:rPr>
                <w:t>Email</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307" w:author="Unknown Author" w:date="2021-04-14T23:26:36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308" w:author="Unknown Author" w:date="2021-04-14T23:26:36Z">
              <w:r>
                <w:rPr>
                  <w:sz w:val="22"/>
                  <w:szCs w:val="22"/>
                </w:rPr>
                <w:t xml:space="preserve">Project </w:t>
              </w:r>
            </w:ins>
            <w:ins w:id="309" w:author="Unknown Author" w:date="2021-04-14T23:26:36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310" w:author="Unknown Author" w:date="2021-04-14T23:26:36Z">
              <w:r>
                <w:rPr>
                  <w:rFonts w:eastAsia="NSimSun" w:cs="Arial"/>
                  <w:color w:val="auto"/>
                  <w:kern w:val="2"/>
                  <w:sz w:val="22"/>
                  <w:szCs w:val="22"/>
                  <w:lang w:val="en-AU" w:eastAsia="zh-CN" w:bidi="hi-IN"/>
                </w:rPr>
                <w:t>Finance Manager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311" w:author="Unknown Author" w:date="2021-04-15T00:11:29Z">
              <w:r>
                <w:rPr>
                  <w:rFonts w:eastAsia="NSimSun" w:cs="Arial"/>
                  <w:color w:val="auto"/>
                  <w:kern w:val="2"/>
                  <w:sz w:val="22"/>
                  <w:szCs w:val="22"/>
                  <w:lang w:val="en-AU" w:eastAsia="zh-CN" w:bidi="hi-IN"/>
                </w:rPr>
                <w:t>Project has been successfully completed</w:t>
              </w:r>
            </w:ins>
          </w:p>
        </w:tc>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312" w:author="Unknown Author" w:date="2021-04-15T00:08:47Z">
              <w:r>
                <w:rPr>
                  <w:rFonts w:eastAsia="NSimSun" w:cs="Arial"/>
                  <w:color w:val="auto"/>
                  <w:kern w:val="2"/>
                  <w:sz w:val="22"/>
                  <w:szCs w:val="22"/>
                  <w:lang w:val="en-AU" w:eastAsia="zh-CN" w:bidi="hi-IN"/>
                </w:rPr>
                <w:t>Email</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313" w:author="Unknown Author" w:date="2021-04-14T23:26:36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314" w:author="Unknown Author" w:date="2021-04-14T23:26:36Z">
              <w:r>
                <w:rPr>
                  <w:sz w:val="22"/>
                  <w:szCs w:val="22"/>
                </w:rPr>
                <w:t xml:space="preserve">Project </w:t>
              </w:r>
            </w:ins>
            <w:ins w:id="315" w:author="Unknown Author" w:date="2021-04-14T23:26:36Z">
              <w:r>
                <w:rPr>
                  <w:rFonts w:eastAsia="NSimSun" w:cs="Arial"/>
                  <w:color w:val="auto"/>
                  <w:kern w:val="2"/>
                  <w:sz w:val="22"/>
                  <w:szCs w:val="22"/>
                  <w:lang w:val="en-AU" w:eastAsia="zh-CN" w:bidi="hi-IN"/>
                </w:rPr>
                <w:t>sponsor</w:t>
              </w:r>
            </w:ins>
          </w:p>
        </w:tc>
      </w:tr>
      <w:tr>
        <w:trPr/>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316" w:author="Unknown Author" w:date="2021-04-14T23:26:36Z">
              <w:r>
                <w:rPr>
                  <w:rFonts w:eastAsia="NSimSun" w:cs="Arial"/>
                  <w:color w:val="auto"/>
                  <w:kern w:val="2"/>
                  <w:sz w:val="22"/>
                  <w:szCs w:val="22"/>
                  <w:lang w:val="en-AU" w:eastAsia="zh-CN" w:bidi="hi-IN"/>
                </w:rPr>
                <w:t>Production Manager</w:t>
              </w:r>
            </w:ins>
          </w:p>
        </w:tc>
        <w:tc>
          <w:tcPr>
            <w:tcW w:w="1928" w:type="dxa"/>
            <w:tcBorders>
              <w:left w:val="single" w:sz="2" w:space="0" w:color="000000"/>
              <w:bottom w:val="single" w:sz="2" w:space="0" w:color="000000"/>
            </w:tcBorders>
          </w:tcPr>
          <w:p>
            <w:pPr>
              <w:pStyle w:val="TableContents"/>
              <w:jc w:val="left"/>
              <w:rPr>
                <w:rFonts w:ascii="Liberation Serif" w:hAnsi="Liberation Serif" w:eastAsia="NSimSun" w:cs="Arial"/>
                <w:color w:val="auto"/>
                <w:kern w:val="2"/>
                <w:sz w:val="22"/>
                <w:szCs w:val="22"/>
                <w:lang w:val="en-AU" w:eastAsia="zh-CN" w:bidi="hi-IN"/>
              </w:rPr>
            </w:pPr>
            <w:ins w:id="317" w:author="Unknown Author" w:date="2021-04-15T00:11:30Z">
              <w:r>
                <w:rPr>
                  <w:rFonts w:eastAsia="NSimSun" w:cs="Arial"/>
                  <w:color w:val="auto"/>
                  <w:kern w:val="2"/>
                  <w:sz w:val="22"/>
                  <w:szCs w:val="22"/>
                  <w:lang w:val="en-AU" w:eastAsia="zh-CN" w:bidi="hi-IN"/>
                </w:rPr>
                <w:t>Project has been successfully completed</w:t>
              </w:r>
            </w:ins>
          </w:p>
        </w:tc>
        <w:tc>
          <w:tcPr>
            <w:tcW w:w="1927" w:type="dxa"/>
            <w:tcBorders>
              <w:left w:val="single" w:sz="2" w:space="0" w:color="000000"/>
              <w:bottom w:val="single" w:sz="2" w:space="0" w:color="000000"/>
            </w:tcBorders>
          </w:tcPr>
          <w:p>
            <w:pPr>
              <w:pStyle w:val="TableContents"/>
              <w:jc w:val="both"/>
              <w:rPr>
                <w:rFonts w:ascii="Liberation Serif" w:hAnsi="Liberation Serif" w:eastAsia="NSimSun" w:cs="Arial"/>
                <w:color w:val="auto"/>
                <w:kern w:val="2"/>
                <w:sz w:val="22"/>
                <w:szCs w:val="22"/>
                <w:lang w:val="en-AU" w:eastAsia="zh-CN" w:bidi="hi-IN"/>
              </w:rPr>
            </w:pPr>
            <w:ins w:id="318" w:author="Unknown Author" w:date="2021-04-15T00:08:47Z">
              <w:r>
                <w:rPr>
                  <w:rFonts w:eastAsia="NSimSun" w:cs="Arial"/>
                  <w:color w:val="auto"/>
                  <w:kern w:val="2"/>
                  <w:sz w:val="22"/>
                  <w:szCs w:val="22"/>
                  <w:lang w:val="en-AU" w:eastAsia="zh-CN" w:bidi="hi-IN"/>
                </w:rPr>
                <w:t>Email</w:t>
              </w:r>
            </w:ins>
          </w:p>
        </w:tc>
        <w:tc>
          <w:tcPr>
            <w:tcW w:w="1928" w:type="dxa"/>
            <w:tcBorders>
              <w:left w:val="single" w:sz="2" w:space="0" w:color="000000"/>
              <w:bottom w:val="single" w:sz="2" w:space="0" w:color="000000"/>
            </w:tcBorders>
          </w:tcPr>
          <w:p>
            <w:pPr>
              <w:pStyle w:val="TableContents"/>
              <w:jc w:val="center"/>
              <w:rPr>
                <w:rFonts w:ascii="Liberation Serif" w:hAnsi="Liberation Serif" w:eastAsia="NSimSun" w:cs="Arial"/>
                <w:color w:val="auto"/>
                <w:kern w:val="2"/>
                <w:sz w:val="22"/>
                <w:szCs w:val="22"/>
                <w:lang w:val="en-AU" w:eastAsia="zh-CN" w:bidi="hi-IN"/>
              </w:rPr>
            </w:pPr>
            <w:ins w:id="319" w:author="Unknown Author" w:date="2021-04-14T23:26:36Z">
              <w:r>
                <w:rPr>
                  <w:rFonts w:eastAsia="NSimSun" w:cs="Arial"/>
                  <w:color w:val="auto"/>
                  <w:kern w:val="2"/>
                  <w:sz w:val="22"/>
                  <w:szCs w:val="22"/>
                  <w:lang w:val="en-AU" w:eastAsia="zh-CN" w:bidi="hi-IN"/>
                </w:rPr>
                <w:t>31/03/21</w:t>
              </w:r>
            </w:ins>
          </w:p>
        </w:tc>
        <w:tc>
          <w:tcPr>
            <w:tcW w:w="1928" w:type="dxa"/>
            <w:tcBorders>
              <w:left w:val="single" w:sz="2" w:space="0" w:color="000000"/>
              <w:bottom w:val="single" w:sz="2" w:space="0" w:color="000000"/>
              <w:right w:val="single" w:sz="2" w:space="0" w:color="000000"/>
            </w:tcBorders>
          </w:tcPr>
          <w:p>
            <w:pPr>
              <w:pStyle w:val="TableContents"/>
              <w:jc w:val="both"/>
              <w:rPr>
                <w:sz w:val="22"/>
                <w:szCs w:val="22"/>
              </w:rPr>
            </w:pPr>
            <w:ins w:id="320" w:author="Unknown Author" w:date="2021-04-14T23:26:36Z">
              <w:r>
                <w:rPr>
                  <w:sz w:val="22"/>
                  <w:szCs w:val="22"/>
                </w:rPr>
                <w:t xml:space="preserve">Project </w:t>
              </w:r>
            </w:ins>
            <w:ins w:id="321" w:author="Unknown Author" w:date="2021-04-14T23:26:36Z">
              <w:r>
                <w:rPr>
                  <w:rFonts w:eastAsia="NSimSun" w:cs="Arial"/>
                  <w:color w:val="auto"/>
                  <w:kern w:val="2"/>
                  <w:sz w:val="22"/>
                  <w:szCs w:val="22"/>
                  <w:lang w:val="en-AU" w:eastAsia="zh-CN" w:bidi="hi-IN"/>
                </w:rPr>
                <w:t>sponsor</w:t>
              </w:r>
            </w:ins>
          </w:p>
        </w:tc>
      </w:tr>
    </w:tbl>
    <w:p>
      <w:pPr>
        <w:pStyle w:val="Normal"/>
        <w:rPr>
          <w:rFonts w:ascii="Liberation Sans" w:hAnsi="Liberation Sans" w:eastAsia="Microsoft YaHei" w:cs="Arial"/>
          <w:b/>
          <w:b/>
          <w:bCs/>
          <w:color w:val="auto"/>
          <w:kern w:val="2"/>
          <w:sz w:val="32"/>
          <w:szCs w:val="32"/>
          <w:lang w:val="en-AU" w:eastAsia="zh-CN" w:bidi="hi-IN"/>
          <w:ins w:id="323" w:author="Unknown Author" w:date="2021-04-14T23:26:36Z"/>
        </w:rPr>
      </w:pPr>
      <w:ins w:id="322" w:author="Unknown Author" w:date="2021-04-14T23:26:36Z">
        <w:r>
          <w:rPr/>
        </w:r>
      </w:ins>
    </w:p>
    <w:p>
      <w:pPr>
        <w:pStyle w:val="Heading1"/>
        <w:widowControl/>
        <w:numPr>
          <w:ilvl w:val="0"/>
          <w:numId w:val="4"/>
        </w:numPr>
        <w:bidi w:val="0"/>
        <w:spacing w:before="240" w:after="120"/>
        <w:jc w:val="left"/>
        <w:outlineLvl w:val="0"/>
        <w:rPr>
          <w:rFonts w:ascii="Liberation Sans" w:hAnsi="Liberation Sans" w:eastAsia="Microsoft YaHei" w:cs="Arial"/>
          <w:b/>
          <w:b/>
          <w:bCs/>
          <w:color w:val="auto"/>
          <w:kern w:val="2"/>
          <w:sz w:val="36"/>
          <w:szCs w:val="36"/>
          <w:lang w:val="en-AU" w:eastAsia="zh-CN" w:bidi="hi-IN"/>
          <w:del w:id="325" w:author="Unknown Author" w:date="2021-03-30T22:59:47Z"/>
        </w:rPr>
      </w:pPr>
      <w:del w:id="324" w:author="Unknown Author" w:date="2021-03-30T22:59:47Z">
        <w:r>
          <w:rPr/>
        </w:r>
      </w:del>
    </w:p>
    <w:p>
      <w:pPr>
        <w:pStyle w:val="Heading1"/>
        <w:widowControl/>
        <w:numPr>
          <w:ilvl w:val="0"/>
          <w:numId w:val="4"/>
        </w:numPr>
        <w:bidi w:val="0"/>
        <w:spacing w:before="240" w:after="120"/>
        <w:jc w:val="left"/>
        <w:outlineLvl w:val="0"/>
        <w:rPr>
          <w:rFonts w:ascii="Liberation Sans" w:hAnsi="Liberation Sans" w:eastAsia="Microsoft YaHei" w:cs="Arial"/>
          <w:b/>
          <w:b/>
          <w:bCs/>
          <w:color w:val="auto"/>
          <w:kern w:val="2"/>
          <w:sz w:val="36"/>
          <w:szCs w:val="36"/>
          <w:lang w:val="en-AU" w:eastAsia="zh-CN" w:bidi="hi-IN"/>
          <w:del w:id="327" w:author="Unknown Author" w:date="2021-03-30T22:54:48Z"/>
        </w:rPr>
      </w:pPr>
      <w:del w:id="326" w:author="Unknown Author" w:date="2021-03-30T22:54:48Z">
        <w:r>
          <w:rPr/>
        </w:r>
      </w:del>
    </w:p>
    <w:p>
      <w:pPr>
        <w:pStyle w:val="Heading1"/>
        <w:widowControl/>
        <w:numPr>
          <w:ilvl w:val="0"/>
          <w:numId w:val="4"/>
        </w:numPr>
        <w:bidi w:val="0"/>
        <w:spacing w:before="240" w:after="120"/>
        <w:jc w:val="left"/>
        <w:outlineLvl w:val="0"/>
        <w:rPr>
          <w:rFonts w:ascii="Liberation Sans" w:hAnsi="Liberation Sans" w:eastAsia="Microsoft YaHei" w:cs="Arial"/>
          <w:b/>
          <w:b/>
          <w:bCs/>
          <w:color w:val="auto"/>
          <w:kern w:val="2"/>
          <w:sz w:val="36"/>
          <w:szCs w:val="36"/>
          <w:lang w:val="en-AU" w:eastAsia="zh-CN" w:bidi="hi-IN"/>
          <w:del w:id="329" w:author="Unknown Author" w:date="2021-04-09T21:22:55Z"/>
        </w:rPr>
      </w:pPr>
      <w:del w:id="328" w:author="Unknown Author" w:date="2021-03-30T22:59:47Z">
        <w:r>
          <w:rPr>
            <w:rFonts w:eastAsia="Microsoft YaHei" w:cs="Arial"/>
            <w:b/>
            <w:bCs/>
            <w:color w:val="auto"/>
            <w:kern w:val="2"/>
            <w:sz w:val="36"/>
            <w:szCs w:val="36"/>
            <w:lang w:val="en-AU" w:eastAsia="zh-CN" w:bidi="hi-IN"/>
          </w:rPr>
          <w:delText>Major Deliverables</w:delText>
        </w:r>
      </w:del>
    </w:p>
    <w:p>
      <w:pPr>
        <w:pStyle w:val="Heading1"/>
        <w:widowControl/>
        <w:numPr>
          <w:ilvl w:val="0"/>
          <w:numId w:val="4"/>
        </w:numPr>
        <w:bidi w:val="0"/>
        <w:spacing w:before="240" w:after="120"/>
        <w:jc w:val="left"/>
        <w:outlineLvl w:val="0"/>
        <w:rPr>
          <w:rFonts w:ascii="Liberation Sans" w:hAnsi="Liberation Sans" w:eastAsia="Microsoft YaHei" w:cs="Arial"/>
          <w:b/>
          <w:b/>
          <w:bCs/>
          <w:color w:val="auto"/>
          <w:kern w:val="2"/>
          <w:sz w:val="36"/>
          <w:szCs w:val="36"/>
          <w:lang w:val="en-AU" w:eastAsia="zh-CN" w:bidi="hi-IN"/>
          <w:ins w:id="331" w:author="Unknown Author" w:date="2021-04-15T00:11:45Z"/>
        </w:rPr>
      </w:pPr>
      <w:ins w:id="330" w:author="Unknown Author" w:date="2021-04-14T23:27:34Z">
        <w:bookmarkStart w:id="9" w:name="__RefHeading___Toc5939_1763762861"/>
        <w:bookmarkEnd w:id="9"/>
        <w:r>
          <w:rPr>
            <w:rFonts w:eastAsia="Microsoft YaHei" w:cs="Arial"/>
            <w:b/>
            <w:bCs/>
            <w:color w:val="auto"/>
            <w:kern w:val="2"/>
            <w:sz w:val="36"/>
            <w:szCs w:val="36"/>
            <w:lang w:val="en-AU" w:eastAsia="zh-CN" w:bidi="hi-IN"/>
          </w:rPr>
          <w:t>Approval</w:t>
        </w:r>
      </w:ins>
    </w:p>
    <w:p>
      <w:pPr>
        <w:pStyle w:val="TextBody"/>
        <w:rPr>
          <w:rFonts w:ascii="Liberation Sans" w:hAnsi="Liberation Sans" w:eastAsia="Microsoft YaHei" w:cs="Arial"/>
          <w:b/>
          <w:b/>
          <w:bCs/>
          <w:color w:val="auto"/>
          <w:kern w:val="2"/>
          <w:sz w:val="36"/>
          <w:szCs w:val="36"/>
          <w:lang w:val="en-AU" w:eastAsia="zh-CN" w:bidi="hi-IN"/>
        </w:rPr>
      </w:pPr>
      <w:r>
        <w:rPr/>
      </w:r>
    </w:p>
    <w:tbl>
      <w:tblPr>
        <w:tblW w:w="9638" w:type="dxa"/>
        <w:jc w:val="left"/>
        <w:tblInd w:w="0" w:type="dxa"/>
        <w:tblCellMar>
          <w:top w:w="142" w:type="dxa"/>
          <w:left w:w="142" w:type="dxa"/>
          <w:bottom w:w="142" w:type="dxa"/>
          <w:right w:w="142" w:type="dxa"/>
        </w:tblCellMar>
      </w:tblPr>
      <w:tblGrid>
        <w:gridCol w:w="1701"/>
        <w:gridCol w:w="7937"/>
      </w:tblGrid>
      <w:tr>
        <w:trPr/>
        <w:tc>
          <w:tcPr>
            <w:tcW w:w="1701" w:type="dxa"/>
            <w:tcBorders/>
          </w:tcPr>
          <w:p>
            <w:pPr>
              <w:pStyle w:val="TableContents"/>
              <w:jc w:val="right"/>
              <w:rPr>
                <w:b/>
                <w:b/>
                <w:bCs/>
                <w:i/>
                <w:i/>
                <w:iCs/>
              </w:rPr>
            </w:pPr>
            <w:ins w:id="332" w:author="Unknown Author" w:date="2021-04-15T00:13:12Z">
              <w:r>
                <w:rPr>
                  <w:b/>
                  <w:bCs/>
                  <w:i/>
                  <w:iCs/>
                </w:rPr>
                <w:t>Full n</w:t>
              </w:r>
            </w:ins>
            <w:ins w:id="333" w:author="Unknown Author" w:date="2021-04-15T00:11:45Z">
              <w:r>
                <w:rPr>
                  <w:b/>
                  <w:bCs/>
                  <w:i/>
                  <w:iCs/>
                </w:rPr>
                <w:t>ame</w:t>
              </w:r>
            </w:ins>
          </w:p>
        </w:tc>
        <w:tc>
          <w:tcPr>
            <w:tcW w:w="7937" w:type="dxa"/>
            <w:tcBorders/>
          </w:tcPr>
          <w:p>
            <w:pPr>
              <w:pStyle w:val="TableContents"/>
              <w:rPr/>
            </w:pPr>
            <w:ins w:id="334" w:author="Unknown Author" w:date="2021-04-15T00:12:35Z">
              <w:r>
                <w:rPr/>
                <w:t>:</w:t>
              </w:r>
            </w:ins>
            <w:ins w:id="335" w:author="Unknown Author" w:date="2021-04-15T00:15:25Z">
              <w:r>
                <w:rPr/>
                <w:t xml:space="preserve"> </w:t>
              </w:r>
            </w:ins>
            <w:ins w:id="336" w:author="Unknown Author" w:date="2021-04-15T00:14:02Z">
              <w:r>
                <w:rPr/>
                <w:t>____________________________________________________________</w:t>
              </w:r>
            </w:ins>
          </w:p>
        </w:tc>
      </w:tr>
      <w:tr>
        <w:trPr/>
        <w:tc>
          <w:tcPr>
            <w:tcW w:w="1701" w:type="dxa"/>
            <w:tcBorders/>
          </w:tcPr>
          <w:p>
            <w:pPr>
              <w:pStyle w:val="TableContents"/>
              <w:jc w:val="right"/>
              <w:rPr>
                <w:b/>
                <w:b/>
                <w:bCs/>
                <w:i/>
                <w:i/>
                <w:iCs/>
              </w:rPr>
            </w:pPr>
            <w:ins w:id="337" w:author="Unknown Author" w:date="2021-04-15T00:11:45Z">
              <w:r>
                <w:rPr>
                  <w:b/>
                  <w:bCs/>
                  <w:i/>
                  <w:iCs/>
                </w:rPr>
                <w:t>R</w:t>
              </w:r>
            </w:ins>
            <w:ins w:id="338" w:author="Unknown Author" w:date="2021-04-15T00:12:08Z">
              <w:r>
                <w:rPr>
                  <w:b/>
                  <w:bCs/>
                  <w:i/>
                  <w:iCs/>
                </w:rPr>
                <w:t>ole</w:t>
              </w:r>
            </w:ins>
          </w:p>
        </w:tc>
        <w:tc>
          <w:tcPr>
            <w:tcW w:w="7937" w:type="dxa"/>
            <w:tcBorders/>
          </w:tcPr>
          <w:p>
            <w:pPr>
              <w:pStyle w:val="TableContents"/>
              <w:rPr/>
            </w:pPr>
            <w:ins w:id="339" w:author="Unknown Author" w:date="2021-04-15T00:12:35Z">
              <w:r>
                <w:rPr/>
                <w:t>:</w:t>
              </w:r>
            </w:ins>
            <w:ins w:id="340" w:author="Unknown Author" w:date="2021-04-15T00:15:23Z">
              <w:r>
                <w:rPr/>
                <w:t xml:space="preserve"> </w:t>
              </w:r>
            </w:ins>
            <w:ins w:id="341" w:author="Unknown Author" w:date="2021-04-15T00:14:21Z">
              <w:r>
                <w:rPr/>
                <w:t>____________________________________________________________</w:t>
              </w:r>
            </w:ins>
          </w:p>
        </w:tc>
      </w:tr>
      <w:tr>
        <w:trPr/>
        <w:tc>
          <w:tcPr>
            <w:tcW w:w="1701" w:type="dxa"/>
            <w:tcBorders/>
          </w:tcPr>
          <w:p>
            <w:pPr>
              <w:pStyle w:val="TableContents"/>
              <w:jc w:val="right"/>
              <w:rPr>
                <w:b/>
                <w:b/>
                <w:bCs/>
                <w:i/>
                <w:i/>
                <w:iCs/>
              </w:rPr>
            </w:pPr>
            <w:ins w:id="342" w:author="Unknown Author" w:date="2021-04-15T00:12:10Z">
              <w:r>
                <w:rPr>
                  <w:b/>
                  <w:bCs/>
                  <w:i/>
                  <w:iCs/>
                </w:rPr>
                <w:t>Signature</w:t>
              </w:r>
            </w:ins>
          </w:p>
        </w:tc>
        <w:tc>
          <w:tcPr>
            <w:tcW w:w="7937" w:type="dxa"/>
            <w:tcBorders/>
          </w:tcPr>
          <w:p>
            <w:pPr>
              <w:pStyle w:val="TableContents"/>
              <w:rPr/>
            </w:pPr>
            <w:ins w:id="343" w:author="Unknown Author" w:date="2021-04-15T00:12:36Z">
              <w:r>
                <w:rPr/>
                <w:t>:</w:t>
              </w:r>
            </w:ins>
            <w:ins w:id="344" w:author="Unknown Author" w:date="2021-04-15T00:15:27Z">
              <w:r>
                <w:rPr/>
                <w:t xml:space="preserve"> </w:t>
              </w:r>
            </w:ins>
            <w:ins w:id="345" w:author="Unknown Author" w:date="2021-04-15T00:14:23Z">
              <w:r>
                <w:rPr/>
                <w:t>____________________________________________________________</w:t>
              </w:r>
            </w:ins>
          </w:p>
        </w:tc>
      </w:tr>
      <w:tr>
        <w:trPr/>
        <w:tc>
          <w:tcPr>
            <w:tcW w:w="1701" w:type="dxa"/>
            <w:tcBorders/>
          </w:tcPr>
          <w:p>
            <w:pPr>
              <w:pStyle w:val="TableContents"/>
              <w:jc w:val="right"/>
              <w:rPr>
                <w:b/>
                <w:b/>
                <w:bCs/>
                <w:i/>
                <w:i/>
                <w:iCs/>
              </w:rPr>
            </w:pPr>
            <w:ins w:id="346" w:author="Unknown Author" w:date="2021-04-15T00:12:13Z">
              <w:r>
                <w:rPr>
                  <w:b/>
                  <w:bCs/>
                  <w:i/>
                  <w:iCs/>
                </w:rPr>
                <w:t>Date</w:t>
              </w:r>
            </w:ins>
          </w:p>
        </w:tc>
        <w:tc>
          <w:tcPr>
            <w:tcW w:w="7937" w:type="dxa"/>
            <w:tcBorders/>
          </w:tcPr>
          <w:p>
            <w:pPr>
              <w:pStyle w:val="TableContents"/>
              <w:rPr/>
            </w:pPr>
            <w:ins w:id="347" w:author="Unknown Author" w:date="2021-04-15T00:12:36Z">
              <w:r>
                <w:rPr/>
                <w:t>:</w:t>
              </w:r>
            </w:ins>
            <w:ins w:id="348" w:author="Unknown Author" w:date="2021-04-15T00:15:32Z">
              <w:r>
                <w:rPr/>
                <w:t xml:space="preserve"> </w:t>
              </w:r>
            </w:ins>
            <w:ins w:id="349" w:author="Unknown Author" w:date="2021-04-15T00:14:25Z">
              <w:r>
                <w:rPr/>
                <w:t>____________________________________________________________</w:t>
              </w:r>
            </w:ins>
          </w:p>
        </w:tc>
      </w:tr>
    </w:tbl>
    <w:p>
      <w:pPr>
        <w:pStyle w:val="TextBody"/>
        <w:rPr>
          <w:rFonts w:ascii="Liberation Sans" w:hAnsi="Liberation Sans" w:eastAsia="Microsoft YaHei" w:cs="Arial"/>
          <w:b/>
          <w:b/>
          <w:bCs/>
          <w:color w:val="auto"/>
          <w:kern w:val="2"/>
          <w:sz w:val="36"/>
          <w:szCs w:val="36"/>
          <w:lang w:val="en-AU" w:eastAsia="zh-CN" w:bidi="hi-IN"/>
          <w:ins w:id="351" w:author="Unknown Author" w:date="2021-04-15T00:11:45Z"/>
        </w:rPr>
      </w:pPr>
      <w:ins w:id="350" w:author="Unknown Author" w:date="2021-04-15T00:11:45Z">
        <w:r>
          <w:rPr/>
        </w:r>
      </w:ins>
    </w:p>
    <w:p>
      <w:pPr>
        <w:pStyle w:val="TextBody"/>
        <w:rPr>
          <w:rFonts w:ascii="Liberation Sans" w:hAnsi="Liberation Sans" w:eastAsia="Microsoft YaHei" w:cs="Arial"/>
          <w:b/>
          <w:b/>
          <w:bCs/>
          <w:color w:val="auto"/>
          <w:kern w:val="2"/>
          <w:sz w:val="36"/>
          <w:szCs w:val="36"/>
          <w:lang w:val="en-AU" w:eastAsia="zh-CN" w:bidi="hi-IN"/>
          <w:del w:id="353" w:author="Unknown Author" w:date="2021-03-29T20:26:28Z"/>
        </w:rPr>
      </w:pPr>
      <w:del w:id="352" w:author="Unknown Author" w:date="2021-03-29T20:26:28Z">
        <w:r>
          <w:rPr/>
        </w:r>
      </w:del>
    </w:p>
    <w:p>
      <w:pPr>
        <w:pStyle w:val="TextBody"/>
        <w:numPr>
          <w:ilvl w:val="0"/>
          <w:numId w:val="4"/>
        </w:numPr>
        <w:rPr>
          <w:rFonts w:ascii="Liberation Sans" w:hAnsi="Liberation Sans" w:eastAsia="Microsoft YaHei" w:cs="Arial"/>
          <w:b/>
          <w:b/>
          <w:bCs/>
          <w:color w:val="auto"/>
          <w:kern w:val="2"/>
          <w:sz w:val="32"/>
          <w:szCs w:val="32"/>
          <w:lang w:val="en-AU" w:eastAsia="zh-CN" w:bidi="hi-IN"/>
          <w:del w:id="355" w:author="Unknown Author" w:date="2021-04-09T21:23:12Z"/>
        </w:rPr>
      </w:pPr>
      <w:del w:id="354" w:author="Unknown Author" w:date="2021-03-30T23:01:09Z">
        <w:r>
          <w:rPr>
            <w:rFonts w:eastAsia="Microsoft YaHei" w:cs="Arial"/>
            <w:b/>
            <w:bCs/>
            <w:color w:val="auto"/>
            <w:kern w:val="2"/>
            <w:sz w:val="36"/>
            <w:szCs w:val="36"/>
            <w:lang w:val="en-AU" w:eastAsia="zh-CN" w:bidi="hi-IN"/>
          </w:rPr>
          <w:delText>Key Milestones</w:delText>
        </w:r>
      </w:del>
    </w:p>
    <w:p>
      <w:pPr>
        <w:pStyle w:val="TextBody"/>
        <w:numPr>
          <w:ilvl w:val="0"/>
          <w:numId w:val="4"/>
        </w:numPr>
        <w:rPr>
          <w:rFonts w:ascii="Liberation Sans" w:hAnsi="Liberation Sans" w:eastAsia="Microsoft YaHei" w:cs="Arial"/>
          <w:b/>
          <w:b/>
          <w:bCs/>
          <w:color w:val="auto"/>
          <w:kern w:val="2"/>
          <w:sz w:val="32"/>
          <w:szCs w:val="32"/>
          <w:lang w:val="en-AU" w:eastAsia="zh-CN" w:bidi="hi-IN"/>
          <w:del w:id="357" w:author="Unknown Author" w:date="2021-04-09T23:23:48Z"/>
        </w:rPr>
      </w:pPr>
      <w:del w:id="356" w:author="Unknown Author" w:date="2021-03-30T23:01:22Z">
        <w:r>
          <w:rPr>
            <w:rFonts w:eastAsia="Microsoft YaHei" w:cs="Arial"/>
            <w:b/>
            <w:bCs/>
            <w:color w:val="auto"/>
            <w:kern w:val="2"/>
            <w:sz w:val="32"/>
            <w:szCs w:val="32"/>
            <w:lang w:val="en-AU" w:eastAsia="zh-CN" w:bidi="hi-IN"/>
          </w:rPr>
          <w:delText>Business Requirements</w:delText>
        </w:r>
      </w:del>
    </w:p>
    <w:p>
      <w:pPr>
        <w:pStyle w:val="TextBody"/>
        <w:numPr>
          <w:ilvl w:val="0"/>
          <w:numId w:val="4"/>
        </w:numPr>
        <w:rPr>
          <w:rFonts w:ascii="Liberation Sans" w:hAnsi="Liberation Sans" w:eastAsia="Microsoft YaHei" w:cs="Arial"/>
          <w:b/>
          <w:b/>
          <w:bCs/>
          <w:color w:val="auto"/>
          <w:kern w:val="2"/>
          <w:sz w:val="32"/>
          <w:szCs w:val="32"/>
          <w:lang w:val="en-AU" w:eastAsia="zh-CN" w:bidi="hi-IN"/>
          <w:del w:id="359" w:author="Unknown Author" w:date="2021-04-14T23:25:34Z"/>
        </w:rPr>
      </w:pPr>
      <w:ins w:id="358" w:author="Unknown Author" w:date="2021-04-14T23:27:40Z">
        <w:bookmarkStart w:id="10" w:name="__RefHeading___Toc5941_1763762861"/>
        <w:bookmarkEnd w:id="10"/>
        <w:r>
          <w:rPr>
            <w:rFonts w:eastAsia="Microsoft YaHei" w:cs="Arial"/>
            <w:b/>
            <w:bCs/>
            <w:color w:val="auto"/>
            <w:kern w:val="2"/>
            <w:sz w:val="36"/>
            <w:szCs w:val="36"/>
            <w:lang w:val="en-AU" w:eastAsia="zh-CN" w:bidi="hi-IN"/>
          </w:rPr>
          <w:t>Appendix</w:t>
        </w:r>
      </w:ins>
    </w:p>
    <w:p>
      <w:pPr>
        <w:pStyle w:val="Heading2"/>
        <w:keepNext w:val="true"/>
        <w:widowControl/>
        <w:numPr>
          <w:ilvl w:val="1"/>
          <w:numId w:val="4"/>
        </w:numPr>
        <w:bidi w:val="0"/>
        <w:spacing w:before="200" w:after="120"/>
        <w:jc w:val="left"/>
        <w:outlineLvl w:val="1"/>
        <w:rPr>
          <w:rFonts w:ascii="Liberation Sans" w:hAnsi="Liberation Sans" w:eastAsia="Microsoft YaHei" w:cs="Arial"/>
          <w:b/>
          <w:b/>
          <w:bCs/>
          <w:color w:val="auto"/>
          <w:kern w:val="2"/>
          <w:sz w:val="32"/>
          <w:szCs w:val="32"/>
          <w:lang w:val="en-AU" w:eastAsia="zh-CN" w:bidi="hi-IN"/>
          <w:del w:id="361" w:author="Unknown Author" w:date="2021-04-14T23:25:34Z"/>
        </w:rPr>
      </w:pPr>
      <w:del w:id="360" w:author="Unknown Author" w:date="2021-04-14T23:25:34Z">
        <w:r>
          <w:rPr/>
        </w:r>
      </w:del>
    </w:p>
    <w:p>
      <w:pPr>
        <w:pStyle w:val="Normal"/>
        <w:rPr>
          <w:rFonts w:ascii="Liberation Sans" w:hAnsi="Liberation Sans" w:eastAsia="Microsoft YaHei" w:cs="Arial"/>
          <w:b/>
          <w:b/>
          <w:bCs/>
          <w:color w:val="auto"/>
          <w:kern w:val="2"/>
          <w:sz w:val="32"/>
          <w:szCs w:val="32"/>
          <w:lang w:val="en-AU" w:eastAsia="zh-CN" w:bidi="hi-IN"/>
          <w:del w:id="363" w:author="Unknown Author" w:date="2021-04-14T23:25:34Z"/>
        </w:rPr>
      </w:pPr>
      <w:del w:id="362" w:author="Unknown Author" w:date="2021-04-14T23:25:34Z">
        <w:r>
          <w:rPr>
            <w:rFonts w:eastAsia="Microsoft YaHei" w:cs="Arial" w:ascii="Liberation Sans" w:hAnsi="Liberation Sans"/>
            <w:b/>
            <w:bCs/>
            <w:color w:val="auto"/>
            <w:kern w:val="2"/>
            <w:sz w:val="32"/>
            <w:szCs w:val="32"/>
            <w:lang w:val="en-AU" w:eastAsia="zh-CN" w:bidi="hi-IN"/>
          </w:rPr>
        </w:r>
      </w:del>
    </w:p>
    <w:p>
      <w:pPr>
        <w:pStyle w:val="Heading2"/>
        <w:numPr>
          <w:ilvl w:val="1"/>
          <w:numId w:val="4"/>
        </w:numPr>
        <w:rPr>
          <w:rFonts w:ascii="Liberation Sans" w:hAnsi="Liberation Sans" w:eastAsia="Microsoft YaHei" w:cs="Arial"/>
          <w:b/>
          <w:b/>
          <w:bCs/>
          <w:color w:val="auto"/>
          <w:kern w:val="2"/>
          <w:sz w:val="32"/>
          <w:szCs w:val="32"/>
          <w:lang w:val="en-AU" w:eastAsia="zh-CN" w:bidi="hi-IN"/>
          <w:del w:id="365" w:author="Unknown Author" w:date="2021-04-14T23:25:34Z"/>
        </w:rPr>
      </w:pPr>
      <w:del w:id="364" w:author="Unknown Author" w:date="2021-04-14T23:25:34Z">
        <w:r>
          <w:rPr/>
        </w:r>
      </w:del>
      <w:bookmarkStart w:id="11" w:name="__RefHeading___Toc4036_58836038911111111"/>
      <w:bookmarkStart w:id="12" w:name="__RefHeading___Toc4036_58836038911111111"/>
      <w:bookmarkEnd w:id="12"/>
    </w:p>
    <w:p>
      <w:pPr>
        <w:pStyle w:val="Heading2"/>
        <w:keepNext w:val="true"/>
        <w:widowControl/>
        <w:numPr>
          <w:ilvl w:val="1"/>
          <w:numId w:val="4"/>
        </w:numPr>
        <w:bidi w:val="0"/>
        <w:spacing w:before="200" w:after="120"/>
        <w:jc w:val="left"/>
        <w:outlineLvl w:val="1"/>
        <w:rPr>
          <w:rFonts w:ascii="Liberation Sans" w:hAnsi="Liberation Sans" w:eastAsia="Microsoft YaHei" w:cs="Arial"/>
          <w:b/>
          <w:b/>
          <w:bCs/>
          <w:color w:val="auto"/>
          <w:kern w:val="2"/>
          <w:sz w:val="32"/>
          <w:szCs w:val="32"/>
          <w:lang w:val="en-AU" w:eastAsia="zh-CN" w:bidi="hi-IN"/>
          <w:del w:id="367" w:author="Unknown Author" w:date="2021-04-14T23:25:34Z"/>
        </w:rPr>
      </w:pPr>
      <w:del w:id="366" w:author="Unknown Author" w:date="2021-04-14T23:25:34Z">
        <w:r>
          <w:rPr/>
        </w:r>
      </w:del>
    </w:p>
    <w:p>
      <w:pPr>
        <w:pStyle w:val="Normal"/>
        <w:rPr>
          <w:rFonts w:ascii="Liberation Sans" w:hAnsi="Liberation Sans" w:eastAsia="Microsoft YaHei" w:cs="Arial"/>
          <w:b/>
          <w:b/>
          <w:bCs/>
          <w:color w:val="auto"/>
          <w:kern w:val="2"/>
          <w:sz w:val="32"/>
          <w:szCs w:val="32"/>
          <w:lang w:val="en-AU" w:eastAsia="zh-CN" w:bidi="hi-IN"/>
          <w:del w:id="369" w:author="Unknown Author" w:date="2021-04-14T23:25:34Z"/>
        </w:rPr>
      </w:pPr>
      <w:del w:id="368" w:author="Unknown Author" w:date="2021-04-14T23:25:34Z">
        <w:r>
          <w:rPr>
            <w:rFonts w:eastAsia="Microsoft YaHei" w:cs="Arial" w:ascii="Liberation Sans" w:hAnsi="Liberation Sans"/>
            <w:b/>
            <w:bCs/>
            <w:color w:val="auto"/>
            <w:kern w:val="2"/>
            <w:sz w:val="32"/>
            <w:szCs w:val="32"/>
            <w:lang w:val="en-AU" w:eastAsia="zh-CN" w:bidi="hi-IN"/>
          </w:rPr>
        </w:r>
      </w:del>
    </w:p>
    <w:p>
      <w:pPr>
        <w:pStyle w:val="Heading3"/>
        <w:numPr>
          <w:ilvl w:val="2"/>
          <w:numId w:val="4"/>
        </w:numPr>
        <w:rPr>
          <w:rFonts w:ascii="Liberation Sans" w:hAnsi="Liberation Sans" w:eastAsia="Microsoft YaHei" w:cs="Arial"/>
          <w:b/>
          <w:b/>
          <w:bCs/>
          <w:color w:val="auto"/>
          <w:kern w:val="2"/>
          <w:sz w:val="32"/>
          <w:szCs w:val="32"/>
          <w:lang w:val="en-AU" w:eastAsia="zh-CN" w:bidi="hi-IN"/>
          <w:del w:id="371" w:author="Unknown Author" w:date="2021-04-14T23:25:34Z"/>
        </w:rPr>
      </w:pPr>
      <w:del w:id="370" w:author="Unknown Author" w:date="2021-04-14T23:25:34Z">
        <w:r>
          <w:rPr/>
        </w:r>
      </w:del>
      <w:bookmarkStart w:id="13" w:name="__RefHeading___Toc4040_58836038911111111"/>
      <w:bookmarkStart w:id="14" w:name="__RefHeading___Toc4040_58836038911111111"/>
      <w:bookmarkEnd w:id="14"/>
    </w:p>
    <w:p>
      <w:pPr>
        <w:pStyle w:val="Heading3"/>
        <w:keepNext w:val="true"/>
        <w:widowControl/>
        <w:numPr>
          <w:ilvl w:val="2"/>
          <w:numId w:val="4"/>
        </w:numPr>
        <w:bidi w:val="0"/>
        <w:spacing w:before="140" w:after="120"/>
        <w:jc w:val="left"/>
        <w:outlineLvl w:val="2"/>
        <w:rPr>
          <w:rFonts w:ascii="Liberation Sans" w:hAnsi="Liberation Sans" w:eastAsia="Microsoft YaHei" w:cs="Arial"/>
          <w:b/>
          <w:b/>
          <w:bCs/>
          <w:color w:val="auto"/>
          <w:kern w:val="2"/>
          <w:sz w:val="32"/>
          <w:szCs w:val="32"/>
          <w:lang w:val="en-AU" w:eastAsia="zh-CN" w:bidi="hi-IN"/>
          <w:del w:id="373" w:author="Unknown Author" w:date="2021-04-14T23:25:34Z"/>
        </w:rPr>
      </w:pPr>
      <w:del w:id="372" w:author="Unknown Author" w:date="2021-04-14T23:25:34Z">
        <w:r>
          <w:rPr/>
        </w:r>
      </w:del>
    </w:p>
    <w:p>
      <w:pPr>
        <w:pStyle w:val="Normal"/>
        <w:rPr>
          <w:rFonts w:ascii="Liberation Sans" w:hAnsi="Liberation Sans" w:eastAsia="Microsoft YaHei" w:cs="Arial"/>
          <w:b/>
          <w:b/>
          <w:bCs/>
          <w:color w:val="auto"/>
          <w:kern w:val="2"/>
          <w:sz w:val="32"/>
          <w:szCs w:val="32"/>
          <w:lang w:val="en-AU" w:eastAsia="zh-CN" w:bidi="hi-IN"/>
          <w:del w:id="375" w:author="Unknown Author" w:date="2021-04-14T23:25:34Z"/>
        </w:rPr>
      </w:pPr>
      <w:del w:id="374" w:author="Unknown Author" w:date="2021-04-14T23:25:34Z">
        <w:r>
          <w:rPr>
            <w:rFonts w:eastAsia="Microsoft YaHei" w:cs="Arial" w:ascii="Liberation Sans" w:hAnsi="Liberation Sans"/>
            <w:b/>
            <w:bCs/>
            <w:color w:val="auto"/>
            <w:kern w:val="2"/>
            <w:sz w:val="32"/>
            <w:szCs w:val="32"/>
            <w:lang w:val="en-AU" w:eastAsia="zh-CN" w:bidi="hi-IN"/>
          </w:rPr>
        </w:r>
      </w:del>
    </w:p>
    <w:p>
      <w:pPr>
        <w:pStyle w:val="TextBody"/>
        <w:rPr>
          <w:rFonts w:ascii="Liberation Sans" w:hAnsi="Liberation Sans" w:eastAsia="Microsoft YaHei" w:cs="Arial"/>
          <w:b/>
          <w:b/>
          <w:bCs/>
          <w:color w:val="auto"/>
          <w:kern w:val="2"/>
          <w:sz w:val="32"/>
          <w:szCs w:val="32"/>
          <w:lang w:val="en-AU" w:eastAsia="zh-CN" w:bidi="hi-IN"/>
          <w:del w:id="377" w:author="Unknown Author" w:date="2021-04-14T23:25:34Z"/>
        </w:rPr>
      </w:pPr>
      <w:del w:id="376" w:author="Unknown Author" w:date="2021-04-14T23:25:34Z">
        <w:r>
          <w:rPr/>
        </w:r>
      </w:del>
    </w:p>
    <w:p>
      <w:pPr>
        <w:pStyle w:val="Heading3"/>
        <w:keepNext w:val="true"/>
        <w:widowControl/>
        <w:numPr>
          <w:ilvl w:val="2"/>
          <w:numId w:val="4"/>
        </w:numPr>
        <w:bidi w:val="0"/>
        <w:spacing w:before="140" w:after="120"/>
        <w:jc w:val="left"/>
        <w:outlineLvl w:val="2"/>
        <w:rPr>
          <w:rFonts w:ascii="Liberation Sans" w:hAnsi="Liberation Sans" w:eastAsia="Microsoft YaHei" w:cs="Arial"/>
          <w:b/>
          <w:b/>
          <w:bCs/>
          <w:color w:val="auto"/>
          <w:kern w:val="2"/>
          <w:sz w:val="32"/>
          <w:szCs w:val="32"/>
          <w:lang w:val="en-AU" w:eastAsia="zh-CN" w:bidi="hi-IN"/>
          <w:del w:id="379" w:author="Unknown Author" w:date="2021-04-14T23:25:34Z"/>
        </w:rPr>
      </w:pPr>
      <w:del w:id="378" w:author="Unknown Author" w:date="2021-04-14T23:25:34Z">
        <w:r>
          <w:rPr/>
        </w:r>
      </w:del>
    </w:p>
    <w:p>
      <w:pPr>
        <w:pStyle w:val="Normal"/>
        <w:rPr>
          <w:rFonts w:ascii="Liberation Sans" w:hAnsi="Liberation Sans" w:eastAsia="Microsoft YaHei" w:cs="Arial"/>
          <w:b/>
          <w:b/>
          <w:bCs/>
          <w:color w:val="auto"/>
          <w:kern w:val="2"/>
          <w:sz w:val="32"/>
          <w:szCs w:val="32"/>
          <w:lang w:val="en-AU" w:eastAsia="zh-CN" w:bidi="hi-IN"/>
          <w:del w:id="381" w:author="Unknown Author" w:date="2021-04-14T23:25:34Z"/>
        </w:rPr>
      </w:pPr>
      <w:del w:id="380" w:author="Unknown Author" w:date="2021-04-14T23:25:34Z">
        <w:r>
          <w:rPr>
            <w:rFonts w:eastAsia="Microsoft YaHei" w:cs="Arial" w:ascii="Liberation Sans" w:hAnsi="Liberation Sans"/>
            <w:b/>
            <w:bCs/>
            <w:color w:val="auto"/>
            <w:kern w:val="2"/>
            <w:sz w:val="32"/>
            <w:szCs w:val="32"/>
            <w:lang w:val="en-AU" w:eastAsia="zh-CN" w:bidi="hi-IN"/>
          </w:rPr>
        </w:r>
      </w:del>
    </w:p>
    <w:p>
      <w:pPr>
        <w:pStyle w:val="TextBody"/>
        <w:rPr>
          <w:rFonts w:ascii="Liberation Sans" w:hAnsi="Liberation Sans" w:eastAsia="Microsoft YaHei" w:cs="Arial"/>
          <w:b/>
          <w:b/>
          <w:bCs/>
          <w:color w:val="auto"/>
          <w:kern w:val="2"/>
          <w:sz w:val="32"/>
          <w:szCs w:val="32"/>
          <w:lang w:val="en-AU" w:eastAsia="zh-CN" w:bidi="hi-IN"/>
          <w:del w:id="383" w:author="Unknown Author" w:date="2021-04-14T23:25:34Z"/>
        </w:rPr>
      </w:pPr>
      <w:del w:id="382" w:author="Unknown Author" w:date="2021-04-14T23:25:34Z">
        <w:r>
          <w:rPr/>
        </w:r>
      </w:del>
    </w:p>
    <w:p>
      <w:pPr>
        <w:pStyle w:val="Heading3"/>
        <w:keepNext w:val="true"/>
        <w:widowControl/>
        <w:numPr>
          <w:ilvl w:val="2"/>
          <w:numId w:val="4"/>
        </w:numPr>
        <w:bidi w:val="0"/>
        <w:spacing w:before="140" w:after="120"/>
        <w:jc w:val="left"/>
        <w:outlineLvl w:val="2"/>
        <w:rPr>
          <w:rFonts w:ascii="Liberation Sans" w:hAnsi="Liberation Sans" w:eastAsia="Microsoft YaHei" w:cs="Arial"/>
          <w:b/>
          <w:b/>
          <w:bCs/>
          <w:color w:val="auto"/>
          <w:kern w:val="2"/>
          <w:sz w:val="32"/>
          <w:szCs w:val="32"/>
          <w:lang w:val="en-AU" w:eastAsia="zh-CN" w:bidi="hi-IN"/>
          <w:del w:id="385" w:author="Unknown Author" w:date="2021-04-14T23:25:34Z"/>
        </w:rPr>
      </w:pPr>
      <w:del w:id="384" w:author="Unknown Author" w:date="2021-04-14T23:25:34Z">
        <w:r>
          <w:rPr/>
        </w:r>
      </w:del>
    </w:p>
    <w:p>
      <w:pPr>
        <w:pStyle w:val="Normal"/>
        <w:rPr>
          <w:rFonts w:ascii="Liberation Sans" w:hAnsi="Liberation Sans" w:eastAsia="Microsoft YaHei" w:cs="Arial"/>
          <w:b/>
          <w:b/>
          <w:bCs/>
          <w:color w:val="auto"/>
          <w:kern w:val="2"/>
          <w:sz w:val="32"/>
          <w:szCs w:val="32"/>
          <w:lang w:val="en-AU" w:eastAsia="zh-CN" w:bidi="hi-IN"/>
          <w:del w:id="387" w:author="Unknown Author" w:date="2021-04-14T23:25:34Z"/>
        </w:rPr>
      </w:pPr>
      <w:del w:id="386" w:author="Unknown Author" w:date="2021-04-14T23:25:34Z">
        <w:r>
          <w:rPr>
            <w:rFonts w:eastAsia="Microsoft YaHei" w:cs="Arial" w:ascii="Liberation Sans" w:hAnsi="Liberation Sans"/>
            <w:b/>
            <w:bCs/>
            <w:color w:val="auto"/>
            <w:kern w:val="2"/>
            <w:sz w:val="32"/>
            <w:szCs w:val="32"/>
            <w:lang w:val="en-AU" w:eastAsia="zh-CN" w:bidi="hi-IN"/>
          </w:rPr>
        </w:r>
      </w:del>
    </w:p>
    <w:p>
      <w:pPr>
        <w:pStyle w:val="Heading1"/>
        <w:numPr>
          <w:ilvl w:val="0"/>
          <w:numId w:val="4"/>
        </w:numPr>
        <w:rPr>
          <w:rFonts w:ascii="Liberation Sans" w:hAnsi="Liberation Sans" w:eastAsia="Microsoft YaHei" w:cs="Arial"/>
          <w:b/>
          <w:b/>
          <w:bCs/>
          <w:color w:val="auto"/>
          <w:kern w:val="2"/>
          <w:sz w:val="32"/>
          <w:szCs w:val="32"/>
          <w:lang w:val="en-AU" w:eastAsia="zh-CN" w:bidi="hi-IN"/>
          <w:del w:id="389" w:author="Unknown Author" w:date="2021-04-14T23:25:34Z"/>
        </w:rPr>
      </w:pPr>
      <w:del w:id="388" w:author="Unknown Author" w:date="2021-04-14T23:25:34Z">
        <w:r>
          <w:rPr/>
        </w:r>
      </w:del>
      <w:bookmarkStart w:id="15" w:name="__RefHeading___Toc9864_26464191111111111"/>
      <w:bookmarkStart w:id="16" w:name="__RefHeading___Toc9864_26464191111111111"/>
      <w:bookmarkEnd w:id="16"/>
    </w:p>
    <w:p>
      <w:pPr>
        <w:pStyle w:val="Heading1"/>
        <w:keepNext w:val="true"/>
        <w:widowControl/>
        <w:numPr>
          <w:ilvl w:val="0"/>
          <w:numId w:val="4"/>
        </w:numPr>
        <w:bidi w:val="0"/>
        <w:spacing w:before="240" w:after="120"/>
        <w:jc w:val="left"/>
        <w:outlineLvl w:val="0"/>
        <w:rPr>
          <w:rFonts w:ascii="Liberation Sans" w:hAnsi="Liberation Sans" w:eastAsia="Microsoft YaHei" w:cs="Arial"/>
          <w:b/>
          <w:b/>
          <w:bCs/>
          <w:color w:val="auto"/>
          <w:kern w:val="2"/>
          <w:sz w:val="32"/>
          <w:szCs w:val="32"/>
          <w:lang w:val="en-AU" w:eastAsia="zh-CN" w:bidi="hi-IN"/>
          <w:del w:id="391" w:author="Unknown Author" w:date="2021-04-14T23:25:34Z"/>
        </w:rPr>
      </w:pPr>
      <w:del w:id="390" w:author="Unknown Author" w:date="2021-04-14T23:25:34Z">
        <w:r>
          <w:rPr/>
        </w:r>
      </w:del>
    </w:p>
    <w:p>
      <w:pPr>
        <w:pStyle w:val="TextBody"/>
        <w:keepNext w:val="true"/>
        <w:widowControl/>
        <w:numPr>
          <w:ilvl w:val="0"/>
          <w:numId w:val="4"/>
        </w:numPr>
        <w:bidi w:val="0"/>
        <w:spacing w:before="240" w:after="120"/>
        <w:jc w:val="left"/>
        <w:outlineLvl w:val="0"/>
        <w:rPr>
          <w:rFonts w:ascii="Liberation Sans" w:hAnsi="Liberation Sans" w:eastAsia="Microsoft YaHei" w:cs="Arial"/>
          <w:b/>
          <w:b/>
          <w:bCs/>
          <w:color w:val="auto"/>
          <w:kern w:val="2"/>
          <w:sz w:val="32"/>
          <w:szCs w:val="32"/>
          <w:lang w:val="en-AU" w:eastAsia="zh-CN" w:bidi="hi-IN"/>
          <w:del w:id="393" w:author="Unknown Author" w:date="2021-04-09T21:23:12Z"/>
        </w:rPr>
      </w:pPr>
      <w:del w:id="392" w:author="Unknown Author" w:date="2021-04-09T21:23:12Z">
        <w:r>
          <w:rPr/>
        </w:r>
      </w:del>
    </w:p>
    <w:p>
      <w:pPr>
        <w:pStyle w:val="TextBody"/>
        <w:keepNext w:val="true"/>
        <w:widowControl/>
        <w:numPr>
          <w:ilvl w:val="1"/>
          <w:numId w:val="4"/>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395" w:author="Unknown Author" w:date="2021-04-09T21:23:59Z"/>
        </w:rPr>
      </w:pPr>
      <w:del w:id="394" w:author="Unknown Author" w:date="2021-03-30T23:01:27Z">
        <w:r>
          <w:rPr>
            <w:rFonts w:eastAsia="Microsoft YaHei" w:cs="Arial"/>
            <w:b/>
            <w:bCs/>
            <w:color w:val="auto"/>
            <w:kern w:val="2"/>
            <w:sz w:val="32"/>
            <w:szCs w:val="32"/>
            <w:lang w:val="en-AU" w:eastAsia="zh-CN" w:bidi="hi-IN"/>
          </w:rPr>
          <w:delText>System Design</w:delText>
        </w:r>
      </w:del>
    </w:p>
    <w:p>
      <w:pPr>
        <w:pStyle w:val="TextBody"/>
        <w:keepNext w:val="true"/>
        <w:widowControl/>
        <w:numPr>
          <w:ilvl w:val="1"/>
          <w:numId w:val="4"/>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397" w:author="Unknown Author" w:date="2021-03-30T23:01:58Z"/>
        </w:rPr>
      </w:pPr>
      <w:del w:id="396" w:author="Unknown Author" w:date="2021-03-30T23:01:58Z">
        <w:r>
          <w:rPr>
            <w:rFonts w:eastAsia="Microsoft YaHei" w:cs="Arial"/>
            <w:b/>
            <w:bCs/>
            <w:color w:val="auto"/>
            <w:kern w:val="2"/>
            <w:sz w:val="32"/>
            <w:szCs w:val="32"/>
            <w:lang w:val="en-AU" w:eastAsia="zh-CN" w:bidi="hi-IN"/>
          </w:rPr>
        </w:r>
      </w:del>
    </w:p>
    <w:p>
      <w:pPr>
        <w:pStyle w:val="TextBody"/>
        <w:widowControl/>
        <w:numPr>
          <w:ilvl w:val="0"/>
          <w:numId w:val="0"/>
        </w:numPr>
        <w:bidi w:val="0"/>
        <w:spacing w:lineRule="auto" w:line="276" w:before="0" w:after="140"/>
        <w:ind w:left="0" w:hanging="0"/>
        <w:jc w:val="left"/>
        <w:rPr>
          <w:del w:id="399" w:author="Unknown Author" w:date="2021-03-30T23:01:58Z"/>
        </w:rPr>
      </w:pPr>
      <w:del w:id="398" w:author="Unknown Author" w:date="2021-03-30T23:01:58Z">
        <w:r>
          <w:rPr>
            <w:rFonts w:eastAsia="Microsoft YaHei" w:cs="Arial"/>
            <w:b/>
            <w:bCs/>
            <w:color w:val="auto"/>
            <w:kern w:val="2"/>
            <w:sz w:val="32"/>
            <w:szCs w:val="32"/>
            <w:lang w:val="en-AU" w:eastAsia="zh-CN" w:bidi="hi-IN"/>
          </w:rPr>
          <w:delText>Development and Testing</w:delText>
        </w:r>
      </w:del>
    </w:p>
    <w:p>
      <w:pPr>
        <w:pStyle w:val="TextBody"/>
        <w:widowControl/>
        <w:bidi w:val="0"/>
        <w:spacing w:lineRule="auto" w:line="276" w:before="0" w:after="140"/>
        <w:jc w:val="left"/>
        <w:rPr>
          <w:del w:id="401" w:author="Unknown Author" w:date="2021-03-30T23:01:58Z"/>
        </w:rPr>
      </w:pPr>
      <w:del w:id="400" w:author="Unknown Author" w:date="2021-03-30T23:01:58Z">
        <w:r>
          <w:rPr/>
        </w:r>
      </w:del>
    </w:p>
    <w:p>
      <w:pPr>
        <w:pStyle w:val="TextBody"/>
        <w:widowControl/>
        <w:numPr>
          <w:ilvl w:val="0"/>
          <w:numId w:val="0"/>
        </w:numPr>
        <w:bidi w:val="0"/>
        <w:spacing w:lineRule="auto" w:line="276" w:before="0" w:after="140"/>
        <w:ind w:left="0" w:hanging="0"/>
        <w:jc w:val="left"/>
        <w:rPr>
          <w:del w:id="403" w:author="Unknown Author" w:date="2021-03-30T23:01:58Z"/>
        </w:rPr>
      </w:pPr>
      <w:del w:id="402" w:author="Unknown Author" w:date="2021-03-30T23:01:58Z">
        <w:r>
          <w:rPr>
            <w:rFonts w:eastAsia="Microsoft YaHei" w:cs="Arial"/>
            <w:b/>
            <w:bCs/>
            <w:color w:val="auto"/>
            <w:kern w:val="2"/>
            <w:sz w:val="32"/>
            <w:szCs w:val="32"/>
            <w:lang w:val="en-AU" w:eastAsia="zh-CN" w:bidi="hi-IN"/>
          </w:rPr>
          <w:delText>Project Closure</w:delText>
        </w:r>
      </w:del>
    </w:p>
    <w:p>
      <w:pPr>
        <w:pStyle w:val="TextBody"/>
        <w:widowControl/>
        <w:bidi w:val="0"/>
        <w:spacing w:lineRule="auto" w:line="276" w:before="0" w:after="140"/>
        <w:jc w:val="left"/>
        <w:rPr>
          <w:del w:id="405" w:author="Unknown Author" w:date="2021-03-30T23:01:58Z"/>
        </w:rPr>
      </w:pPr>
      <w:del w:id="404" w:author="Unknown Author" w:date="2021-03-30T23:01:58Z">
        <w:r>
          <w:rPr/>
        </w:r>
      </w:del>
    </w:p>
    <w:p>
      <w:pPr>
        <w:pStyle w:val="TextBody"/>
        <w:widowControl/>
        <w:numPr>
          <w:ilvl w:val="0"/>
          <w:numId w:val="0"/>
        </w:numPr>
        <w:bidi w:val="0"/>
        <w:spacing w:lineRule="auto" w:line="276" w:before="0" w:after="140"/>
        <w:ind w:left="0" w:hanging="0"/>
        <w:jc w:val="left"/>
        <w:rPr>
          <w:del w:id="407" w:author="Unknown Author" w:date="2021-03-30T23:01:58Z"/>
        </w:rPr>
      </w:pPr>
      <w:del w:id="406" w:author="Unknown Author" w:date="2021-03-30T23:01:58Z">
        <w:r>
          <w:rPr>
            <w:rFonts w:eastAsia="Microsoft YaHei" w:cs="Arial"/>
            <w:b/>
            <w:bCs/>
            <w:color w:val="auto"/>
            <w:kern w:val="2"/>
            <w:sz w:val="36"/>
            <w:szCs w:val="36"/>
            <w:lang w:val="en-AU" w:eastAsia="zh-CN" w:bidi="hi-IN"/>
          </w:rPr>
          <w:delText>Assumptions and Constraints</w:delText>
        </w:r>
      </w:del>
    </w:p>
    <w:p>
      <w:pPr>
        <w:pStyle w:val="TextBody"/>
        <w:widowControl/>
        <w:numPr>
          <w:ilvl w:val="0"/>
          <w:numId w:val="0"/>
        </w:numPr>
        <w:bidi w:val="0"/>
        <w:spacing w:lineRule="auto" w:line="276" w:before="0" w:after="140"/>
        <w:ind w:left="0" w:hanging="0"/>
        <w:jc w:val="left"/>
        <w:rPr>
          <w:del w:id="409" w:author="Unknown Author" w:date="2021-03-30T23:01:58Z"/>
        </w:rPr>
      </w:pPr>
      <w:del w:id="408" w:author="Unknown Author" w:date="2021-03-30T23:01:58Z">
        <w:r>
          <w:rPr>
            <w:rFonts w:eastAsia="Microsoft YaHei" w:cs="Arial"/>
            <w:b/>
            <w:bCs/>
            <w:color w:val="auto"/>
            <w:kern w:val="2"/>
            <w:sz w:val="32"/>
            <w:szCs w:val="32"/>
            <w:lang w:val="en-AU" w:eastAsia="zh-CN" w:bidi="hi-IN"/>
          </w:rPr>
          <w:delText>Assumptions</w:delText>
        </w:r>
      </w:del>
    </w:p>
    <w:p>
      <w:pPr>
        <w:pStyle w:val="TextBody"/>
        <w:widowControl/>
        <w:numPr>
          <w:ilvl w:val="0"/>
          <w:numId w:val="0"/>
        </w:numPr>
        <w:bidi w:val="0"/>
        <w:spacing w:lineRule="auto" w:line="276" w:before="0" w:after="140"/>
        <w:ind w:left="0" w:hanging="0"/>
        <w:jc w:val="left"/>
        <w:rPr>
          <w:del w:id="411" w:author="Unknown Author" w:date="2021-03-30T23:01:58Z"/>
        </w:rPr>
      </w:pPr>
      <w:del w:id="410" w:author="Unknown Author" w:date="2021-03-30T23:01:58Z">
        <w:r>
          <w:rPr/>
          <w:delText>Data</w:delText>
        </w:r>
      </w:del>
    </w:p>
    <w:p>
      <w:pPr>
        <w:pStyle w:val="TextBody"/>
        <w:widowControl/>
        <w:bidi w:val="0"/>
        <w:spacing w:lineRule="auto" w:line="276" w:before="0" w:after="140"/>
        <w:jc w:val="left"/>
        <w:rPr>
          <w:del w:id="413" w:author="Unknown Author" w:date="2021-03-30T23:01:58Z"/>
        </w:rPr>
      </w:pPr>
      <w:del w:id="412" w:author="Unknown Author" w:date="2021-03-30T23:01:58Z">
        <w:r>
          <w:rPr/>
          <w:tab/>
          <w:delText>It is assumed that the organisational documentation and any other source provided by the client to extract the data needed, is accurate and reflects the real needs of the company.</w:delText>
        </w:r>
      </w:del>
    </w:p>
    <w:p>
      <w:pPr>
        <w:pStyle w:val="TextBody"/>
        <w:widowControl/>
        <w:numPr>
          <w:ilvl w:val="0"/>
          <w:numId w:val="0"/>
        </w:numPr>
        <w:bidi w:val="0"/>
        <w:spacing w:lineRule="auto" w:line="276" w:before="0" w:after="140"/>
        <w:ind w:left="0" w:hanging="0"/>
        <w:jc w:val="left"/>
        <w:rPr>
          <w:del w:id="415" w:author="Unknown Author" w:date="2021-03-30T23:01:58Z"/>
        </w:rPr>
      </w:pPr>
      <w:del w:id="414" w:author="Unknown Author" w:date="2021-03-30T23:01:58Z">
        <w:r>
          <w:rPr/>
          <w:delText>Imagery and Copyrights</w:delText>
        </w:r>
      </w:del>
    </w:p>
    <w:p>
      <w:pPr>
        <w:pStyle w:val="TextBody"/>
        <w:widowControl/>
        <w:bidi w:val="0"/>
        <w:spacing w:lineRule="auto" w:line="276" w:before="0" w:after="140"/>
        <w:jc w:val="left"/>
        <w:rPr>
          <w:del w:id="417" w:author="Unknown Author" w:date="2021-03-30T23:01:58Z"/>
        </w:rPr>
      </w:pPr>
      <w:del w:id="416" w:author="Unknown Author" w:date="2021-03-30T23:01:58Z">
        <w:r>
          <w:rPr>
            <w:rFonts w:eastAsia="NSimSun" w:cs="Arial"/>
            <w:color w:val="auto"/>
            <w:kern w:val="2"/>
            <w:sz w:val="24"/>
            <w:szCs w:val="24"/>
            <w:lang w:val="en-AU" w:eastAsia="zh-CN" w:bidi="hi-IN"/>
          </w:rPr>
          <w:tab/>
          <w:delText>Depends on the client to provide the images and content files that they wish to implement. It is assumed that the client will provide timely the files required and with their copyrights.</w:delText>
        </w:r>
      </w:del>
    </w:p>
    <w:p>
      <w:pPr>
        <w:pStyle w:val="TextBody"/>
        <w:widowControl/>
        <w:numPr>
          <w:ilvl w:val="0"/>
          <w:numId w:val="0"/>
        </w:numPr>
        <w:bidi w:val="0"/>
        <w:spacing w:lineRule="auto" w:line="276" w:before="0" w:after="140"/>
        <w:ind w:left="0" w:hanging="0"/>
        <w:jc w:val="left"/>
        <w:rPr>
          <w:del w:id="419" w:author="Unknown Author" w:date="2021-03-30T23:01:58Z"/>
        </w:rPr>
      </w:pPr>
      <w:del w:id="418" w:author="Unknown Author" w:date="2021-03-30T23:01:58Z">
        <w:r>
          <w:rPr/>
          <w:delText>Merchant Accounts</w:delText>
        </w:r>
      </w:del>
    </w:p>
    <w:p>
      <w:pPr>
        <w:pStyle w:val="TextBody"/>
        <w:widowControl/>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423" w:author="Unknown Author" w:date="2021-03-30T23:01:58Z"/>
        </w:rPr>
      </w:pPr>
      <w:del w:id="420" w:author="Unknown Author" w:date="2021-03-30T23:01:58Z">
        <w:r>
          <w:rPr/>
          <w:tab/>
          <w:delText xml:space="preserve">The client needs to provide a merchant account in order to interface with the Stripe and </w:delText>
        </w:r>
      </w:del>
      <w:del w:id="421" w:author="Unknown Author" w:date="2021-03-29T22:26:18Z">
        <w:r>
          <w:rPr/>
          <w:delText>Paypal</w:delText>
        </w:r>
      </w:del>
      <w:del w:id="422" w:author="Unknown Author" w:date="2021-03-30T23:01:58Z">
        <w:r>
          <w:rPr/>
          <w:delText xml:space="preserve"> payment gateways.</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425" w:author="Unknown Author" w:date="2021-03-30T23:01:58Z"/>
        </w:rPr>
      </w:pPr>
      <w:del w:id="424" w:author="Unknown Author" w:date="2021-03-30T23:01:58Z">
        <w:r>
          <w:rPr/>
          <w:delText>IT Infrastructure</w:delText>
        </w:r>
      </w:del>
    </w:p>
    <w:p>
      <w:pPr>
        <w:pStyle w:val="TextBody"/>
        <w:widowControl/>
        <w:bidi w:val="0"/>
        <w:spacing w:lineRule="auto" w:line="276" w:before="0" w:after="140"/>
        <w:jc w:val="left"/>
        <w:rPr>
          <w:rFonts w:ascii="Liberation Sans" w:hAnsi="Liberation Sans" w:eastAsia="Microsoft YaHei" w:cs="Arial"/>
          <w:b/>
          <w:b/>
          <w:bCs/>
          <w:sz w:val="32"/>
          <w:szCs w:val="32"/>
          <w:del w:id="427" w:author="Unknown Author" w:date="2021-03-30T23:01:58Z"/>
        </w:rPr>
      </w:pPr>
      <w:del w:id="426" w:author="Unknown Author" w:date="2021-03-30T23:01:58Z">
        <w:r>
          <w:rPr/>
          <w:tab/>
          <w:delTex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429" w:author="Unknown Author" w:date="2021-03-30T23:01:58Z"/>
        </w:rPr>
      </w:pPr>
      <w:del w:id="428" w:author="Unknown Author" w:date="2021-03-30T23:01:58Z">
        <w:r>
          <w:rPr>
            <w:rFonts w:eastAsia="Microsoft YaHei" w:cs="Arial"/>
            <w:b/>
            <w:bCs/>
            <w:color w:val="auto"/>
            <w:kern w:val="2"/>
            <w:sz w:val="32"/>
            <w:szCs w:val="32"/>
            <w:lang w:val="en-AU" w:eastAsia="zh-CN" w:bidi="hi-IN"/>
          </w:rPr>
          <w:delText>Constraints</w:delText>
        </w:r>
      </w:del>
    </w:p>
    <w:p>
      <w:pPr>
        <w:pStyle w:val="TextBody"/>
        <w:widowControl/>
        <w:numPr>
          <w:ilvl w:val="0"/>
          <w:numId w:val="0"/>
        </w:numPr>
        <w:bidi w:val="0"/>
        <w:spacing w:lineRule="auto" w:line="276" w:before="0" w:after="140"/>
        <w:ind w:left="0" w:hanging="0"/>
        <w:jc w:val="left"/>
        <w:outlineLvl w:val="1"/>
        <w:rPr>
          <w:rFonts w:ascii="Liberation Sans" w:hAnsi="Liberation Sans" w:eastAsia="Microsoft YaHei" w:cs="Arial"/>
          <w:b/>
          <w:b/>
          <w:bCs/>
          <w:sz w:val="32"/>
          <w:szCs w:val="32"/>
          <w:del w:id="431" w:author="Unknown Author" w:date="2021-03-29T22:37:10Z"/>
        </w:rPr>
      </w:pPr>
      <w:del w:id="430" w:author="Unknown Author" w:date="2021-03-29T22:37:10Z">
        <w:r>
          <w:rPr>
            <w:rFonts w:eastAsia="Microsoft YaHei" w:cs="Arial"/>
            <w:b/>
            <w:bCs/>
            <w:sz w:val="32"/>
            <w:szCs w:val="32"/>
          </w:rPr>
        </w:r>
      </w:del>
    </w:p>
    <w:p>
      <w:pPr>
        <w:pStyle w:val="TextBody"/>
        <w:widowControl/>
        <w:numPr>
          <w:ilvl w:val="2"/>
          <w:numId w:val="4"/>
        </w:numPr>
        <w:bidi w:val="0"/>
        <w:spacing w:lineRule="auto" w:line="276" w:before="0" w:after="140"/>
        <w:jc w:val="left"/>
        <w:outlineLvl w:val="1"/>
        <w:rPr>
          <w:rFonts w:ascii="Liberation Sans" w:hAnsi="Liberation Sans" w:eastAsia="Microsoft YaHei" w:cs="Arial"/>
          <w:b/>
          <w:b/>
          <w:bCs/>
          <w:sz w:val="32"/>
          <w:szCs w:val="32"/>
          <w:del w:id="433" w:author="Unknown Author" w:date="2021-03-30T23:01:58Z"/>
        </w:rPr>
      </w:pPr>
      <w:del w:id="432" w:author="Unknown Author" w:date="2021-03-30T23:01:58Z">
        <w:r>
          <w:rPr/>
          <w:delText>Scope</w:delText>
        </w:r>
      </w:del>
    </w:p>
    <w:p>
      <w:pPr>
        <w:pStyle w:val="TextBody"/>
        <w:jc w:val="both"/>
        <w:rPr>
          <w:rFonts w:ascii="Liberation Sans" w:hAnsi="Liberation Sans" w:eastAsia="Microsoft YaHei" w:cs="Arial"/>
          <w:b/>
          <w:b/>
          <w:bCs/>
          <w:sz w:val="32"/>
          <w:szCs w:val="32"/>
          <w:del w:id="435" w:author="Unknown Author" w:date="2021-03-30T23:01:58Z"/>
        </w:rPr>
      </w:pPr>
      <w:del w:id="434" w:author="Unknown Author" w:date="2021-03-30T23:01:58Z">
        <w:r>
          <w:rPr>
            <w:rFonts w:eastAsia="Microsoft YaHei" w:cs="Arial" w:ascii="Liberation Sans" w:hAnsi="Liberation Sans"/>
            <w:b/>
            <w:bCs/>
            <w:sz w:val="32"/>
            <w:szCs w:val="32"/>
          </w:rPr>
        </w:r>
      </w:del>
    </w:p>
    <w:p>
      <w:pPr>
        <w:pStyle w:val="Heading3"/>
        <w:numPr>
          <w:ilvl w:val="2"/>
          <w:numId w:val="4"/>
        </w:numPr>
        <w:rPr>
          <w:rFonts w:ascii="Liberation Sans" w:hAnsi="Liberation Sans" w:eastAsia="Microsoft YaHei" w:cs="Arial"/>
          <w:b/>
          <w:b/>
          <w:bCs/>
          <w:sz w:val="32"/>
          <w:szCs w:val="32"/>
          <w:del w:id="437" w:author="Unknown Author" w:date="2021-03-30T23:01:58Z"/>
        </w:rPr>
      </w:pPr>
      <w:del w:id="436" w:author="Unknown Author" w:date="2021-03-30T23:01:58Z">
        <w:bookmarkStart w:id="17" w:name="__RefHeading___Toc3577_34277145861111111"/>
        <w:bookmarkEnd w:id="17"/>
        <w:r>
          <w:rPr/>
          <w:delText>Time-frame</w:delText>
        </w:r>
      </w:del>
    </w:p>
    <w:p>
      <w:pPr>
        <w:pStyle w:val="TextBody"/>
        <w:jc w:val="both"/>
        <w:rPr>
          <w:rFonts w:ascii="Liberation Sans" w:hAnsi="Liberation Sans" w:eastAsia="Microsoft YaHei" w:cs="Arial"/>
          <w:b/>
          <w:b/>
          <w:bCs/>
          <w:sz w:val="32"/>
          <w:szCs w:val="32"/>
          <w:del w:id="439" w:author="Unknown Author" w:date="2021-03-30T23:01:58Z"/>
        </w:rPr>
      </w:pPr>
      <w:del w:id="438" w:author="Unknown Author" w:date="2021-03-30T23:01:58Z">
        <w:r>
          <w:rPr>
            <w:rFonts w:eastAsia="Microsoft YaHei" w:cs="Arial" w:ascii="Liberation Sans" w:hAnsi="Liberation Sans"/>
            <w:b/>
            <w:bCs/>
            <w:sz w:val="32"/>
            <w:szCs w:val="32"/>
          </w:rPr>
        </w:r>
      </w:del>
    </w:p>
    <w:p>
      <w:pPr>
        <w:pStyle w:val="Heading3"/>
        <w:numPr>
          <w:ilvl w:val="2"/>
          <w:numId w:val="4"/>
        </w:numPr>
        <w:rPr>
          <w:rFonts w:ascii="Liberation Sans" w:hAnsi="Liberation Sans" w:eastAsia="Microsoft YaHei" w:cs="Arial"/>
          <w:b/>
          <w:b/>
          <w:bCs/>
          <w:sz w:val="32"/>
          <w:szCs w:val="32"/>
          <w:del w:id="441" w:author="Unknown Author" w:date="2021-03-30T23:01:58Z"/>
        </w:rPr>
      </w:pPr>
      <w:del w:id="440" w:author="Unknown Author" w:date="2021-03-30T23:01:58Z">
        <w:bookmarkStart w:id="18" w:name="__RefHeading___Toc3579_34277145861111111"/>
        <w:bookmarkEnd w:id="18"/>
        <w:r>
          <w:rPr/>
          <w:delText>Budget</w:delText>
        </w:r>
      </w:del>
    </w:p>
    <w:p>
      <w:pPr>
        <w:pStyle w:val="TextBody"/>
        <w:jc w:val="both"/>
        <w:rPr>
          <w:rFonts w:ascii="Liberation Sans" w:hAnsi="Liberation Sans" w:eastAsia="Microsoft YaHei" w:cs="Arial"/>
          <w:b/>
          <w:b/>
          <w:bCs/>
          <w:sz w:val="32"/>
          <w:szCs w:val="32"/>
          <w:del w:id="443" w:author="Unknown Author" w:date="2021-03-30T23:01:58Z"/>
        </w:rPr>
      </w:pPr>
      <w:del w:id="442" w:author="Unknown Author" w:date="2021-03-30T23:01:58Z">
        <w:r>
          <w:rPr>
            <w:rFonts w:eastAsia="Microsoft YaHei" w:cs="Arial" w:ascii="Liberation Sans" w:hAnsi="Liberation Sans"/>
            <w:b/>
            <w:bCs/>
            <w:sz w:val="32"/>
            <w:szCs w:val="32"/>
          </w:rPr>
        </w:r>
      </w:del>
    </w:p>
    <w:p>
      <w:pPr>
        <w:pStyle w:val="Heading3"/>
        <w:numPr>
          <w:ilvl w:val="2"/>
          <w:numId w:val="4"/>
        </w:numPr>
        <w:rPr>
          <w:rFonts w:ascii="Liberation Sans" w:hAnsi="Liberation Sans" w:eastAsia="Microsoft YaHei" w:cs="Arial"/>
          <w:b/>
          <w:b/>
          <w:bCs/>
          <w:sz w:val="32"/>
          <w:szCs w:val="32"/>
          <w:del w:id="445" w:author="Unknown Author" w:date="2021-03-30T23:01:58Z"/>
        </w:rPr>
      </w:pPr>
      <w:del w:id="444" w:author="Unknown Author" w:date="2021-03-30T23:01:58Z">
        <w:bookmarkStart w:id="19" w:name="__RefHeading___Toc3581_34277145861111111"/>
        <w:bookmarkEnd w:id="19"/>
        <w:r>
          <w:rPr/>
          <w:delText>Privacy</w:delText>
        </w:r>
      </w:del>
    </w:p>
    <w:p>
      <w:pPr>
        <w:pStyle w:val="TextBody"/>
        <w:rPr>
          <w:rFonts w:ascii="Liberation Sans" w:hAnsi="Liberation Sans" w:eastAsia="Microsoft YaHei" w:cs="Arial"/>
          <w:b/>
          <w:b/>
          <w:bCs/>
          <w:sz w:val="32"/>
          <w:szCs w:val="32"/>
          <w:del w:id="447" w:author="Unknown Author" w:date="2021-03-30T23:01:58Z"/>
        </w:rPr>
      </w:pPr>
      <w:del w:id="446" w:author="Unknown Author" w:date="2021-03-30T23:01:58Z">
        <w:r>
          <w:rPr>
            <w:rFonts w:eastAsia="Microsoft YaHei" w:cs="Arial" w:ascii="Liberation Sans" w:hAnsi="Liberation Sans"/>
            <w:b/>
            <w:bCs/>
            <w:sz w:val="32"/>
            <w:szCs w:val="32"/>
          </w:rPr>
        </w:r>
      </w:del>
    </w:p>
    <w:p>
      <w:pPr>
        <w:pStyle w:val="TextBody"/>
        <w:bidi w:val="0"/>
        <w:jc w:val="left"/>
        <w:rPr>
          <w:rFonts w:ascii="Liberation Sans" w:hAnsi="Liberation Sans" w:eastAsia="Microsoft YaHei" w:cs="Arial"/>
          <w:b/>
          <w:b/>
          <w:bCs/>
          <w:sz w:val="32"/>
          <w:szCs w:val="32"/>
          <w:del w:id="449" w:author="Unknown Author" w:date="2021-03-30T23:01:58Z"/>
        </w:rPr>
      </w:pPr>
      <w:del w:id="448" w:author="Unknown Author" w:date="2021-03-30T23:01:58Z">
        <w:r>
          <w:rPr>
            <w:rFonts w:eastAsia="Microsoft YaHei" w:cs="Arial" w:ascii="Liberation Sans" w:hAnsi="Liberation Sans"/>
            <w:b/>
            <w:bCs/>
            <w:sz w:val="32"/>
            <w:szCs w:val="32"/>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51" w:author="Unknown Author" w:date="2021-04-14T23:24:52Z"/>
        </w:rPr>
      </w:pPr>
      <w:del w:id="450" w:author="Unknown Author" w:date="2021-04-14T23:24:52Z">
        <w:r>
          <w:rPr>
            <w:rFonts w:eastAsia="Microsoft YaHei" w:cs="Arial"/>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53" w:author="Unknown Author" w:date="2021-04-14T23:25:59Z"/>
        </w:rPr>
      </w:pPr>
      <w:del w:id="452" w:author="Unknown Author" w:date="2021-04-14T23:25:59Z">
        <w:r>
          <w:rPr>
            <w:rFonts w:eastAsia="Microsoft YaHei" w:cs="Arial" w:ascii="Liberation Sans" w:hAnsi="Liberation Sans"/>
            <w:b/>
            <w:bCs/>
            <w:color w:val="auto"/>
            <w:kern w:val="2"/>
            <w:sz w:val="32"/>
            <w:szCs w:val="32"/>
            <w:lang w:val="en-AU" w:eastAsia="zh-CN" w:bidi="hi-IN"/>
          </w:rPr>
        </w:r>
      </w:del>
    </w:p>
    <w:p>
      <w:pPr>
        <w:pStyle w:val="Normal"/>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55" w:author="Unknown Author" w:date="2021-04-14T23:25:59Z"/>
        </w:rPr>
      </w:pPr>
      <w:del w:id="454" w:author="Unknown Author" w:date="2021-04-14T23:25:59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57" w:author="Unknown Author" w:date="2021-04-14T23:25:59Z"/>
        </w:rPr>
      </w:pPr>
      <w:del w:id="456" w:author="Unknown Author" w:date="2021-04-14T23:25:59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59" w:author="Unknown Author" w:date="2021-04-14T23:25:59Z"/>
        </w:rPr>
      </w:pPr>
      <w:del w:id="458" w:author="Unknown Author" w:date="2021-04-14T23:25:59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61" w:author="Unknown Author" w:date="2021-04-14T23:25:59Z"/>
        </w:rPr>
      </w:pPr>
      <w:del w:id="460" w:author="Unknown Author" w:date="2021-04-14T23:25:59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63" w:author="Unknown Author" w:date="2021-04-14T23:25:59Z"/>
        </w:rPr>
      </w:pPr>
      <w:del w:id="462" w:author="Unknown Author" w:date="2021-04-14T23:25:59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65" w:author="Unknown Author" w:date="2021-04-14T19:12:06Z"/>
        </w:rPr>
      </w:pPr>
      <w:del w:id="464" w:author="Unknown Author" w:date="2021-04-14T19:12:06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67" w:author="Unknown Author" w:date="2021-04-14T19:12:06Z"/>
        </w:rPr>
      </w:pPr>
      <w:del w:id="466" w:author="Unknown Author" w:date="2021-04-14T19:12:06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69" w:author="Unknown Author" w:date="2021-04-14T19:12:06Z"/>
        </w:rPr>
      </w:pPr>
      <w:del w:id="468" w:author="Unknown Author" w:date="2021-04-14T19:12:06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71" w:author="Unknown Author" w:date="2021-04-14T19:12:06Z"/>
        </w:rPr>
      </w:pPr>
      <w:del w:id="470" w:author="Unknown Author" w:date="2021-04-14T19:12:06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73" w:author="Unknown Author" w:date="2021-04-12T20:41:53Z"/>
        </w:rPr>
      </w:pPr>
      <w:del w:id="472" w:author="Unknown Author" w:date="2021-04-12T20:41:53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75" w:author="Unknown Author" w:date="2021-04-14T23:25:59Z"/>
        </w:rPr>
      </w:pPr>
      <w:del w:id="474" w:author="Unknown Author" w:date="2021-04-14T23:25:59Z">
        <w:r>
          <w:rPr/>
        </w:r>
      </w:del>
    </w:p>
    <w:p>
      <w:pPr>
        <w:pStyle w:val="TextBody"/>
        <w:keepNext w:val="true"/>
        <w:widowControl/>
        <w:numPr>
          <w:ilvl w:val="1"/>
          <w:numId w:val="4"/>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477" w:author="Unknown Author" w:date="2021-04-12T20:46:26Z"/>
        </w:rPr>
      </w:pPr>
      <w:del w:id="476" w:author="Unknown Author" w:date="2021-04-12T20:46:26Z">
        <w:r>
          <w:rPr>
            <w:rFonts w:eastAsia="Microsoft YaHei" w:cs="Arial"/>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79" w:author="Unknown Author" w:date="2021-04-14T23:25:59Z"/>
        </w:rPr>
      </w:pPr>
      <w:del w:id="478" w:author="Unknown Author" w:date="2021-04-14T23:25:59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81" w:author="Unknown Author" w:date="2021-04-14T23:25:59Z"/>
        </w:rPr>
      </w:pPr>
      <w:del w:id="480" w:author="Unknown Author" w:date="2021-04-14T23:25:59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83" w:author="Unknown Author" w:date="2021-04-14T19:13:24Z"/>
        </w:rPr>
      </w:pPr>
      <w:del w:id="482"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85" w:author="Unknown Author" w:date="2021-04-14T19:13:24Z"/>
        </w:rPr>
      </w:pPr>
      <w:del w:id="484"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87" w:author="Unknown Author" w:date="2021-04-14T19:13:24Z"/>
        </w:rPr>
      </w:pPr>
      <w:del w:id="486"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89" w:author="Unknown Author" w:date="2021-04-14T19:13:24Z"/>
        </w:rPr>
      </w:pPr>
      <w:del w:id="488"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91" w:author="Unknown Author" w:date="2021-04-14T19:13:24Z"/>
        </w:rPr>
      </w:pPr>
      <w:del w:id="490"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93" w:author="Unknown Author" w:date="2021-04-14T19:13:24Z"/>
        </w:rPr>
      </w:pPr>
      <w:del w:id="492"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95" w:author="Unknown Author" w:date="2021-04-14T19:13:24Z"/>
        </w:rPr>
      </w:pPr>
      <w:del w:id="494"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97" w:author="Unknown Author" w:date="2021-04-14T19:13:24Z"/>
        </w:rPr>
      </w:pPr>
      <w:del w:id="496"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499" w:author="Unknown Author" w:date="2021-04-14T19:13:24Z"/>
        </w:rPr>
      </w:pPr>
      <w:del w:id="498"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501" w:author="Unknown Author" w:date="2021-04-14T19:13:24Z"/>
        </w:rPr>
      </w:pPr>
      <w:del w:id="500"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503" w:author="Unknown Author" w:date="2021-04-14T19:13:24Z"/>
        </w:rPr>
      </w:pPr>
      <w:del w:id="502"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505" w:author="Unknown Author" w:date="2021-04-14T19:13:24Z"/>
        </w:rPr>
      </w:pPr>
      <w:del w:id="504"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507" w:author="Unknown Author" w:date="2021-04-14T19:13:24Z"/>
        </w:rPr>
      </w:pPr>
      <w:del w:id="506"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1"/>
          <w:numId w:val="4"/>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509" w:author="Unknown Author" w:date="2021-04-14T23:25:59Z"/>
        </w:rPr>
      </w:pPr>
      <w:del w:id="508" w:author="Unknown Author" w:date="2021-04-14T23:25:59Z">
        <w:r>
          <w:rPr/>
        </w:r>
      </w:del>
    </w:p>
    <w:p>
      <w:pPr>
        <w:pStyle w:val="TextBody"/>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511" w:author="Unknown Author" w:date="2021-04-14T19:00:19Z"/>
        </w:rPr>
      </w:pPr>
      <w:del w:id="510" w:author="Unknown Author" w:date="2021-04-14T19:00:19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513" w:author="Unknown Author" w:date="2021-04-14T23:25:59Z"/>
        </w:rPr>
      </w:pPr>
      <w:del w:id="512" w:author="Unknown Author" w:date="2021-04-14T23:25:59Z">
        <w:r>
          <w:rPr/>
        </w:r>
      </w:del>
    </w:p>
    <w:p>
      <w:pPr>
        <w:pStyle w:val="TextBody"/>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515" w:author="Unknown Author" w:date="2021-04-14T19:00:50Z"/>
        </w:rPr>
      </w:pPr>
      <w:del w:id="514" w:author="Unknown Author" w:date="2021-04-14T19:00:50Z">
        <w:r>
          <w:rPr>
            <w:rFonts w:eastAsia="Microsoft YaHei" w:cs="Arial" w:ascii="Liberation Sans" w:hAnsi="Liberation Sans"/>
            <w:b/>
            <w:bCs/>
            <w:color w:val="auto"/>
            <w:kern w:val="2"/>
            <w:sz w:val="32"/>
            <w:szCs w:val="32"/>
            <w:lang w:val="en-AU" w:eastAsia="zh-CN" w:bidi="hi-IN"/>
          </w:rPr>
        </w:r>
      </w:del>
    </w:p>
    <w:p>
      <w:pPr>
        <w:pStyle w:val="TextBody"/>
        <w:widowControl/>
        <w:numPr>
          <w:ilvl w:val="2"/>
          <w:numId w:val="4"/>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517" w:author="Unknown Author" w:date="2021-04-14T23:26:02Z"/>
        </w:rPr>
      </w:pPr>
      <w:del w:id="516" w:author="Unknown Author" w:date="2021-04-14T23:26:02Z">
        <w:r>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519" w:author="Unknown Author" w:date="2021-04-14T23:26:02Z"/>
        </w:rPr>
      </w:pPr>
      <w:del w:id="518" w:author="Unknown Author" w:date="2021-04-14T23:26:02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521" w:author="Unknown Author" w:date="2021-04-14T23:26:02Z"/>
        </w:rPr>
      </w:pPr>
      <w:del w:id="520" w:author="Unknown Author" w:date="2021-04-14T23:26:02Z">
        <w:r>
          <w:rPr>
            <w:rFonts w:eastAsia="Microsoft YaHei" w:cs="Arial" w:ascii="Liberation Sans" w:hAnsi="Liberation Sans"/>
            <w:b/>
            <w:bCs/>
            <w:color w:val="auto"/>
            <w:kern w:val="2"/>
            <w:sz w:val="32"/>
            <w:szCs w:val="32"/>
            <w:lang w:val="en-AU" w:eastAsia="zh-CN" w:bidi="hi-IN"/>
          </w:rPr>
        </w:r>
      </w:del>
    </w:p>
    <w:p>
      <w:pPr>
        <w:pStyle w:val="Heading1"/>
        <w:numPr>
          <w:ilvl w:val="0"/>
          <w:numId w:val="4"/>
        </w:numPr>
        <w:rPr>
          <w:rFonts w:ascii="Liberation Sans" w:hAnsi="Liberation Sans" w:eastAsia="Microsoft YaHei" w:cs="Arial"/>
          <w:b/>
          <w:b/>
          <w:bCs/>
          <w:color w:val="auto"/>
          <w:kern w:val="2"/>
          <w:sz w:val="32"/>
          <w:szCs w:val="32"/>
          <w:lang w:val="en-AU" w:eastAsia="zh-CN" w:bidi="hi-IN"/>
          <w:del w:id="523" w:author="Unknown Author" w:date="2021-04-14T23:26:02Z"/>
        </w:rPr>
      </w:pPr>
      <w:del w:id="522" w:author="Unknown Author" w:date="2021-04-14T23:26:02Z">
        <w:r>
          <w:rPr>
            <w:rFonts w:eastAsia="Microsoft YaHei" w:cs="Arial"/>
            <w:b/>
            <w:bCs/>
            <w:color w:val="auto"/>
            <w:kern w:val="2"/>
            <w:sz w:val="32"/>
            <w:szCs w:val="32"/>
            <w:lang w:val="en-AU" w:eastAsia="zh-CN" w:bidi="hi-IN"/>
          </w:rPr>
        </w:r>
      </w:del>
    </w:p>
    <w:p>
      <w:pPr>
        <w:pStyle w:val="TextBody"/>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ins w:id="525" w:author="Unknown Author" w:date="2021-04-15T00:16:05Z"/>
        </w:rPr>
      </w:pPr>
      <w:ins w:id="524" w:author="Unknown Author" w:date="2021-04-15T00:16:05Z">
        <w:r>
          <w:rPr/>
        </w:r>
      </w:ins>
    </w:p>
    <w:p>
      <w:pPr>
        <w:pStyle w:val="TextBody"/>
        <w:jc w:val="both"/>
        <w:rPr>
          <w:rFonts w:ascii="Liberation Sans" w:hAnsi="Liberation Sans" w:eastAsia="Microsoft YaHei" w:cs="Arial"/>
          <w:b/>
          <w:b/>
          <w:bCs/>
          <w:color w:val="auto"/>
          <w:kern w:val="2"/>
          <w:sz w:val="32"/>
          <w:szCs w:val="32"/>
          <w:lang w:val="en-AU" w:eastAsia="zh-CN" w:bidi="hi-IN"/>
          <w:ins w:id="528" w:author="Unknown Author" w:date="2021-04-15T00:16:05Z"/>
        </w:rPr>
      </w:pPr>
      <w:ins w:id="526" w:author="Unknown Author" w:date="2021-04-15T00:16:05Z">
        <w:r>
          <w:rPr/>
          <w:tab/>
        </w:r>
      </w:ins>
      <w:ins w:id="527" w:author="Unknown Author" w:date="2021-04-15T00:16:05Z">
        <w:r>
          <w:rPr/>
          <w:t>Every single deliverable and document described within this document is provided by the developer and has been made available for the Project Sponsor. These documents are meant to be stored together for further references:</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30" w:author="Unknown Author" w:date="2021-04-15T00:16:05Z"/>
        </w:rPr>
      </w:pPr>
      <w:ins w:id="529" w:author="Unknown Author" w:date="2021-04-15T00:16:05Z">
        <w:r>
          <w:rPr/>
          <w:t>Business Requirements 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32" w:author="Unknown Author" w:date="2021-04-15T00:16:05Z"/>
        </w:rPr>
      </w:pPr>
      <w:ins w:id="531" w:author="Unknown Author" w:date="2021-04-15T00:16:05Z">
        <w:r>
          <w:rPr/>
          <w:t>Technical Requirements 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35" w:author="Unknown Author" w:date="2021-04-15T00:16:05Z"/>
        </w:rPr>
      </w:pPr>
      <w:ins w:id="533" w:author="Unknown Author" w:date="2021-04-15T00:16:05Z">
        <w:r>
          <w:rPr/>
          <w:t xml:space="preserve">Problem Statement </w:t>
        </w:r>
      </w:ins>
      <w:ins w:id="534"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37" w:author="Unknown Author" w:date="2021-04-15T00:16:05Z"/>
        </w:rPr>
      </w:pPr>
      <w:ins w:id="536" w:author="Unknown Author" w:date="2021-04-15T00:16:05Z">
        <w:r>
          <w:rPr/>
          <w:t>Scope 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40" w:author="Unknown Author" w:date="2021-04-15T00:16:05Z"/>
        </w:rPr>
      </w:pPr>
      <w:ins w:id="538" w:author="Unknown Author" w:date="2021-04-15T00:16:05Z">
        <w:r>
          <w:rPr/>
          <w:t xml:space="preserve">Work Breakdown Structure </w:t>
        </w:r>
      </w:ins>
      <w:ins w:id="539"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43" w:author="Unknown Author" w:date="2021-04-15T00:16:05Z"/>
        </w:rPr>
      </w:pPr>
      <w:ins w:id="541" w:author="Unknown Author" w:date="2021-04-15T00:16:05Z">
        <w:r>
          <w:rPr/>
          <w:t xml:space="preserve">Project Plan </w:t>
        </w:r>
      </w:ins>
      <w:ins w:id="542"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45" w:author="Unknown Author" w:date="2021-04-15T00:16:05Z"/>
        </w:rPr>
      </w:pPr>
      <w:ins w:id="544" w:author="Unknown Author" w:date="2021-04-15T00:16:05Z">
        <w:r>
          <w:rPr/>
          <w:t>Website Architecture 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48" w:author="Unknown Author" w:date="2021-04-15T00:16:05Z"/>
        </w:rPr>
      </w:pPr>
      <w:ins w:id="546" w:author="Unknown Author" w:date="2021-04-15T00:16:05Z">
        <w:r>
          <w:rPr/>
          <w:t xml:space="preserve">Site Map </w:t>
        </w:r>
      </w:ins>
      <w:ins w:id="547"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51" w:author="Unknown Author" w:date="2021-04-15T00:16:05Z"/>
        </w:rPr>
      </w:pPr>
      <w:ins w:id="549" w:author="Unknown Author" w:date="2021-04-15T00:16:05Z">
        <w:r>
          <w:rPr/>
          <w:t xml:space="preserve">Prototype </w:t>
        </w:r>
      </w:ins>
      <w:ins w:id="550"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54" w:author="Unknown Author" w:date="2021-04-15T00:16:05Z"/>
        </w:rPr>
      </w:pPr>
      <w:ins w:id="552" w:author="Unknown Author" w:date="2021-04-15T00:16:05Z">
        <w:r>
          <w:rPr/>
          <w:t xml:space="preserve">Database Design and Architecture </w:t>
        </w:r>
      </w:ins>
      <w:ins w:id="553"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56" w:author="Unknown Author" w:date="2021-04-15T00:16:05Z"/>
        </w:rPr>
      </w:pPr>
      <w:ins w:id="555" w:author="Unknown Author" w:date="2021-04-15T00:16:05Z">
        <w:r>
          <w:rPr/>
          <w:t>Source Code</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60" w:author="Unknown Author" w:date="2021-04-15T00:16:05Z"/>
        </w:rPr>
      </w:pPr>
      <w:ins w:id="557" w:author="Unknown Author" w:date="2021-04-15T00:16:05Z">
        <w:r>
          <w:rPr/>
          <w:t>T</w:t>
        </w:r>
      </w:ins>
      <w:ins w:id="558" w:author="Unknown Author" w:date="2021-04-15T00:16:05Z">
        <w:r>
          <w:rPr/>
          <w:t xml:space="preserve">est Plan </w:t>
        </w:r>
      </w:ins>
      <w:ins w:id="559"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63" w:author="Unknown Author" w:date="2021-04-15T00:16:05Z"/>
        </w:rPr>
      </w:pPr>
      <w:ins w:id="561" w:author="Unknown Author" w:date="2021-04-15T00:16:05Z">
        <w:r>
          <w:rPr/>
          <w:t xml:space="preserve">Test Summary Report </w:t>
        </w:r>
      </w:ins>
      <w:ins w:id="562"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66" w:author="Unknown Author" w:date="2021-04-15T00:16:05Z"/>
        </w:rPr>
      </w:pPr>
      <w:ins w:id="564" w:author="Unknown Author" w:date="2021-04-15T00:16:05Z">
        <w:r>
          <w:rPr/>
          <w:t xml:space="preserve">Test Acceptance Report </w:t>
        </w:r>
      </w:ins>
      <w:ins w:id="565" w:author="Unknown Author" w:date="2021-04-15T00:16:05Z">
        <w:r>
          <w:rPr/>
          <w:t>Document</w:t>
        </w:r>
      </w:ins>
    </w:p>
    <w:p>
      <w:pPr>
        <w:pStyle w:val="TextBody"/>
        <w:numPr>
          <w:ilvl w:val="0"/>
          <w:numId w:val="12"/>
        </w:numPr>
        <w:jc w:val="both"/>
        <w:rPr>
          <w:rFonts w:ascii="Liberation Sans" w:hAnsi="Liberation Sans" w:eastAsia="Microsoft YaHei" w:cs="Arial"/>
          <w:b/>
          <w:b/>
          <w:bCs/>
          <w:color w:val="auto"/>
          <w:kern w:val="2"/>
          <w:sz w:val="32"/>
          <w:szCs w:val="32"/>
          <w:lang w:val="en-AU" w:eastAsia="zh-CN" w:bidi="hi-IN"/>
          <w:ins w:id="568" w:author="Unknown Author" w:date="2021-04-15T00:16:05Z"/>
        </w:rPr>
      </w:pPr>
      <w:ins w:id="567" w:author="Unknown Author" w:date="2021-04-15T00:16:05Z">
        <w:r>
          <w:rPr/>
          <w:t>Project Closure Document</w:t>
        </w:r>
      </w:ins>
    </w:p>
    <w:p>
      <w:pPr>
        <w:pStyle w:val="TextBody"/>
        <w:spacing w:before="0" w:after="140"/>
        <w:jc w:val="both"/>
        <w:rPr>
          <w:rFonts w:ascii="Liberation Sans" w:hAnsi="Liberation Sans" w:eastAsia="Microsoft YaHei" w:cs="Arial"/>
          <w:b/>
          <w:b/>
          <w:bCs/>
          <w:color w:val="auto"/>
          <w:kern w:val="2"/>
          <w:sz w:val="32"/>
          <w:szCs w:val="32"/>
          <w:lang w:val="en-AU" w:eastAsia="zh-CN" w:bidi="hi-IN"/>
        </w:rPr>
      </w:pPr>
      <w:ins w:id="569" w:author="Unknown Author" w:date="2021-04-15T00:16:05Z">
        <w:r>
          <w:rPr>
            <w:b w:val="false"/>
            <w:bCs w:val="false"/>
          </w:rPr>
          <w:t>The end of this document marks the closure of the Bazaar Cer</w:t>
        </w:r>
      </w:ins>
      <w:ins w:id="570" w:author="Unknown Author" w:date="2021-04-15T00:16:05Z">
        <w:r>
          <w:rPr>
            <w:b w:val="false"/>
            <w:bCs w:val="false"/>
          </w:rPr>
          <w:t>a</w:t>
        </w:r>
      </w:ins>
      <w:ins w:id="571" w:author="Unknown Author" w:date="2021-04-15T00:16:05Z">
        <w:r>
          <w:rPr>
            <w:b w:val="false"/>
            <w:bCs w:val="false"/>
          </w:rPr>
          <w:t>m</w:t>
        </w:r>
      </w:ins>
      <w:ins w:id="572" w:author="Unknown Author" w:date="2021-04-15T00:16:05Z">
        <w:r>
          <w:rPr>
            <w:b w:val="false"/>
            <w:bCs w:val="false"/>
          </w:rPr>
          <w:t>ics e-Commerce solution</w:t>
        </w:r>
      </w:ins>
      <w:ins w:id="573" w:author="Unknown Author" w:date="2021-04-15T00:16:05Z">
        <w:r>
          <w:rPr>
            <w:b w:val="false"/>
            <w:bCs w:val="false"/>
          </w:rPr>
          <w:t xml:space="preserve"> Project</w:t>
        </w:r>
      </w:ins>
      <w:ins w:id="574" w:author="Unknown Author" w:date="2021-04-15T00:23:08Z">
        <w:r>
          <w:rPr>
            <w:b w:val="false"/>
            <w:bCs w:val="false"/>
          </w:rPr>
          <w:t>.</w:t>
        </w:r>
      </w:ins>
    </w:p>
    <w:sectPr>
      <w:footerReference w:type="default" r:id="rId2"/>
      <w:type w:val="nextPage"/>
      <w:pgSz w:w="11906" w:h="16838"/>
      <w:pgMar w:left="1134" w:right="1134" w:header="0" w:top="1134" w:footer="1134" w:bottom="169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ins w:id="575" w:author="Unknown Author" w:date="2021-04-10T00:38:03Z">
      <w:r>
        <w:rPr/>
        <w:fldChar w:fldCharType="begin"/>
      </w:r>
      <w:r>
        <w:rPr/>
        <w:instrText> PAGE </w:instrText>
      </w:r>
      <w:r>
        <w:rPr/>
        <w:fldChar w:fldCharType="separate"/>
      </w:r>
      <w:r>
        <w:rPr/>
        <w:t>6</w:t>
      </w:r>
      <w:r>
        <w:rPr/>
        <w:fldChar w:fldCharType="end"/>
      </w:r>
    </w:ins>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revisionView w:insDel="0" w:formatting="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981</TotalTime>
  <Application>LibreOffice/6.4.0.3$Windows_X86_64 LibreOffice_project/b0a288ab3d2d4774cb44b62f04d5d28733ac6df8</Application>
  <Pages>6</Pages>
  <Words>733</Words>
  <Characters>4652</Characters>
  <CharactersWithSpaces>5024</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2021-04-15T00:24:54Z</dcterms:modified>
  <cp:revision>139</cp:revision>
  <dc:subject/>
  <dc:title/>
</cp:coreProperties>
</file>