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4-04T22:43:07Z">
        <w:r>
          <w:rPr>
            <w:rFonts w:eastAsia="Microsoft YaHei" w:cs="Arial"/>
            <w:b/>
            <w:bCs/>
            <w:color w:val="auto"/>
            <w:kern w:val="2"/>
            <w:sz w:val="56"/>
            <w:szCs w:val="56"/>
            <w:lang w:val="en-AU" w:eastAsia="zh-CN" w:bidi="hi-IN"/>
          </w:rPr>
          <w:t>Website Architecture</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Website Architecture</w:t>
              <w:tab/>
              <w:t>3</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2"/>
        </w:numPr>
        <w:bidi w:val="0"/>
        <w:jc w:val="left"/>
        <w:rPr>
          <w:rFonts w:eastAsia="Microsoft YaHei" w:cs="Arial"/>
          <w:b/>
          <w:b/>
          <w:bCs/>
          <w:color w:val="auto"/>
          <w:kern w:val="2"/>
          <w:sz w:val="36"/>
          <w:szCs w:val="36"/>
          <w:lang w:val="en-AU" w:eastAsia="zh-CN" w:bidi="hi-IN"/>
          <w:ins w:id="5" w:author="Unknown Author" w:date="2021-04-04T22:43:18Z"/>
        </w:rPr>
      </w:pPr>
      <w:del w:id="2" w:author="Unknown Author" w:date="2021-04-04T22:43:18Z">
        <w:bookmarkStart w:id="0" w:name="__RefHeading___Toc5050_3975847811"/>
        <w:bookmarkEnd w:id="0"/>
        <w:r>
          <w:rPr>
            <w:rFonts w:eastAsia="Microsoft YaHei" w:cs="Arial"/>
            <w:b/>
            <w:bCs/>
            <w:color w:val="auto"/>
            <w:kern w:val="2"/>
            <w:sz w:val="36"/>
            <w:szCs w:val="36"/>
            <w:lang w:val="en-AU" w:eastAsia="zh-CN" w:bidi="hi-IN"/>
          </w:rPr>
          <w:delText xml:space="preserve">Project </w:delText>
        </w:r>
      </w:del>
      <w:del w:id="3" w:author="Unknown Author" w:date="2021-03-30T22:57:13Z">
        <w:r>
          <w:rPr>
            <w:rFonts w:eastAsia="Microsoft YaHei" w:cs="Arial"/>
            <w:b/>
            <w:bCs/>
            <w:color w:val="auto"/>
            <w:kern w:val="2"/>
            <w:sz w:val="36"/>
            <w:szCs w:val="36"/>
            <w:lang w:val="en-AU" w:eastAsia="zh-CN" w:bidi="hi-IN"/>
          </w:rPr>
          <w:delText>goals</w:delText>
        </w:r>
      </w:del>
      <w:ins w:id="4" w:author="Unknown Author" w:date="2021-04-04T22:43:18Z">
        <w:r>
          <w:rPr>
            <w:rFonts w:eastAsia="Microsoft YaHei" w:cs="Arial"/>
            <w:b/>
            <w:bCs/>
            <w:color w:val="auto"/>
            <w:kern w:val="2"/>
            <w:sz w:val="36"/>
            <w:szCs w:val="36"/>
            <w:lang w:val="en-AU" w:eastAsia="zh-CN" w:bidi="hi-IN"/>
          </w:rPr>
          <w:t>Website Architecture</w:t>
        </w:r>
      </w:ins>
    </w:p>
    <w:p>
      <w:pPr>
        <w:pStyle w:val="TextBody"/>
        <w:bidi w:val="0"/>
        <w:jc w:val="left"/>
        <w:rPr>
          <w:rFonts w:eastAsia="Microsoft YaHei" w:cs="Arial"/>
          <w:b/>
          <w:b/>
          <w:bCs/>
          <w:color w:val="auto"/>
          <w:kern w:val="2"/>
          <w:sz w:val="36"/>
          <w:szCs w:val="36"/>
          <w:lang w:val="en-AU" w:eastAsia="zh-CN" w:bidi="hi-IN"/>
        </w:rPr>
      </w:pPr>
      <w:r>
        <w:rPr>
          <w:rFonts w:eastAsia="Microsoft YaHei" w:cs="Arial"/>
          <w:b/>
          <w:bCs/>
          <w:color w:val="auto"/>
          <w:kern w:val="2"/>
          <w:sz w:val="36"/>
          <w:szCs w:val="36"/>
          <w:lang w:val="en-AU" w:eastAsia="zh-CN" w:bidi="hi-IN"/>
        </w:rPr>
      </w: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31159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3115945"/>
                          </a:xfrm>
                          <a:prstGeom prst="rect">
                            <a:avLst/>
                          </a:prstGeom>
                        </pic:spPr>
                      </pic:pic>
                    </a:graphicData>
                  </a:graphic>
                </wp:anchor>
              </w:drawing>
            </w:r>
          </w:p>
        </w:tc>
      </w:tr>
      <w:tr>
        <w:trPr/>
        <w:tc>
          <w:tcPr>
            <w:tcW w:w="9638" w:type="dxa"/>
            <w:tcBorders>
              <w:left w:val="single" w:sz="2" w:space="0" w:color="000000"/>
              <w:bottom w:val="single" w:sz="2" w:space="0" w:color="000000"/>
              <w:right w:val="single" w:sz="2" w:space="0" w:color="000000"/>
            </w:tcBorders>
          </w:tcPr>
          <w:p>
            <w:pPr>
              <w:pStyle w:val="TableContents"/>
              <w:jc w:val="center"/>
              <w:rPr/>
            </w:pPr>
            <w:ins w:id="6" w:author="Unknown Author" w:date="2021-04-04T22:44:08Z">
              <w:r>
                <w:rPr/>
                <w:t>Figure 1 – Website Architecture</w:t>
              </w:r>
            </w:ins>
          </w:p>
        </w:tc>
      </w:tr>
    </w:tbl>
    <w:p>
      <w:pPr>
        <w:pStyle w:val="TextBody"/>
        <w:widowControl/>
        <w:numPr>
          <w:ilvl w:val="2"/>
          <w:numId w:val="5"/>
        </w:numPr>
        <w:bidi w:val="0"/>
        <w:spacing w:lineRule="auto" w:line="276" w:before="0" w:after="140"/>
        <w:jc w:val="left"/>
        <w:rPr>
          <w:rFonts w:eastAsia="Microsoft YaHei" w:cs="Arial"/>
          <w:b/>
          <w:b/>
          <w:bCs/>
          <w:color w:val="auto"/>
          <w:kern w:val="2"/>
          <w:sz w:val="36"/>
          <w:szCs w:val="36"/>
          <w:lang w:val="en-AU" w:eastAsia="zh-CN" w:bidi="hi-IN"/>
          <w:del w:id="8" w:author="Unknown Author" w:date="2021-03-29T20:14:01Z"/>
        </w:rPr>
      </w:pPr>
      <w:del w:id="7" w:author="Unknown Author" w:date="2021-03-29T20:14:01Z">
        <w:r>
          <w:rPr>
            <w:rFonts w:eastAsia="Microsoft YaHei" w:cs="Arial"/>
            <w:b/>
            <w:bCs/>
            <w:color w:val="auto"/>
            <w:kern w:val="2"/>
            <w:sz w:val="36"/>
            <w:szCs w:val="36"/>
            <w:lang w:val="en-AU" w:eastAsia="zh-CN" w:bidi="hi-IN"/>
          </w:rPr>
        </w:r>
      </w:del>
    </w:p>
    <w:p>
      <w:pPr>
        <w:pStyle w:val="TextBody"/>
        <w:keepNext w:val="true"/>
        <w:widowControl/>
        <w:numPr>
          <w:ilvl w:val="0"/>
          <w:numId w:val="5"/>
        </w:numPr>
        <w:bidi w:val="0"/>
        <w:spacing w:lineRule="auto" w:line="276" w:before="240" w:after="120"/>
        <w:jc w:val="left"/>
        <w:outlineLvl w:val="0"/>
        <w:rPr>
          <w:rFonts w:eastAsia="Microsoft YaHei" w:cs="Arial"/>
          <w:b/>
          <w:b/>
          <w:bCs/>
          <w:color w:val="auto"/>
          <w:kern w:val="2"/>
          <w:sz w:val="36"/>
          <w:szCs w:val="36"/>
          <w:lang w:val="en-AU" w:eastAsia="zh-CN" w:bidi="hi-IN"/>
          <w:del w:id="13" w:author="Unknown Author" w:date="2021-03-29T20:10:08Z"/>
        </w:rPr>
      </w:pPr>
      <w:del w:id="9" w:author="Unknown Author" w:date="2021-03-29T20:10:08Z">
        <w:r>
          <w:rPr>
            <w:rFonts w:eastAsia="NSimSun" w:cs="Arial"/>
            <w:color w:val="auto"/>
            <w:kern w:val="2"/>
            <w:sz w:val="24"/>
            <w:szCs w:val="24"/>
            <w:lang w:val="en-AU" w:eastAsia="zh-CN" w:bidi="hi-IN"/>
          </w:rPr>
          <w:delText xml:space="preserve">This </w:delText>
        </w:r>
      </w:del>
      <w:del w:id="10" w:author="Unknown Author" w:date="2021-03-29T20:10:08Z">
        <w:r>
          <w:rPr/>
          <w:delText xml:space="preserve">document defines the technical aspects </w:delText>
        </w:r>
      </w:del>
      <w:del w:id="11" w:author="Unknown Author" w:date="2021-03-29T20:10:08Z">
        <w:r>
          <w:rPr>
            <w:rFonts w:eastAsia="NSimSun" w:cs="Arial"/>
            <w:color w:val="auto"/>
            <w:kern w:val="2"/>
            <w:sz w:val="24"/>
            <w:szCs w:val="24"/>
            <w:lang w:val="en-AU" w:eastAsia="zh-CN" w:bidi="hi-IN"/>
          </w:rPr>
          <w:delText xml:space="preserve">regarding </w:delText>
        </w:r>
      </w:del>
      <w:del w:id="12" w:author="Unknown Author" w:date="2021-03-29T20:10:08Z">
        <w:r>
          <w:rPr/>
          <w:delText>the development and implementation of the Bazaar Ceramics Website.</w:delText>
        </w:r>
      </w:del>
    </w:p>
    <w:p>
      <w:pPr>
        <w:pStyle w:val="TextBody"/>
        <w:widowControl/>
        <w:numPr>
          <w:ilvl w:val="0"/>
          <w:numId w:val="5"/>
        </w:numPr>
        <w:bidi w:val="0"/>
        <w:spacing w:lineRule="auto" w:line="276" w:before="0" w:after="140"/>
        <w:jc w:val="left"/>
        <w:rPr>
          <w:rFonts w:ascii="Liberation Sans" w:hAnsi="Liberation Sans" w:eastAsia="Microsoft YaHei" w:cs="Arial"/>
          <w:b/>
          <w:b/>
          <w:bCs/>
          <w:sz w:val="32"/>
          <w:szCs w:val="32"/>
          <w:del w:id="15" w:author="Unknown Author" w:date="2021-03-29T20:14:01Z"/>
        </w:rPr>
      </w:pPr>
      <w:del w:id="14"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TextBody"/>
        <w:widowControl/>
        <w:numPr>
          <w:ilvl w:val="0"/>
          <w:numId w:val="3"/>
        </w:numPr>
        <w:bidi w:val="0"/>
        <w:spacing w:lineRule="auto" w:line="276" w:before="0" w:after="140"/>
        <w:jc w:val="left"/>
        <w:rPr>
          <w:rFonts w:eastAsia="Microsoft YaHei" w:cs="Arial"/>
          <w:b/>
          <w:b/>
          <w:bCs/>
          <w:color w:val="auto"/>
          <w:kern w:val="2"/>
          <w:sz w:val="36"/>
          <w:szCs w:val="36"/>
          <w:lang w:val="en-AU" w:eastAsia="zh-CN" w:bidi="hi-IN"/>
          <w:del w:id="17" w:author="Unknown Author" w:date="2021-04-04T22:43:57Z"/>
        </w:rPr>
      </w:pPr>
      <w:del w:id="16" w:author="Unknown Author" w:date="2021-04-04T22:43:57Z">
        <w:r>
          <w:rPr>
            <w:rFonts w:eastAsia="Microsoft YaHei" w:cs="Arial"/>
            <w:b/>
            <w:bCs/>
            <w:color w:val="auto"/>
            <w:kern w:val="2"/>
            <w:sz w:val="36"/>
            <w:szCs w:val="36"/>
            <w:lang w:val="en-AU" w:eastAsia="zh-CN" w:bidi="hi-IN"/>
          </w:rPr>
        </w:r>
      </w:del>
    </w:p>
    <w:p>
      <w:pPr>
        <w:pStyle w:val="TextBody"/>
        <w:numPr>
          <w:ilvl w:val="1"/>
          <w:numId w:val="4"/>
        </w:numPr>
        <w:rPr>
          <w:rFonts w:ascii="Liberation Sans" w:hAnsi="Liberation Sans" w:eastAsia="Microsoft YaHei" w:cs="Arial"/>
          <w:b/>
          <w:b/>
          <w:bCs/>
          <w:color w:val="auto"/>
          <w:kern w:val="2"/>
          <w:sz w:val="36"/>
          <w:szCs w:val="36"/>
          <w:lang w:val="en-AU" w:eastAsia="zh-CN" w:bidi="hi-IN"/>
          <w:del w:id="19" w:author="Unknown Author" w:date="2021-04-04T23:38:28Z"/>
        </w:rPr>
      </w:pPr>
      <w:del w:id="18" w:author="Unknown Author" w:date="2021-04-04T23:38:28Z">
        <w:r>
          <w:rPr>
            <w:rFonts w:eastAsia="Microsoft YaHei" w:cs="Arial"/>
            <w:b/>
            <w:bCs/>
            <w:color w:val="auto"/>
            <w:kern w:val="2"/>
            <w:sz w:val="36"/>
            <w:szCs w:val="36"/>
            <w:lang w:val="en-AU" w:eastAsia="zh-CN" w:bidi="hi-IN"/>
          </w:rPr>
        </w:r>
      </w:del>
    </w:p>
    <w:p>
      <w:pPr>
        <w:pStyle w:val="TextBody"/>
        <w:widowControl/>
        <w:numPr>
          <w:ilvl w:val="0"/>
          <w:numId w:val="5"/>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1" w:author="Unknown Author" w:date="2021-03-30T22:59:47Z"/>
        </w:rPr>
      </w:pPr>
      <w:del w:id="20" w:author="Unknown Author" w:date="2021-03-30T22:58:37Z">
        <w:r>
          <w:rPr>
            <w:rFonts w:eastAsia="Microsoft YaHei" w:cs="Arial"/>
            <w:b/>
            <w:bCs/>
            <w:color w:val="auto"/>
            <w:kern w:val="2"/>
            <w:sz w:val="36"/>
            <w:szCs w:val="36"/>
            <w:lang w:val="en-AU" w:eastAsia="zh-CN" w:bidi="hi-IN"/>
          </w:rPr>
          <w:delText>Requirements</w:delText>
        </w:r>
      </w:del>
    </w:p>
    <w:p>
      <w:pPr>
        <w:pStyle w:val="TextBody"/>
        <w:widowControl/>
        <w:numPr>
          <w:ilvl w:val="0"/>
          <w:numId w:val="5"/>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3" w:author="Unknown Author" w:date="2021-03-30T22:54:48Z"/>
        </w:rPr>
      </w:pPr>
      <w:del w:id="22" w:author="Unknown Author" w:date="2021-03-30T22:54:48Z">
        <w:r>
          <w:rPr>
            <w:rFonts w:eastAsia="Microsoft YaHei" w:cs="Arial" w:ascii="Liberation Sans" w:hAnsi="Liberation Sans"/>
            <w:b/>
            <w:bCs/>
            <w:color w:val="auto"/>
            <w:kern w:val="2"/>
            <w:sz w:val="36"/>
            <w:szCs w:val="36"/>
            <w:lang w:val="en-AU" w:eastAsia="zh-CN" w:bidi="hi-IN"/>
          </w:rPr>
        </w:r>
      </w:del>
    </w:p>
    <w:p>
      <w:pPr>
        <w:pStyle w:val="TextBody"/>
        <w:widowControl/>
        <w:bidi w:val="0"/>
        <w:spacing w:lineRule="auto" w:line="276" w:before="0" w:after="140"/>
        <w:jc w:val="left"/>
        <w:rPr>
          <w:rFonts w:ascii="Liberation Sans" w:hAnsi="Liberation Sans" w:eastAsia="Microsoft YaHei" w:cs="Arial"/>
          <w:b/>
          <w:b/>
          <w:bCs/>
          <w:color w:val="auto"/>
          <w:kern w:val="2"/>
          <w:sz w:val="36"/>
          <w:szCs w:val="36"/>
          <w:lang w:val="en-AU" w:eastAsia="zh-CN" w:bidi="hi-IN"/>
          <w:del w:id="25" w:author="Unknown Author" w:date="2021-04-04T22:43:57Z"/>
        </w:rPr>
      </w:pPr>
      <w:del w:id="24" w:author="Unknown Author" w:date="2021-03-30T22:59:47Z">
        <w:r>
          <w:rPr>
            <w:rFonts w:eastAsia="Microsoft YaHei" w:cs="Arial"/>
            <w:b/>
            <w:bCs/>
            <w:color w:val="auto"/>
            <w:kern w:val="2"/>
            <w:sz w:val="36"/>
            <w:szCs w:val="36"/>
            <w:lang w:val="en-AU" w:eastAsia="zh-CN" w:bidi="hi-IN"/>
          </w:rPr>
          <w:delText>Major Deliverables</w:delText>
        </w:r>
      </w:del>
    </w:p>
    <w:p>
      <w:pPr>
        <w:pStyle w:val="TextBody"/>
        <w:keepNext w:val="true"/>
        <w:widowControl/>
        <w:numPr>
          <w:ilvl w:val="0"/>
          <w:numId w:val="0"/>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27" w:author="Unknown Author" w:date="2021-03-29T20:26:28Z"/>
        </w:rPr>
      </w:pPr>
      <w:del w:id="26" w:author="Unknown Author" w:date="2021-03-29T20:26:28Z">
        <w:r>
          <w:rPr>
            <w:rFonts w:eastAsia="Microsoft YaHei" w:cs="Arial" w:ascii="Liberation Sans" w:hAnsi="Liberation Sans"/>
            <w:b/>
            <w:bCs/>
            <w:color w:val="auto"/>
            <w:kern w:val="2"/>
            <w:sz w:val="36"/>
            <w:szCs w:val="36"/>
            <w:lang w:val="en-AU" w:eastAsia="zh-CN" w:bidi="hi-IN"/>
          </w:rPr>
        </w:r>
      </w:del>
    </w:p>
    <w:p>
      <w:pPr>
        <w:pStyle w:val="TextBody"/>
        <w:widowControl/>
        <w:numPr>
          <w:ilvl w:val="0"/>
          <w:numId w:val="5"/>
        </w:numPr>
        <w:bidi w:val="0"/>
        <w:spacing w:lineRule="auto" w:line="276" w:before="0" w:after="140"/>
        <w:jc w:val="left"/>
        <w:rPr>
          <w:rFonts w:ascii="Liberation Sans" w:hAnsi="Liberation Sans" w:eastAsia="Microsoft YaHei" w:cs="Arial"/>
          <w:b/>
          <w:b/>
          <w:bCs/>
          <w:color w:val="auto"/>
          <w:kern w:val="2"/>
          <w:sz w:val="36"/>
          <w:szCs w:val="36"/>
          <w:lang w:val="en-AU" w:eastAsia="zh-CN" w:bidi="hi-IN"/>
          <w:del w:id="29" w:author="Unknown Author" w:date="2021-04-04T22:43:57Z"/>
        </w:rPr>
      </w:pPr>
      <w:del w:id="28" w:author="Unknown Author" w:date="2021-03-30T23:01:09Z">
        <w:r>
          <w:rPr>
            <w:rFonts w:eastAsia="Microsoft YaHei" w:cs="Arial"/>
            <w:b/>
            <w:bCs/>
            <w:color w:val="auto"/>
            <w:kern w:val="2"/>
            <w:sz w:val="36"/>
            <w:szCs w:val="36"/>
            <w:lang w:val="en-AU" w:eastAsia="zh-CN" w:bidi="hi-IN"/>
          </w:rPr>
          <w:delText>Key Milestones</w:delText>
        </w:r>
      </w:del>
    </w:p>
    <w:p>
      <w:pPr>
        <w:pStyle w:val="TextBody"/>
        <w:keepNext w:val="true"/>
        <w:widowControl/>
        <w:numPr>
          <w:ilvl w:val="0"/>
          <w:numId w:val="5"/>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31" w:author="Unknown Author" w:date="2021-04-04T22:43:30Z"/>
        </w:rPr>
      </w:pPr>
      <w:del w:id="30" w:author="Unknown Author" w:date="2021-03-30T23:01:22Z">
        <w:r>
          <w:rPr>
            <w:rFonts w:eastAsia="Microsoft YaHei" w:cs="Arial"/>
            <w:b/>
            <w:bCs/>
            <w:color w:val="auto"/>
            <w:kern w:val="2"/>
            <w:sz w:val="32"/>
            <w:szCs w:val="32"/>
            <w:lang w:val="en-AU" w:eastAsia="zh-CN" w:bidi="hi-IN"/>
          </w:rPr>
          <w:delText>Business Requirements</w:delText>
        </w:r>
      </w:del>
    </w:p>
    <w:p>
      <w:pPr>
        <w:pStyle w:val="TextBody"/>
        <w:keepNext w:val="true"/>
        <w:widowControl/>
        <w:numPr>
          <w:ilvl w:val="0"/>
          <w:numId w:val="5"/>
        </w:numPr>
        <w:bidi w:val="0"/>
        <w:spacing w:lineRule="auto" w:line="276" w:before="240" w:after="120"/>
        <w:jc w:val="left"/>
        <w:outlineLvl w:val="0"/>
        <w:rPr>
          <w:rFonts w:ascii="Liberation Sans" w:hAnsi="Liberation Sans" w:eastAsia="Microsoft YaHei" w:cs="Arial"/>
          <w:b/>
          <w:b/>
          <w:bCs/>
          <w:color w:val="auto"/>
          <w:kern w:val="2"/>
          <w:sz w:val="36"/>
          <w:szCs w:val="36"/>
          <w:lang w:val="en-AU" w:eastAsia="zh-CN" w:bidi="hi-IN"/>
          <w:del w:id="33" w:author="Unknown Author" w:date="2021-04-04T22:43:30Z"/>
        </w:rPr>
      </w:pPr>
      <w:del w:id="32" w:author="Unknown Author" w:date="2021-04-04T22:43:30Z">
        <w:r>
          <w:rPr>
            <w:rFonts w:eastAsia="Microsoft YaHei" w:cs="Arial" w:ascii="Liberation Sans" w:hAnsi="Liberation Sans"/>
            <w:b/>
            <w:bCs/>
            <w:color w:val="auto"/>
            <w:kern w:val="2"/>
            <w:sz w:val="36"/>
            <w:szCs w:val="36"/>
            <w:lang w:val="en-AU" w:eastAsia="zh-CN" w:bidi="hi-IN"/>
          </w:rPr>
        </w:r>
      </w:del>
    </w:p>
    <w:p>
      <w:pPr>
        <w:pStyle w:val="TextBody"/>
        <w:keepNext w:val="true"/>
        <w:widowControl/>
        <w:numPr>
          <w:ilvl w:val="1"/>
          <w:numId w:val="5"/>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5" w:author="Unknown Author" w:date="2021-04-04T22:43:57Z"/>
        </w:rPr>
      </w:pPr>
      <w:del w:id="34" w:author="Unknown Author" w:date="2021-03-30T23:01:27Z">
        <w:r>
          <w:rPr>
            <w:rFonts w:eastAsia="Microsoft YaHei" w:cs="Arial"/>
            <w:b/>
            <w:bCs/>
            <w:color w:val="auto"/>
            <w:kern w:val="2"/>
            <w:sz w:val="32"/>
            <w:szCs w:val="32"/>
            <w:lang w:val="en-AU" w:eastAsia="zh-CN" w:bidi="hi-IN"/>
          </w:rPr>
          <w:delText>System Design</w:delText>
        </w:r>
      </w:del>
    </w:p>
    <w:p>
      <w:pPr>
        <w:pStyle w:val="TextBody"/>
        <w:keepNext w:val="true"/>
        <w:widowControl/>
        <w:numPr>
          <w:ilvl w:val="1"/>
          <w:numId w:val="5"/>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7" w:author="Unknown Author" w:date="2021-03-30T23:01:58Z"/>
        </w:rPr>
      </w:pPr>
      <w:del w:id="36" w:author="Unknown Author" w:date="2021-03-30T23:01:58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0" w:after="140"/>
        <w:ind w:left="0" w:hanging="0"/>
        <w:jc w:val="left"/>
        <w:rPr>
          <w:del w:id="39" w:author="Unknown Author" w:date="2021-03-30T23:01:58Z"/>
        </w:rPr>
      </w:pPr>
      <w:del w:id="38"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41" w:author="Unknown Author" w:date="2021-03-30T23:01:58Z"/>
        </w:rPr>
      </w:pPr>
      <w:del w:id="40" w:author="Unknown Author" w:date="2021-03-30T23:01:58Z">
        <w:r>
          <w:rPr/>
        </w:r>
      </w:del>
    </w:p>
    <w:p>
      <w:pPr>
        <w:pStyle w:val="TextBody"/>
        <w:widowControl/>
        <w:numPr>
          <w:ilvl w:val="0"/>
          <w:numId w:val="0"/>
        </w:numPr>
        <w:bidi w:val="0"/>
        <w:spacing w:lineRule="auto" w:line="276" w:before="0" w:after="140"/>
        <w:ind w:left="0" w:hanging="0"/>
        <w:jc w:val="left"/>
        <w:rPr>
          <w:del w:id="43" w:author="Unknown Author" w:date="2021-03-30T23:01:58Z"/>
        </w:rPr>
      </w:pPr>
      <w:del w:id="42"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45" w:author="Unknown Author" w:date="2021-03-30T23:01:58Z"/>
        </w:rPr>
      </w:pPr>
      <w:del w:id="44" w:author="Unknown Author" w:date="2021-03-30T23:01:58Z">
        <w:r>
          <w:rPr/>
        </w:r>
      </w:del>
    </w:p>
    <w:p>
      <w:pPr>
        <w:pStyle w:val="TextBody"/>
        <w:widowControl/>
        <w:numPr>
          <w:ilvl w:val="0"/>
          <w:numId w:val="0"/>
        </w:numPr>
        <w:bidi w:val="0"/>
        <w:spacing w:lineRule="auto" w:line="276" w:before="0" w:after="140"/>
        <w:ind w:left="0" w:hanging="0"/>
        <w:jc w:val="left"/>
        <w:rPr>
          <w:del w:id="47" w:author="Unknown Author" w:date="2021-03-30T23:01:58Z"/>
        </w:rPr>
      </w:pPr>
      <w:del w:id="46"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numPr>
          <w:ilvl w:val="0"/>
          <w:numId w:val="0"/>
        </w:numPr>
        <w:bidi w:val="0"/>
        <w:spacing w:lineRule="auto" w:line="276" w:before="0" w:after="140"/>
        <w:ind w:left="0" w:hanging="0"/>
        <w:jc w:val="left"/>
        <w:rPr>
          <w:del w:id="49" w:author="Unknown Author" w:date="2021-03-30T23:01:58Z"/>
        </w:rPr>
      </w:pPr>
      <w:del w:id="48"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numPr>
          <w:ilvl w:val="0"/>
          <w:numId w:val="0"/>
        </w:numPr>
        <w:bidi w:val="0"/>
        <w:spacing w:lineRule="auto" w:line="276" w:before="0" w:after="140"/>
        <w:ind w:left="0" w:hanging="0"/>
        <w:jc w:val="left"/>
        <w:rPr>
          <w:del w:id="51" w:author="Unknown Author" w:date="2021-03-30T23:01:58Z"/>
        </w:rPr>
      </w:pPr>
      <w:del w:id="50" w:author="Unknown Author" w:date="2021-03-30T23:01:58Z">
        <w:r>
          <w:rPr/>
          <w:delText>Data</w:delText>
        </w:r>
      </w:del>
    </w:p>
    <w:p>
      <w:pPr>
        <w:pStyle w:val="TextBody"/>
        <w:widowControl/>
        <w:bidi w:val="0"/>
        <w:spacing w:lineRule="auto" w:line="276" w:before="0" w:after="140"/>
        <w:jc w:val="left"/>
        <w:rPr>
          <w:del w:id="53" w:author="Unknown Author" w:date="2021-03-30T23:01:58Z"/>
        </w:rPr>
      </w:pPr>
      <w:del w:id="52"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numPr>
          <w:ilvl w:val="0"/>
          <w:numId w:val="0"/>
        </w:numPr>
        <w:bidi w:val="0"/>
        <w:spacing w:lineRule="auto" w:line="276" w:before="0" w:after="140"/>
        <w:ind w:left="0" w:hanging="0"/>
        <w:jc w:val="left"/>
        <w:rPr>
          <w:del w:id="55" w:author="Unknown Author" w:date="2021-03-30T23:01:58Z"/>
        </w:rPr>
      </w:pPr>
      <w:del w:id="54" w:author="Unknown Author" w:date="2021-03-30T23:01:58Z">
        <w:r>
          <w:rPr/>
          <w:delText>Imagery and Copyrights</w:delText>
        </w:r>
      </w:del>
    </w:p>
    <w:p>
      <w:pPr>
        <w:pStyle w:val="TextBody"/>
        <w:widowControl/>
        <w:bidi w:val="0"/>
        <w:spacing w:lineRule="auto" w:line="276" w:before="0" w:after="140"/>
        <w:jc w:val="left"/>
        <w:rPr>
          <w:del w:id="57" w:author="Unknown Author" w:date="2021-03-30T23:01:58Z"/>
        </w:rPr>
      </w:pPr>
      <w:del w:id="56"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numPr>
          <w:ilvl w:val="0"/>
          <w:numId w:val="0"/>
        </w:numPr>
        <w:bidi w:val="0"/>
        <w:spacing w:lineRule="auto" w:line="276" w:before="0" w:after="140"/>
        <w:ind w:left="0" w:hanging="0"/>
        <w:jc w:val="left"/>
        <w:rPr>
          <w:del w:id="59" w:author="Unknown Author" w:date="2021-03-30T23:01:58Z"/>
        </w:rPr>
      </w:pPr>
      <w:del w:id="58" w:author="Unknown Author" w:date="2021-03-30T23:01:58Z">
        <w:r>
          <w:rPr/>
          <w:delText>Merchant Accounts</w:delText>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63" w:author="Unknown Author" w:date="2021-03-30T23:01:58Z"/>
        </w:rPr>
      </w:pPr>
      <w:del w:id="60" w:author="Unknown Author" w:date="2021-03-30T23:01:58Z">
        <w:r>
          <w:rPr/>
          <w:tab/>
          <w:delText xml:space="preserve">The client needs to provide a merchant account in order to interface with the Stripe and </w:delText>
        </w:r>
      </w:del>
      <w:del w:id="61" w:author="Unknown Author" w:date="2021-03-29T22:26:18Z">
        <w:r>
          <w:rPr/>
          <w:delText>Paypal</w:delText>
        </w:r>
      </w:del>
      <w:del w:id="62" w:author="Unknown Author" w:date="2021-03-30T23:01:58Z">
        <w:r>
          <w:rPr/>
          <w:delText xml:space="preserve"> payment gateways.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65" w:author="Unknown Author" w:date="2021-03-30T23:01:58Z"/>
        </w:rPr>
      </w:pPr>
      <w:del w:id="64" w:author="Unknown Author" w:date="2021-03-30T23:01:58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67" w:author="Unknown Author" w:date="2021-03-30T23:01:58Z"/>
        </w:rPr>
      </w:pPr>
      <w:del w:id="66"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69" w:author="Unknown Author" w:date="2021-03-30T23:01:58Z"/>
        </w:rPr>
      </w:pPr>
      <w:del w:id="68" w:author="Unknown Author" w:date="2021-03-30T23:01:58Z">
        <w:r>
          <w:rPr>
            <w:rFonts w:eastAsia="Microsoft YaHei" w:cs="Arial"/>
            <w:b/>
            <w:bCs/>
            <w:color w:val="auto"/>
            <w:kern w:val="2"/>
            <w:sz w:val="32"/>
            <w:szCs w:val="32"/>
            <w:lang w:val="en-AU" w:eastAsia="zh-CN" w:bidi="hi-IN"/>
          </w:rPr>
          <w:delText>Constraints</w:delText>
        </w:r>
      </w:del>
    </w:p>
    <w:p>
      <w:pPr>
        <w:pStyle w:val="TextBody"/>
        <w:widowControl/>
        <w:numPr>
          <w:ilvl w:val="0"/>
          <w:numId w:val="0"/>
        </w:numPr>
        <w:bidi w:val="0"/>
        <w:spacing w:lineRule="auto" w:line="276" w:before="0" w:after="140"/>
        <w:ind w:left="0" w:hanging="0"/>
        <w:jc w:val="left"/>
        <w:outlineLvl w:val="1"/>
        <w:rPr>
          <w:rFonts w:ascii="Liberation Sans" w:hAnsi="Liberation Sans" w:eastAsia="Microsoft YaHei" w:cs="Arial"/>
          <w:b/>
          <w:b/>
          <w:bCs/>
          <w:sz w:val="32"/>
          <w:szCs w:val="32"/>
          <w:del w:id="71" w:author="Unknown Author" w:date="2021-03-29T22:37:10Z"/>
        </w:rPr>
      </w:pPr>
      <w:del w:id="70" w:author="Unknown Author" w:date="2021-03-29T22:37:10Z">
        <w:r>
          <w:rPr>
            <w:rFonts w:eastAsia="Microsoft YaHei" w:cs="Arial" w:ascii="Liberation Sans" w:hAnsi="Liberation Sans"/>
            <w:b/>
            <w:bCs/>
            <w:sz w:val="32"/>
            <w:szCs w:val="32"/>
          </w:rPr>
        </w:r>
      </w:del>
    </w:p>
    <w:p>
      <w:pPr>
        <w:pStyle w:val="TextBody"/>
        <w:widowControl/>
        <w:numPr>
          <w:ilvl w:val="2"/>
          <w:numId w:val="5"/>
        </w:numPr>
        <w:bidi w:val="0"/>
        <w:spacing w:lineRule="auto" w:line="276" w:before="0" w:after="140"/>
        <w:jc w:val="left"/>
        <w:outlineLvl w:val="1"/>
        <w:rPr>
          <w:rFonts w:ascii="Liberation Sans" w:hAnsi="Liberation Sans" w:eastAsia="Microsoft YaHei" w:cs="Arial"/>
          <w:b/>
          <w:b/>
          <w:bCs/>
          <w:sz w:val="32"/>
          <w:szCs w:val="32"/>
          <w:del w:id="73" w:author="Unknown Author" w:date="2021-03-30T23:01:58Z"/>
        </w:rPr>
      </w:pPr>
      <w:del w:id="72" w:author="Unknown Author" w:date="2021-03-30T23:01:58Z">
        <w:r>
          <w:rPr/>
          <w:delText>Scope</w:delText>
        </w:r>
      </w:del>
    </w:p>
    <w:p>
      <w:pPr>
        <w:pStyle w:val="TextBody"/>
        <w:jc w:val="both"/>
        <w:rPr>
          <w:rFonts w:ascii="Liberation Sans" w:hAnsi="Liberation Sans" w:eastAsia="Microsoft YaHei" w:cs="Arial"/>
          <w:b/>
          <w:b/>
          <w:bCs/>
          <w:sz w:val="32"/>
          <w:szCs w:val="32"/>
          <w:del w:id="75" w:author="Unknown Author" w:date="2021-03-30T23:01:58Z"/>
        </w:rPr>
      </w:pPr>
      <w:del w:id="74" w:author="Unknown Author" w:date="2021-03-30T23:01:58Z">
        <w:r>
          <w:rPr>
            <w:rFonts w:eastAsia="Microsoft YaHei" w:cs="Arial" w:ascii="Liberation Sans" w:hAnsi="Liberation Sans"/>
            <w:b/>
            <w:bCs/>
            <w:sz w:val="32"/>
            <w:szCs w:val="32"/>
          </w:rPr>
        </w:r>
      </w:del>
    </w:p>
    <w:p>
      <w:pPr>
        <w:pStyle w:val="Heading3"/>
        <w:numPr>
          <w:ilvl w:val="2"/>
          <w:numId w:val="5"/>
        </w:numPr>
        <w:rPr>
          <w:rFonts w:ascii="Liberation Sans" w:hAnsi="Liberation Sans" w:eastAsia="Microsoft YaHei" w:cs="Arial"/>
          <w:b/>
          <w:b/>
          <w:bCs/>
          <w:sz w:val="32"/>
          <w:szCs w:val="32"/>
          <w:del w:id="77" w:author="Unknown Author" w:date="2021-03-30T23:01:58Z"/>
        </w:rPr>
      </w:pPr>
      <w:del w:id="76" w:author="Unknown Author" w:date="2021-03-30T23:01:58Z">
        <w:bookmarkStart w:id="1" w:name="__RefHeading___Toc3577_34277145861111111"/>
        <w:bookmarkEnd w:id="1"/>
        <w:r>
          <w:rPr/>
          <w:delText>Time-frame</w:delText>
        </w:r>
      </w:del>
    </w:p>
    <w:p>
      <w:pPr>
        <w:pStyle w:val="TextBody"/>
        <w:jc w:val="both"/>
        <w:rPr>
          <w:rFonts w:ascii="Liberation Sans" w:hAnsi="Liberation Sans" w:eastAsia="Microsoft YaHei" w:cs="Arial"/>
          <w:b/>
          <w:b/>
          <w:bCs/>
          <w:sz w:val="32"/>
          <w:szCs w:val="32"/>
          <w:del w:id="79" w:author="Unknown Author" w:date="2021-03-30T23:01:58Z"/>
        </w:rPr>
      </w:pPr>
      <w:del w:id="78" w:author="Unknown Author" w:date="2021-03-30T23:01:58Z">
        <w:r>
          <w:rPr>
            <w:rFonts w:eastAsia="Microsoft YaHei" w:cs="Arial" w:ascii="Liberation Sans" w:hAnsi="Liberation Sans"/>
            <w:b/>
            <w:bCs/>
            <w:sz w:val="32"/>
            <w:szCs w:val="32"/>
          </w:rPr>
        </w:r>
      </w:del>
    </w:p>
    <w:p>
      <w:pPr>
        <w:pStyle w:val="Heading3"/>
        <w:numPr>
          <w:ilvl w:val="2"/>
          <w:numId w:val="5"/>
        </w:numPr>
        <w:rPr>
          <w:rFonts w:ascii="Liberation Sans" w:hAnsi="Liberation Sans" w:eastAsia="Microsoft YaHei" w:cs="Arial"/>
          <w:b/>
          <w:b/>
          <w:bCs/>
          <w:sz w:val="32"/>
          <w:szCs w:val="32"/>
          <w:del w:id="81" w:author="Unknown Author" w:date="2021-03-30T23:01:58Z"/>
        </w:rPr>
      </w:pPr>
      <w:del w:id="80" w:author="Unknown Author" w:date="2021-03-30T23:01:58Z">
        <w:bookmarkStart w:id="2" w:name="__RefHeading___Toc3579_34277145861111111"/>
        <w:bookmarkEnd w:id="2"/>
        <w:r>
          <w:rPr/>
          <w:delText>Budget</w:delText>
        </w:r>
      </w:del>
    </w:p>
    <w:p>
      <w:pPr>
        <w:pStyle w:val="TextBody"/>
        <w:jc w:val="both"/>
        <w:rPr>
          <w:rFonts w:ascii="Liberation Sans" w:hAnsi="Liberation Sans" w:eastAsia="Microsoft YaHei" w:cs="Arial"/>
          <w:b/>
          <w:b/>
          <w:bCs/>
          <w:sz w:val="32"/>
          <w:szCs w:val="32"/>
          <w:del w:id="83" w:author="Unknown Author" w:date="2021-03-30T23:01:58Z"/>
        </w:rPr>
      </w:pPr>
      <w:del w:id="82" w:author="Unknown Author" w:date="2021-03-30T23:01:58Z">
        <w:r>
          <w:rPr>
            <w:rFonts w:eastAsia="Microsoft YaHei" w:cs="Arial" w:ascii="Liberation Sans" w:hAnsi="Liberation Sans"/>
            <w:b/>
            <w:bCs/>
            <w:sz w:val="32"/>
            <w:szCs w:val="32"/>
          </w:rPr>
        </w:r>
      </w:del>
    </w:p>
    <w:p>
      <w:pPr>
        <w:pStyle w:val="Heading3"/>
        <w:numPr>
          <w:ilvl w:val="2"/>
          <w:numId w:val="5"/>
        </w:numPr>
        <w:rPr>
          <w:rFonts w:ascii="Liberation Sans" w:hAnsi="Liberation Sans" w:eastAsia="Microsoft YaHei" w:cs="Arial"/>
          <w:b/>
          <w:b/>
          <w:bCs/>
          <w:sz w:val="32"/>
          <w:szCs w:val="32"/>
          <w:del w:id="85" w:author="Unknown Author" w:date="2021-03-30T23:01:58Z"/>
        </w:rPr>
      </w:pPr>
      <w:del w:id="84" w:author="Unknown Author" w:date="2021-03-30T23:01:58Z">
        <w:bookmarkStart w:id="3" w:name="__RefHeading___Toc3581_34277145861111111"/>
        <w:bookmarkEnd w:id="3"/>
        <w:r>
          <w:rPr/>
          <w:delText>Privacy</w:delText>
        </w:r>
      </w:del>
    </w:p>
    <w:p>
      <w:pPr>
        <w:pStyle w:val="TextBody"/>
        <w:rPr>
          <w:rFonts w:ascii="Liberation Sans" w:hAnsi="Liberation Sans" w:eastAsia="Microsoft YaHei" w:cs="Arial"/>
          <w:b/>
          <w:b/>
          <w:bCs/>
          <w:sz w:val="32"/>
          <w:szCs w:val="32"/>
          <w:del w:id="87" w:author="Unknown Author" w:date="2021-03-30T23:01:58Z"/>
        </w:rPr>
      </w:pPr>
      <w:del w:id="86"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89" w:author="Unknown Author" w:date="2021-03-30T23:01:58Z"/>
        </w:rPr>
      </w:pPr>
      <w:del w:id="88" w:author="Unknown Author" w:date="2021-03-30T23:01:58Z">
        <w:r>
          <w:rPr>
            <w:rFonts w:eastAsia="Microsoft YaHei" w:cs="Arial" w:ascii="Liberation Sans" w:hAnsi="Liberation Sans"/>
            <w:b/>
            <w:bCs/>
            <w:sz w:val="32"/>
            <w:szCs w:val="32"/>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725</TotalTime>
  <Application>LibreOffice/6.4.0.3$Windows_X86_64 LibreOffice_project/b0a288ab3d2d4774cb44b62f04d5d28733ac6df8</Application>
  <Pages>3</Pages>
  <Words>60</Words>
  <Characters>323</Characters>
  <CharactersWithSpaces>350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2021-04-04T23:38:30Z</dcterms:modified>
  <cp:revision>73</cp:revision>
  <dc:subject/>
  <dc:title/>
</cp:coreProperties>
</file>