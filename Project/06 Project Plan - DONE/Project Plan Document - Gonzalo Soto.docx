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Institute of Technology Australia</w:t>
      </w:r>
    </w:p>
    <w:p>
      <w:pPr>
        <w:pStyle w:val="Title"/>
        <w:bidi w:val="0"/>
        <w:jc w:val="center"/>
        <w:rPr/>
      </w:pPr>
      <w:r>
        <w:rPr/>
      </w:r>
    </w:p>
    <w:p>
      <w:pPr>
        <w:pStyle w:val="Title"/>
        <w:bidi w:val="0"/>
        <w:jc w:val="center"/>
        <w:rPr/>
      </w:pPr>
      <w:r>
        <w:rPr/>
      </w:r>
    </w:p>
    <w:p>
      <w:pPr>
        <w:pStyle w:val="Title"/>
        <w:bidi w:val="0"/>
        <w:jc w:val="center"/>
        <w:rPr/>
      </w:pPr>
      <w:r>
        <w:rPr/>
      </w:r>
    </w:p>
    <w:p>
      <w:pPr>
        <w:pStyle w:val="Title"/>
        <w:bidi w:val="0"/>
        <w:jc w:val="center"/>
        <w:rPr/>
      </w:pPr>
      <w:r>
        <w:rPr/>
        <w:br/>
      </w:r>
      <w:del w:id="0" w:author="Unknown Author" w:date="2021-03-30T19:22:36Z">
        <w:r>
          <w:rPr>
            <w:rFonts w:eastAsia="Microsoft YaHei" w:cs="Arial"/>
            <w:b/>
            <w:bCs/>
            <w:color w:val="auto"/>
            <w:kern w:val="2"/>
            <w:sz w:val="56"/>
            <w:szCs w:val="56"/>
            <w:lang w:val="en-AU" w:eastAsia="zh-CN" w:bidi="hi-IN"/>
          </w:rPr>
          <w:delText>Scope</w:delText>
        </w:r>
      </w:del>
      <w:ins w:id="1" w:author="Unknown Author" w:date="2021-03-30T19:22:36Z">
        <w:r>
          <w:rPr>
            <w:rFonts w:eastAsia="Microsoft YaHei" w:cs="Arial"/>
            <w:b/>
            <w:bCs/>
            <w:color w:val="auto"/>
            <w:kern w:val="2"/>
            <w:sz w:val="56"/>
            <w:szCs w:val="56"/>
            <w:lang w:val="en-AU" w:eastAsia="zh-CN" w:bidi="hi-IN"/>
          </w:rPr>
          <w:t>Project Plan</w:t>
        </w:r>
      </w:ins>
      <w:r>
        <w:rPr/>
        <w:t xml:space="preserve"> Document</w:t>
      </w:r>
    </w:p>
    <w:p>
      <w:pPr>
        <w:pStyle w:val="Subtitle"/>
        <w:bidi w:val="0"/>
        <w:spacing w:before="60" w:after="120"/>
        <w:jc w:val="center"/>
        <w:rPr/>
      </w:pPr>
      <w:r>
        <w:rPr/>
        <w:t>e-Commerce Website for</w:t>
      </w:r>
    </w:p>
    <w:p>
      <w:pPr>
        <w:pStyle w:val="Subtitle"/>
        <w:bidi w:val="0"/>
        <w:spacing w:before="60" w:after="120"/>
        <w:jc w:val="center"/>
        <w:rPr/>
      </w:pPr>
      <w:r>
        <w:rPr/>
        <w:t>Bazaar Ceramics.</w:t>
      </w:r>
    </w:p>
    <w:p>
      <w:pPr>
        <w:pStyle w:val="TextBody"/>
        <w:bidi w:val="0"/>
        <w:spacing w:lineRule="auto" w:line="276" w:before="0" w:after="140"/>
        <w:jc w:val="left"/>
        <w:rPr/>
      </w:pPr>
      <w:r>
        <w:rPr/>
      </w:r>
    </w:p>
    <w:p>
      <w:pPr>
        <w:pStyle w:val="Subtitle"/>
        <w:bidi w:val="0"/>
        <w:spacing w:before="60" w:after="120"/>
        <w:jc w:val="center"/>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center"/>
        <w:rPr/>
      </w:pPr>
      <w:r>
        <w:rPr>
          <w:b/>
          <w:bCs/>
        </w:rPr>
        <w:t xml:space="preserve">Prepared by: </w:t>
      </w:r>
      <w:r>
        <w:rPr/>
        <w:t>Gonzalo Soto</w:t>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tbl>
      <w:tblPr>
        <w:tblW w:w="9638" w:type="dxa"/>
        <w:jc w:val="left"/>
        <w:tblInd w:w="0" w:type="dxa"/>
        <w:tblCellMar>
          <w:top w:w="55" w:type="dxa"/>
          <w:left w:w="55" w:type="dxa"/>
          <w:bottom w:w="55" w:type="dxa"/>
          <w:right w:w="55" w:type="dxa"/>
        </w:tblCellMar>
      </w:tblPr>
      <w:tblGrid>
        <w:gridCol w:w="845"/>
        <w:gridCol w:w="965"/>
        <w:gridCol w:w="1420"/>
        <w:gridCol w:w="6407"/>
      </w:tblGrid>
      <w:tr>
        <w:trPr/>
        <w:tc>
          <w:tcPr>
            <w:tcW w:w="9637" w:type="dxa"/>
            <w:gridSpan w:val="4"/>
            <w:tcBorders>
              <w:top w:val="single" w:sz="2" w:space="0" w:color="000000"/>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Version History</w:t>
            </w:r>
          </w:p>
        </w:tc>
      </w:tr>
      <w:tr>
        <w:trPr/>
        <w:tc>
          <w:tcPr>
            <w:tcW w:w="84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Version</w:t>
            </w:r>
          </w:p>
        </w:tc>
        <w:tc>
          <w:tcPr>
            <w:tcW w:w="96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Date</w:t>
            </w:r>
          </w:p>
        </w:tc>
        <w:tc>
          <w:tcPr>
            <w:tcW w:w="1420"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Revised by</w:t>
            </w:r>
          </w:p>
        </w:tc>
        <w:tc>
          <w:tcPr>
            <w:tcW w:w="6407" w:type="dxa"/>
            <w:tcBorders>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Reason for Change</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t>1.0</w:t>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t>01/03/21</w:t>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t>Gonzalo Soto</w:t>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t>N/A</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bl>
    <w:p>
      <w:pPr>
        <w:pStyle w:val="TextBody"/>
        <w:bidi w:val="0"/>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5050_3975847811">
            <w:r>
              <w:rPr>
                <w:rStyle w:val="IndexLink"/>
              </w:rPr>
              <w:t>1. Project Summary</w:t>
              <w:tab/>
              <w:t>3</w:t>
            </w:r>
          </w:hyperlink>
        </w:p>
        <w:p>
          <w:pPr>
            <w:pStyle w:val="Contents2"/>
            <w:tabs>
              <w:tab w:val="right" w:pos="9638" w:leader="dot"/>
            </w:tabs>
            <w:rPr/>
          </w:pPr>
          <w:hyperlink w:anchor="__RefHeading___Toc1603_263356945">
            <w:r>
              <w:rPr>
                <w:rStyle w:val="IndexLink"/>
              </w:rPr>
              <w:t>1.1 Purpose</w:t>
              <w:tab/>
              <w:t>3</w:t>
            </w:r>
          </w:hyperlink>
        </w:p>
        <w:p>
          <w:pPr>
            <w:pStyle w:val="Contents2"/>
            <w:tabs>
              <w:tab w:val="right" w:pos="9638" w:leader="dot"/>
            </w:tabs>
            <w:rPr/>
          </w:pPr>
          <w:hyperlink w:anchor="__RefHeading___Toc1605_263356945">
            <w:r>
              <w:rPr>
                <w:rStyle w:val="IndexLink"/>
              </w:rPr>
              <w:t>1.2 Working Title of the Proposal Project</w:t>
              <w:tab/>
              <w:t>3</w:t>
            </w:r>
          </w:hyperlink>
        </w:p>
        <w:p>
          <w:pPr>
            <w:pStyle w:val="Contents2"/>
            <w:tabs>
              <w:tab w:val="right" w:pos="9638" w:leader="dot"/>
            </w:tabs>
            <w:rPr/>
          </w:pPr>
          <w:hyperlink w:anchor="__RefHeading___Toc1607_263356945">
            <w:r>
              <w:rPr>
                <w:rStyle w:val="IndexLink"/>
              </w:rPr>
              <w:t>1.3 Objectives</w:t>
              <w:tab/>
              <w:t>3</w:t>
            </w:r>
          </w:hyperlink>
        </w:p>
        <w:p>
          <w:pPr>
            <w:pStyle w:val="Contents2"/>
            <w:tabs>
              <w:tab w:val="right" w:pos="9638" w:leader="dot"/>
            </w:tabs>
            <w:rPr/>
          </w:pPr>
          <w:hyperlink w:anchor="__RefHeading___Toc1609_263356945">
            <w:r>
              <w:rPr>
                <w:rStyle w:val="IndexLink"/>
              </w:rPr>
              <w:t>1.4 Project Complexity</w:t>
              <w:tab/>
              <w:t>3</w:t>
            </w:r>
          </w:hyperlink>
        </w:p>
        <w:p>
          <w:pPr>
            <w:pStyle w:val="Contents2"/>
            <w:tabs>
              <w:tab w:val="right" w:pos="9638" w:leader="dot"/>
            </w:tabs>
            <w:rPr/>
          </w:pPr>
          <w:hyperlink w:anchor="__RefHeading___Toc1611_263356945">
            <w:r>
              <w:rPr>
                <w:rStyle w:val="IndexLink"/>
              </w:rPr>
              <w:t>1.5 Potential Benefits</w:t>
              <w:tab/>
              <w:t>4</w:t>
            </w:r>
          </w:hyperlink>
        </w:p>
        <w:p>
          <w:pPr>
            <w:pStyle w:val="Contents2"/>
            <w:tabs>
              <w:tab w:val="right" w:pos="9638" w:leader="dot"/>
            </w:tabs>
            <w:rPr/>
          </w:pPr>
          <w:hyperlink w:anchor="__RefHeading___Toc1613_263356945">
            <w:r>
              <w:rPr>
                <w:rStyle w:val="IndexLink"/>
              </w:rPr>
              <w:t>1.6 Feasibility Statement</w:t>
              <w:tab/>
              <w:t>4</w:t>
            </w:r>
          </w:hyperlink>
        </w:p>
        <w:p>
          <w:pPr>
            <w:pStyle w:val="Contents2"/>
            <w:tabs>
              <w:tab w:val="right" w:pos="9638" w:leader="dot"/>
            </w:tabs>
            <w:rPr/>
          </w:pPr>
          <w:hyperlink w:anchor="__RefHeading___Toc1615_263356945">
            <w:r>
              <w:rPr>
                <w:rStyle w:val="IndexLink"/>
              </w:rPr>
              <w:t>1.7 Recommendation</w:t>
              <w:tab/>
              <w:t>5</w:t>
            </w:r>
          </w:hyperlink>
        </w:p>
        <w:p>
          <w:pPr>
            <w:pStyle w:val="Contents1"/>
            <w:tabs>
              <w:tab w:val="right" w:pos="9638" w:leader="dot"/>
            </w:tabs>
            <w:rPr/>
          </w:pPr>
          <w:hyperlink w:anchor="__RefHeading___Toc5088_3975847811">
            <w:r>
              <w:rPr>
                <w:rStyle w:val="IndexLink"/>
              </w:rPr>
              <w:t>2. Business Assessment</w:t>
              <w:tab/>
              <w:t>5</w:t>
            </w:r>
          </w:hyperlink>
        </w:p>
        <w:p>
          <w:pPr>
            <w:pStyle w:val="Contents2"/>
            <w:tabs>
              <w:tab w:val="right" w:pos="9638" w:leader="dot"/>
            </w:tabs>
            <w:rPr/>
          </w:pPr>
          <w:hyperlink w:anchor="__RefHeading___Toc1617_263356945">
            <w:r>
              <w:rPr>
                <w:rStyle w:val="IndexLink"/>
              </w:rPr>
              <w:t>2.1 Situation Assessment</w:t>
              <w:tab/>
              <w:t>5</w:t>
            </w:r>
          </w:hyperlink>
        </w:p>
        <w:p>
          <w:pPr>
            <w:pStyle w:val="Contents2"/>
            <w:tabs>
              <w:tab w:val="right" w:pos="9638" w:leader="dot"/>
            </w:tabs>
            <w:rPr/>
          </w:pPr>
          <w:hyperlink w:anchor="__RefHeading___Toc1888_1730366076">
            <w:r>
              <w:rPr>
                <w:rStyle w:val="IndexLink"/>
              </w:rPr>
              <w:t>2.2 Problem Statement</w:t>
              <w:tab/>
              <w:t>5</w:t>
            </w:r>
          </w:hyperlink>
        </w:p>
        <w:p>
          <w:pPr>
            <w:pStyle w:val="Contents3"/>
            <w:tabs>
              <w:tab w:val="right" w:pos="9638" w:leader="dot"/>
            </w:tabs>
            <w:rPr/>
          </w:pPr>
          <w:hyperlink w:anchor="__RefHeading___Toc3463_545546055">
            <w:r>
              <w:rPr>
                <w:rStyle w:val="IndexLink"/>
              </w:rPr>
              <w:t>2.2.1 Ideal</w:t>
              <w:tab/>
              <w:t>5</w:t>
            </w:r>
          </w:hyperlink>
        </w:p>
        <w:p>
          <w:pPr>
            <w:pStyle w:val="Contents3"/>
            <w:tabs>
              <w:tab w:val="right" w:pos="9638" w:leader="dot"/>
            </w:tabs>
            <w:rPr/>
          </w:pPr>
          <w:hyperlink w:anchor="__RefHeading___Toc3465_545546055">
            <w:r>
              <w:rPr>
                <w:rStyle w:val="IndexLink"/>
              </w:rPr>
              <w:t>2.2.2 Reality</w:t>
              <w:tab/>
              <w:t>5</w:t>
            </w:r>
          </w:hyperlink>
        </w:p>
        <w:p>
          <w:pPr>
            <w:pStyle w:val="Contents3"/>
            <w:tabs>
              <w:tab w:val="right" w:pos="9638" w:leader="dot"/>
            </w:tabs>
            <w:rPr/>
          </w:pPr>
          <w:hyperlink w:anchor="__RefHeading___Toc3467_545546055">
            <w:r>
              <w:rPr>
                <w:rStyle w:val="IndexLink"/>
              </w:rPr>
              <w:t>2.2.3 Consequences</w:t>
              <w:tab/>
              <w:t>6</w:t>
            </w:r>
          </w:hyperlink>
        </w:p>
        <w:p>
          <w:pPr>
            <w:pStyle w:val="Contents3"/>
            <w:tabs>
              <w:tab w:val="right" w:pos="9638" w:leader="dot"/>
            </w:tabs>
            <w:rPr/>
          </w:pPr>
          <w:hyperlink w:anchor="__RefHeading___Toc3469_545546055">
            <w:r>
              <w:rPr>
                <w:rStyle w:val="IndexLink"/>
              </w:rPr>
              <w:t>2.2.4 Proposal</w:t>
              <w:tab/>
              <w:t>6</w:t>
            </w:r>
          </w:hyperlink>
        </w:p>
        <w:p>
          <w:pPr>
            <w:pStyle w:val="Contents2"/>
            <w:tabs>
              <w:tab w:val="right" w:pos="9638" w:leader="dot"/>
            </w:tabs>
            <w:rPr/>
          </w:pPr>
          <w:hyperlink w:anchor="__RefHeading___Toc1619_263356945">
            <w:r>
              <w:rPr>
                <w:rStyle w:val="IndexLink"/>
              </w:rPr>
              <w:t>2.3 Options Considered</w:t>
              <w:tab/>
              <w:t>6</w:t>
            </w:r>
          </w:hyperlink>
        </w:p>
        <w:p>
          <w:pPr>
            <w:pStyle w:val="Contents3"/>
            <w:tabs>
              <w:tab w:val="right" w:pos="9638" w:leader="dot"/>
            </w:tabs>
            <w:rPr/>
          </w:pPr>
          <w:hyperlink w:anchor="__RefHeading___Toc1890_1730366076">
            <w:r>
              <w:rPr>
                <w:rStyle w:val="IndexLink"/>
              </w:rPr>
              <w:t>2.3.1 No Action</w:t>
              <w:tab/>
              <w:t>6</w:t>
            </w:r>
          </w:hyperlink>
        </w:p>
        <w:p>
          <w:pPr>
            <w:pStyle w:val="Contents3"/>
            <w:tabs>
              <w:tab w:val="right" w:pos="9638" w:leader="dot"/>
            </w:tabs>
            <w:rPr/>
          </w:pPr>
          <w:hyperlink w:anchor="__RefHeading___Toc1890_17303660761">
            <w:r>
              <w:rPr>
                <w:rStyle w:val="IndexLink"/>
              </w:rPr>
              <w:t>2.3.2 Website Builder</w:t>
              <w:tab/>
              <w:t>6</w:t>
            </w:r>
          </w:hyperlink>
        </w:p>
        <w:p>
          <w:pPr>
            <w:pStyle w:val="Contents3"/>
            <w:tabs>
              <w:tab w:val="right" w:pos="9638" w:leader="dot"/>
            </w:tabs>
            <w:rPr/>
          </w:pPr>
          <w:hyperlink w:anchor="__RefHeading___Toc1890_173036607611">
            <w:r>
              <w:rPr>
                <w:rStyle w:val="IndexLink"/>
              </w:rPr>
              <w:t>2.3.3 Custom product</w:t>
              <w:tab/>
              <w:t>6</w:t>
            </w:r>
          </w:hyperlink>
        </w:p>
        <w:p>
          <w:pPr>
            <w:pStyle w:val="Contents2"/>
            <w:tabs>
              <w:tab w:val="right" w:pos="9638" w:leader="dot"/>
            </w:tabs>
            <w:rPr/>
          </w:pPr>
          <w:hyperlink w:anchor="__RefHeading___Toc1621_263356945">
            <w:r>
              <w:rPr>
                <w:rStyle w:val="IndexLink"/>
              </w:rPr>
              <w:t>2.4 Consultation</w:t>
              <w:tab/>
              <w:t>6</w:t>
            </w:r>
          </w:hyperlink>
        </w:p>
        <w:p>
          <w:pPr>
            <w:pStyle w:val="Contents1"/>
            <w:tabs>
              <w:tab w:val="right" w:pos="9638" w:leader="dot"/>
            </w:tabs>
            <w:rPr/>
          </w:pPr>
          <w:hyperlink w:anchor="__RefHeading___Toc5098_3975847811">
            <w:r>
              <w:rPr>
                <w:rStyle w:val="IndexLink"/>
              </w:rPr>
              <w:t>3. Proposed Scope</w:t>
              <w:tab/>
              <w:t>7</w:t>
            </w:r>
          </w:hyperlink>
        </w:p>
        <w:p>
          <w:pPr>
            <w:pStyle w:val="Contents2"/>
            <w:tabs>
              <w:tab w:val="right" w:pos="9638" w:leader="dot"/>
            </w:tabs>
            <w:rPr/>
          </w:pPr>
          <w:hyperlink w:anchor="__RefHeading___Toc1623_263356945">
            <w:r>
              <w:rPr>
                <w:rStyle w:val="IndexLink"/>
              </w:rPr>
              <w:t>3.1 Scope Definition</w:t>
              <w:tab/>
              <w:t>7</w:t>
            </w:r>
          </w:hyperlink>
        </w:p>
        <w:p>
          <w:pPr>
            <w:pStyle w:val="Contents2"/>
            <w:tabs>
              <w:tab w:val="right" w:pos="9638" w:leader="dot"/>
            </w:tabs>
            <w:rPr/>
          </w:pPr>
          <w:hyperlink w:anchor="__RefHeading___Toc1625_263356945">
            <w:r>
              <w:rPr>
                <w:rStyle w:val="IndexLink"/>
              </w:rPr>
              <w:t>3.2 Assumptions</w:t>
              <w:tab/>
              <w:t>7</w:t>
            </w:r>
          </w:hyperlink>
        </w:p>
        <w:p>
          <w:pPr>
            <w:pStyle w:val="Contents3"/>
            <w:tabs>
              <w:tab w:val="right" w:pos="9638" w:leader="dot"/>
            </w:tabs>
            <w:rPr/>
          </w:pPr>
          <w:hyperlink w:anchor="__RefHeading___Toc6315_3975847811">
            <w:r>
              <w:rPr>
                <w:rStyle w:val="IndexLink"/>
              </w:rPr>
              <w:t>3.2.1 Data</w:t>
              <w:tab/>
              <w:t>7</w:t>
            </w:r>
          </w:hyperlink>
        </w:p>
        <w:p>
          <w:pPr>
            <w:pStyle w:val="Contents3"/>
            <w:tabs>
              <w:tab w:val="right" w:pos="9638" w:leader="dot"/>
            </w:tabs>
            <w:rPr/>
          </w:pPr>
          <w:hyperlink w:anchor="__RefHeading___Toc6317_3975847811">
            <w:r>
              <w:rPr>
                <w:rStyle w:val="IndexLink"/>
              </w:rPr>
              <w:t>3.2.2 Imagery and Copyrights</w:t>
              <w:tab/>
              <w:t>7</w:t>
            </w:r>
          </w:hyperlink>
        </w:p>
        <w:p>
          <w:pPr>
            <w:pStyle w:val="Contents3"/>
            <w:tabs>
              <w:tab w:val="right" w:pos="9638" w:leader="dot"/>
            </w:tabs>
            <w:rPr/>
          </w:pPr>
          <w:hyperlink w:anchor="__RefHeading___Toc2753_3427714586">
            <w:r>
              <w:rPr>
                <w:rStyle w:val="IndexLink"/>
              </w:rPr>
              <w:t>3.2.3 Merchant Accounts</w:t>
              <w:tab/>
              <w:t>7</w:t>
            </w:r>
          </w:hyperlink>
        </w:p>
        <w:p>
          <w:pPr>
            <w:pStyle w:val="Contents3"/>
            <w:tabs>
              <w:tab w:val="right" w:pos="9638" w:leader="dot"/>
            </w:tabs>
            <w:rPr/>
          </w:pPr>
          <w:hyperlink w:anchor="__RefHeading___Toc2755_3427714586">
            <w:r>
              <w:rPr>
                <w:rStyle w:val="IndexLink"/>
              </w:rPr>
              <w:t>3.2.4 IT Infrastructure</w:t>
              <w:tab/>
              <w:t>7</w:t>
            </w:r>
          </w:hyperlink>
        </w:p>
        <w:p>
          <w:pPr>
            <w:pStyle w:val="Contents2"/>
            <w:tabs>
              <w:tab w:val="right" w:pos="9638" w:leader="dot"/>
            </w:tabs>
            <w:rPr/>
          </w:pPr>
          <w:hyperlink w:anchor="__RefHeading___Toc1627_263356945">
            <w:r>
              <w:rPr>
                <w:rStyle w:val="IndexLink"/>
              </w:rPr>
              <w:t>3.3 Constraints</w:t>
              <w:tab/>
              <w:t>7</w:t>
            </w:r>
          </w:hyperlink>
        </w:p>
        <w:p>
          <w:pPr>
            <w:pStyle w:val="Contents3"/>
            <w:tabs>
              <w:tab w:val="right" w:pos="9638" w:leader="dot"/>
            </w:tabs>
            <w:rPr/>
          </w:pPr>
          <w:hyperlink w:anchor="__RefHeading___Toc3575_3427714586">
            <w:r>
              <w:rPr>
                <w:rStyle w:val="IndexLink"/>
              </w:rPr>
              <w:t>3.3.1 Scope</w:t>
              <w:tab/>
              <w:t>7</w:t>
            </w:r>
          </w:hyperlink>
        </w:p>
        <w:p>
          <w:pPr>
            <w:pStyle w:val="Contents3"/>
            <w:tabs>
              <w:tab w:val="right" w:pos="9638" w:leader="dot"/>
            </w:tabs>
            <w:rPr/>
          </w:pPr>
          <w:hyperlink w:anchor="__RefHeading___Toc3577_3427714586">
            <w:r>
              <w:rPr>
                <w:rStyle w:val="IndexLink"/>
              </w:rPr>
              <w:t>3.3.2 Time-frame</w:t>
              <w:tab/>
              <w:t>7</w:t>
            </w:r>
          </w:hyperlink>
        </w:p>
        <w:p>
          <w:pPr>
            <w:pStyle w:val="Contents3"/>
            <w:tabs>
              <w:tab w:val="right" w:pos="9638" w:leader="dot"/>
            </w:tabs>
            <w:rPr/>
          </w:pPr>
          <w:hyperlink w:anchor="__RefHeading___Toc3579_3427714586">
            <w:r>
              <w:rPr>
                <w:rStyle w:val="IndexLink"/>
              </w:rPr>
              <w:t>3.3.3 Budget</w:t>
              <w:tab/>
              <w:t>7</w:t>
            </w:r>
          </w:hyperlink>
        </w:p>
        <w:p>
          <w:pPr>
            <w:pStyle w:val="Contents3"/>
            <w:tabs>
              <w:tab w:val="right" w:pos="9638" w:leader="dot"/>
            </w:tabs>
            <w:rPr/>
          </w:pPr>
          <w:hyperlink w:anchor="__RefHeading___Toc3581_3427714586">
            <w:r>
              <w:rPr>
                <w:rStyle w:val="IndexLink"/>
              </w:rPr>
              <w:t>3.3.4 Privacy</w:t>
              <w:tab/>
              <w:t>8</w:t>
            </w:r>
          </w:hyperlink>
        </w:p>
        <w:p>
          <w:pPr>
            <w:pStyle w:val="Contents2"/>
            <w:tabs>
              <w:tab w:val="right" w:pos="9638" w:leader="dot"/>
            </w:tabs>
            <w:rPr/>
          </w:pPr>
          <w:hyperlink w:anchor="__RefHeading___Toc1629_263356945">
            <w:r>
              <w:rPr>
                <w:rStyle w:val="IndexLink"/>
              </w:rPr>
              <w:t>3.4 Scope of Work</w:t>
              <w:tab/>
              <w:t>8</w:t>
            </w:r>
          </w:hyperlink>
        </w:p>
        <w:p>
          <w:pPr>
            <w:pStyle w:val="Contents2"/>
            <w:tabs>
              <w:tab w:val="right" w:pos="9638" w:leader="dot"/>
            </w:tabs>
            <w:rPr/>
          </w:pPr>
          <w:hyperlink w:anchor="__RefHeading___Toc1631_263356945">
            <w:r>
              <w:rPr>
                <w:rStyle w:val="IndexLink"/>
              </w:rPr>
              <w:t>3.5 Implementation Strategy</w:t>
              <w:tab/>
              <w:t>8</w:t>
            </w:r>
          </w:hyperlink>
        </w:p>
        <w:p>
          <w:pPr>
            <w:pStyle w:val="Contents1"/>
            <w:tabs>
              <w:tab w:val="right" w:pos="9638" w:leader="dot"/>
            </w:tabs>
            <w:rPr/>
          </w:pPr>
          <w:hyperlink w:anchor="__RefHeading___Toc6297_3975847811">
            <w:r>
              <w:rPr>
                <w:rStyle w:val="IndexLink"/>
              </w:rPr>
              <w:t>4. Project Management Outline</w:t>
              <w:tab/>
              <w:t>8</w:t>
            </w:r>
          </w:hyperlink>
        </w:p>
        <w:p>
          <w:pPr>
            <w:pStyle w:val="Contents2"/>
            <w:tabs>
              <w:tab w:val="right" w:pos="9638" w:leader="dot"/>
            </w:tabs>
            <w:rPr/>
          </w:pPr>
          <w:hyperlink w:anchor="__RefHeading___Toc6319_3975847811">
            <w:r>
              <w:rPr>
                <w:rStyle w:val="IndexLink"/>
              </w:rPr>
              <w:t>4.1 Governance</w:t>
              <w:tab/>
              <w:t>8</w:t>
            </w:r>
          </w:hyperlink>
        </w:p>
        <w:p>
          <w:pPr>
            <w:pStyle w:val="Contents2"/>
            <w:tabs>
              <w:tab w:val="right" w:pos="9638" w:leader="dot"/>
            </w:tabs>
            <w:rPr/>
          </w:pPr>
          <w:hyperlink w:anchor="__RefHeading___Toc6321_3975847811">
            <w:r>
              <w:rPr>
                <w:rStyle w:val="IndexLink"/>
              </w:rPr>
              <w:t>4.2 Key Risks and Issues</w:t>
              <w:tab/>
              <w:t>9</w:t>
            </w:r>
          </w:hyperlink>
          <w:r>
            <w:rPr>
              <w:rStyle w:val="IndexLink"/>
            </w:rPr>
            <w:fldChar w:fldCharType="end"/>
          </w:r>
        </w:p>
      </w:sdtContent>
    </w:sdt>
    <w:p>
      <w:pPr>
        <w:pStyle w:val="Heading1"/>
        <w:numPr>
          <w:ilvl w:val="0"/>
          <w:numId w:val="0"/>
        </w:numPr>
        <w:bidi w:val="0"/>
        <w:ind w:left="0" w:hanging="0"/>
        <w:jc w:val="left"/>
        <w:rPr/>
      </w:pPr>
      <w:r>
        <w:rPr/>
      </w:r>
      <w:r>
        <w:br w:type="page"/>
      </w:r>
    </w:p>
    <w:p>
      <w:pPr>
        <w:pStyle w:val="Heading1"/>
        <w:numPr>
          <w:ilvl w:val="0"/>
          <w:numId w:val="3"/>
        </w:numPr>
        <w:bidi w:val="0"/>
        <w:jc w:val="left"/>
        <w:rPr>
          <w:rFonts w:eastAsia="Microsoft YaHei" w:cs="Arial"/>
          <w:b/>
          <w:b/>
          <w:bCs/>
          <w:color w:val="auto"/>
          <w:kern w:val="2"/>
          <w:sz w:val="36"/>
          <w:szCs w:val="36"/>
          <w:lang w:val="en-AU" w:eastAsia="zh-CN" w:bidi="hi-IN"/>
          <w:del w:id="4" w:author="Unknown Author" w:date="2021-03-29T20:14:01Z"/>
        </w:rPr>
      </w:pPr>
      <w:bookmarkStart w:id="0" w:name="__RefHeading___Toc5050_3975847811"/>
      <w:bookmarkEnd w:id="0"/>
      <w:r>
        <w:rPr>
          <w:rFonts w:eastAsia="Microsoft YaHei" w:cs="Arial"/>
          <w:b/>
          <w:bCs/>
          <w:color w:val="auto"/>
          <w:kern w:val="2"/>
          <w:sz w:val="36"/>
          <w:szCs w:val="36"/>
          <w:lang w:val="en-AU" w:eastAsia="zh-CN" w:bidi="hi-IN"/>
        </w:rPr>
        <w:t xml:space="preserve">Project </w:t>
      </w:r>
      <w:del w:id="2" w:author="Unknown Author" w:date="2021-03-30T22:57:13Z">
        <w:r>
          <w:rPr>
            <w:rFonts w:eastAsia="Microsoft YaHei" w:cs="Arial"/>
            <w:b/>
            <w:bCs/>
            <w:color w:val="auto"/>
            <w:kern w:val="2"/>
            <w:sz w:val="36"/>
            <w:szCs w:val="36"/>
            <w:lang w:val="en-AU" w:eastAsia="zh-CN" w:bidi="hi-IN"/>
          </w:rPr>
          <w:delText>goals</w:delText>
        </w:r>
      </w:del>
      <w:ins w:id="3" w:author="Unknown Author" w:date="2021-03-30T22:57:13Z">
        <w:r>
          <w:rPr>
            <w:rFonts w:eastAsia="Microsoft YaHei" w:cs="Arial"/>
            <w:b/>
            <w:bCs/>
            <w:color w:val="auto"/>
            <w:kern w:val="2"/>
            <w:sz w:val="36"/>
            <w:szCs w:val="36"/>
            <w:lang w:val="en-AU" w:eastAsia="zh-CN" w:bidi="hi-IN"/>
          </w:rPr>
          <w:t>Summary</w:t>
        </w:r>
      </w:ins>
    </w:p>
    <w:p>
      <w:pPr>
        <w:pStyle w:val="Heading1"/>
        <w:keepNext w:val="true"/>
        <w:widowControl/>
        <w:numPr>
          <w:ilvl w:val="0"/>
          <w:numId w:val="3"/>
        </w:numPr>
        <w:bidi w:val="0"/>
        <w:spacing w:before="240" w:after="120"/>
        <w:jc w:val="left"/>
        <w:outlineLvl w:val="0"/>
        <w:rPr>
          <w:rFonts w:eastAsia="Microsoft YaHei" w:cs="Arial"/>
          <w:b/>
          <w:b/>
          <w:bCs/>
          <w:color w:val="auto"/>
          <w:kern w:val="2"/>
          <w:sz w:val="36"/>
          <w:szCs w:val="36"/>
          <w:lang w:val="en-AU" w:eastAsia="zh-CN" w:bidi="hi-IN"/>
          <w:del w:id="9" w:author="Unknown Author" w:date="2021-03-29T20:10:08Z"/>
        </w:rPr>
      </w:pPr>
      <w:del w:id="5" w:author="Unknown Author" w:date="2021-03-29T20:10:08Z">
        <w:r>
          <w:rPr>
            <w:rFonts w:eastAsia="NSimSun" w:cs="Arial"/>
            <w:color w:val="auto"/>
            <w:kern w:val="2"/>
            <w:sz w:val="24"/>
            <w:szCs w:val="24"/>
            <w:lang w:val="en-AU" w:eastAsia="zh-CN" w:bidi="hi-IN"/>
          </w:rPr>
          <w:delText xml:space="preserve">This </w:delText>
        </w:r>
      </w:del>
      <w:del w:id="6" w:author="Unknown Author" w:date="2021-03-29T20:10:08Z">
        <w:r>
          <w:rPr/>
          <w:delText xml:space="preserve">document defines the technical aspects </w:delText>
        </w:r>
      </w:del>
      <w:del w:id="7" w:author="Unknown Author" w:date="2021-03-29T20:10:08Z">
        <w:r>
          <w:rPr>
            <w:rFonts w:eastAsia="NSimSun" w:cs="Arial"/>
            <w:color w:val="auto"/>
            <w:kern w:val="2"/>
            <w:sz w:val="24"/>
            <w:szCs w:val="24"/>
            <w:lang w:val="en-AU" w:eastAsia="zh-CN" w:bidi="hi-IN"/>
          </w:rPr>
          <w:delText xml:space="preserve">regarding </w:delText>
        </w:r>
      </w:del>
      <w:del w:id="8" w:author="Unknown Author" w:date="2021-03-29T20:10:08Z">
        <w:r>
          <w:rPr/>
          <w:delText>the development and implementation of the Bazaar Ceramics Website.</w:delText>
        </w:r>
      </w:del>
    </w:p>
    <w:p>
      <w:pPr>
        <w:pStyle w:val="Heading1"/>
        <w:bidi w:val="0"/>
        <w:jc w:val="left"/>
        <w:rPr>
          <w:rFonts w:eastAsia="Microsoft YaHei" w:cs="Arial"/>
          <w:b/>
          <w:b/>
          <w:bCs/>
          <w:color w:val="auto"/>
          <w:kern w:val="2"/>
          <w:sz w:val="36"/>
          <w:szCs w:val="36"/>
          <w:lang w:val="en-AU" w:eastAsia="zh-CN" w:bidi="hi-IN"/>
          <w:del w:id="11" w:author="Unknown Author" w:date="2021-03-29T20:14:01Z"/>
        </w:rPr>
      </w:pPr>
      <w:del w:id="10" w:author="Unknown Author" w:date="2021-03-29T20:10:08Z">
        <w:r>
          <w:rPr/>
          <w:tab/>
          <w:delText>The Bazaar Ceramics Website is an e-commerce website with online payment capabilities, customers account implementation and administrative functionalities for management of customer accounts and inventory for calculation and representation of sales figures.</w:delText>
        </w:r>
      </w:del>
    </w:p>
    <w:p>
      <w:pPr>
        <w:pStyle w:val="Heading1"/>
        <w:bidi w:val="0"/>
        <w:jc w:val="left"/>
        <w:rPr>
          <w:rFonts w:eastAsia="Microsoft YaHei" w:cs="Arial"/>
          <w:b/>
          <w:b/>
          <w:bCs/>
          <w:color w:val="auto"/>
          <w:kern w:val="2"/>
          <w:sz w:val="36"/>
          <w:szCs w:val="36"/>
          <w:lang w:val="en-AU" w:eastAsia="zh-CN" w:bidi="hi-IN"/>
        </w:rPr>
      </w:pPr>
      <w:r>
        <w:rPr/>
      </w:r>
    </w:p>
    <w:p>
      <w:pPr>
        <w:pStyle w:val="Heading2"/>
        <w:numPr>
          <w:ilvl w:val="1"/>
          <w:numId w:val="2"/>
        </w:numPr>
        <w:rPr>
          <w:rFonts w:ascii="Liberation Sans" w:hAnsi="Liberation Sans" w:eastAsia="Microsoft YaHei" w:cs="Arial"/>
          <w:b/>
          <w:b/>
          <w:bCs/>
          <w:color w:val="auto"/>
          <w:kern w:val="2"/>
          <w:sz w:val="36"/>
          <w:szCs w:val="36"/>
          <w:lang w:val="en-AU" w:eastAsia="zh-CN" w:bidi="hi-IN"/>
          <w:ins w:id="13" w:author="Unknown Author" w:date="2021-03-30T22:57:25Z"/>
        </w:rPr>
      </w:pPr>
      <w:ins w:id="12" w:author="Unknown Author" w:date="2021-03-30T22:57:25Z">
        <w:bookmarkStart w:id="1" w:name="__RefHeading___Toc1603_263356945"/>
        <w:bookmarkEnd w:id="1"/>
        <w:r>
          <w:rPr/>
          <w:t>Purpose</w:t>
        </w:r>
      </w:ins>
    </w:p>
    <w:p>
      <w:pPr>
        <w:pStyle w:val="TextBody"/>
        <w:jc w:val="both"/>
        <w:rPr>
          <w:rFonts w:ascii="Liberation Sans" w:hAnsi="Liberation Sans" w:eastAsia="Microsoft YaHei" w:cs="Arial"/>
          <w:b/>
          <w:b/>
          <w:bCs/>
          <w:color w:val="auto"/>
          <w:kern w:val="2"/>
          <w:sz w:val="36"/>
          <w:szCs w:val="36"/>
          <w:lang w:val="en-AU" w:eastAsia="zh-CN" w:bidi="hi-IN"/>
          <w:ins w:id="21" w:author="Unknown Author" w:date="2021-03-30T22:57:25Z"/>
        </w:rPr>
      </w:pPr>
      <w:ins w:id="14" w:author="Unknown Author" w:date="2021-03-30T22:57:25Z">
        <w:r>
          <w:rPr/>
          <w:tab/>
          <w:t xml:space="preserve">The main purpose of this document is to </w:t>
        </w:r>
      </w:ins>
      <w:ins w:id="15" w:author="Unknown Author" w:date="2021-03-30T22:57:25Z">
        <w:r>
          <w:rPr>
            <w:rFonts w:eastAsia="NSimSun" w:cs="Arial"/>
            <w:color w:val="auto"/>
            <w:kern w:val="2"/>
            <w:sz w:val="24"/>
            <w:szCs w:val="24"/>
            <w:lang w:val="en-AU" w:eastAsia="zh-CN" w:bidi="hi-IN"/>
          </w:rPr>
          <w:t>present</w:t>
        </w:r>
      </w:ins>
      <w:ins w:id="16" w:author="Unknown Author" w:date="2021-03-30T22:57:25Z">
        <w:r>
          <w:rPr/>
          <w:t xml:space="preserve"> a </w:t>
        </w:r>
      </w:ins>
      <w:ins w:id="17" w:author="Unknown Author" w:date="2021-03-30T22:57:25Z">
        <w:r>
          <w:rPr>
            <w:rFonts w:eastAsia="NSimSun" w:cs="Arial"/>
            <w:color w:val="auto"/>
            <w:kern w:val="2"/>
            <w:sz w:val="24"/>
            <w:szCs w:val="24"/>
            <w:lang w:val="en-AU" w:eastAsia="zh-CN" w:bidi="hi-IN"/>
          </w:rPr>
          <w:t>P</w:t>
        </w:r>
      </w:ins>
      <w:ins w:id="18" w:author="Unknown Author" w:date="2021-03-30T22:57:25Z">
        <w:r>
          <w:rPr/>
          <w:t xml:space="preserve">roject </w:t>
        </w:r>
      </w:ins>
      <w:ins w:id="19" w:author="Unknown Author" w:date="2021-03-30T22:57:25Z">
        <w:r>
          <w:rPr>
            <w:rFonts w:eastAsia="NSimSun" w:cs="Arial"/>
            <w:color w:val="auto"/>
            <w:kern w:val="2"/>
            <w:sz w:val="24"/>
            <w:szCs w:val="24"/>
            <w:lang w:val="en-AU" w:eastAsia="zh-CN" w:bidi="hi-IN"/>
          </w:rPr>
          <w:t>P</w:t>
        </w:r>
      </w:ins>
      <w:ins w:id="20" w:author="Unknown Author" w:date="2021-03-30T22:57:25Z">
        <w:r>
          <w:rPr/>
          <w:t>lan for the implementation of an e-commerce website for the company Bazaar Ceramics. This plan should be used by the decision makers to decide whether proceed with the project.</w:t>
        </w:r>
      </w:ins>
    </w:p>
    <w:p>
      <w:pPr>
        <w:pStyle w:val="Heading2"/>
        <w:numPr>
          <w:ilvl w:val="1"/>
          <w:numId w:val="2"/>
        </w:numPr>
        <w:rPr>
          <w:rFonts w:ascii="Liberation Sans" w:hAnsi="Liberation Sans" w:eastAsia="Microsoft YaHei" w:cs="Arial"/>
          <w:b/>
          <w:b/>
          <w:bCs/>
          <w:color w:val="auto"/>
          <w:kern w:val="2"/>
          <w:sz w:val="36"/>
          <w:szCs w:val="36"/>
          <w:lang w:val="en-AU" w:eastAsia="zh-CN" w:bidi="hi-IN"/>
          <w:ins w:id="23" w:author="Unknown Author" w:date="2021-03-30T22:57:25Z"/>
        </w:rPr>
      </w:pPr>
      <w:ins w:id="22" w:author="Unknown Author" w:date="2021-03-30T22:57:25Z">
        <w:bookmarkStart w:id="2" w:name="__RefHeading___Toc1605_263356945"/>
        <w:bookmarkEnd w:id="2"/>
        <w:r>
          <w:rPr/>
          <w:t>Working Title of the Proposal Project</w:t>
        </w:r>
      </w:ins>
    </w:p>
    <w:p>
      <w:pPr>
        <w:pStyle w:val="TextBody"/>
        <w:jc w:val="both"/>
        <w:rPr>
          <w:rFonts w:ascii="Liberation Sans" w:hAnsi="Liberation Sans" w:eastAsia="Microsoft YaHei" w:cs="Arial"/>
          <w:b/>
          <w:b/>
          <w:bCs/>
          <w:color w:val="auto"/>
          <w:kern w:val="2"/>
          <w:sz w:val="36"/>
          <w:szCs w:val="36"/>
          <w:lang w:val="en-AU" w:eastAsia="zh-CN" w:bidi="hi-IN"/>
          <w:ins w:id="29" w:author="Unknown Author" w:date="2021-03-30T22:57:25Z"/>
        </w:rPr>
      </w:pPr>
      <w:ins w:id="24" w:author="Unknown Author" w:date="2021-03-30T22:57:25Z">
        <w:r>
          <w:rPr/>
          <w:tab/>
          <w:t xml:space="preserve">The working title designated to this project is </w:t>
        </w:r>
      </w:ins>
      <w:ins w:id="25" w:author="Unknown Author" w:date="2021-03-30T23:13:25Z">
        <w:r>
          <w:rPr/>
          <w:t>“</w:t>
        </w:r>
      </w:ins>
      <w:ins w:id="26" w:author="Unknown Author" w:date="2021-03-30T22:57:25Z">
        <w:r>
          <w:rPr>
            <w:b/>
            <w:bCs/>
            <w:i/>
            <w:iCs/>
            <w:u w:val="single"/>
          </w:rPr>
          <w:t>Bazaar Ceramics</w:t>
        </w:r>
      </w:ins>
      <w:ins w:id="27" w:author="Unknown Author" w:date="2021-03-30T23:13:30Z">
        <w:r>
          <w:rPr>
            <w:b/>
            <w:bCs/>
            <w:i/>
            <w:iCs/>
            <w:u w:val="single"/>
          </w:rPr>
          <w:t xml:space="preserve"> e-Commerce Solution”</w:t>
        </w:r>
      </w:ins>
      <w:ins w:id="28" w:author="Unknown Author" w:date="2021-03-30T22:57:25Z">
        <w:r>
          <w:rPr/>
          <w:t>.</w:t>
        </w:r>
      </w:ins>
    </w:p>
    <w:p>
      <w:pPr>
        <w:pStyle w:val="Heading2"/>
        <w:numPr>
          <w:ilvl w:val="1"/>
          <w:numId w:val="2"/>
        </w:numPr>
        <w:rPr>
          <w:rFonts w:ascii="Liberation Sans" w:hAnsi="Liberation Sans" w:eastAsia="Microsoft YaHei" w:cs="Arial"/>
          <w:b/>
          <w:b/>
          <w:bCs/>
          <w:color w:val="auto"/>
          <w:kern w:val="2"/>
          <w:sz w:val="36"/>
          <w:szCs w:val="36"/>
          <w:lang w:val="en-AU" w:eastAsia="zh-CN" w:bidi="hi-IN"/>
          <w:ins w:id="31" w:author="Unknown Author" w:date="2021-03-30T22:58:01Z"/>
        </w:rPr>
      </w:pPr>
      <w:ins w:id="30" w:author="Unknown Author" w:date="2021-03-30T22:58:01Z">
        <w:bookmarkStart w:id="3" w:name="__RefHeading___Toc1607_263356945"/>
        <w:bookmarkEnd w:id="3"/>
        <w:r>
          <w:rPr/>
          <w:t>Objectives</w:t>
        </w:r>
      </w:ins>
    </w:p>
    <w:p>
      <w:pPr>
        <w:pStyle w:val="TextBody"/>
        <w:numPr>
          <w:ilvl w:val="0"/>
          <w:numId w:val="4"/>
        </w:numPr>
        <w:jc w:val="both"/>
        <w:rPr>
          <w:rFonts w:ascii="Liberation Sans" w:hAnsi="Liberation Sans" w:eastAsia="Microsoft YaHei" w:cs="Arial"/>
          <w:b/>
          <w:b/>
          <w:bCs/>
          <w:color w:val="auto"/>
          <w:kern w:val="2"/>
          <w:sz w:val="36"/>
          <w:szCs w:val="36"/>
          <w:lang w:val="en-AU" w:eastAsia="zh-CN" w:bidi="hi-IN"/>
          <w:ins w:id="33" w:author="Unknown Author" w:date="2021-03-30T22:58:01Z"/>
        </w:rPr>
      </w:pPr>
      <w:ins w:id="32" w:author="Unknown Author" w:date="2021-03-30T22:58:01Z">
        <w:r>
          <w:rPr/>
          <w:t>To automate administrative tasks</w:t>
        </w:r>
      </w:ins>
    </w:p>
    <w:p>
      <w:pPr>
        <w:pStyle w:val="TextBody"/>
        <w:numPr>
          <w:ilvl w:val="0"/>
          <w:numId w:val="4"/>
        </w:numPr>
        <w:jc w:val="both"/>
        <w:rPr>
          <w:rFonts w:ascii="Liberation Sans" w:hAnsi="Liberation Sans" w:eastAsia="Microsoft YaHei" w:cs="Arial"/>
          <w:b/>
          <w:b/>
          <w:bCs/>
          <w:color w:val="auto"/>
          <w:kern w:val="2"/>
          <w:sz w:val="36"/>
          <w:szCs w:val="36"/>
          <w:lang w:val="en-AU" w:eastAsia="zh-CN" w:bidi="hi-IN"/>
          <w:ins w:id="35" w:author="Unknown Author" w:date="2021-03-30T22:58:01Z"/>
        </w:rPr>
      </w:pPr>
      <w:ins w:id="34" w:author="Unknown Author" w:date="2021-03-30T22:58:01Z">
        <w:r>
          <w:rPr/>
          <w:t>To achieve effective sales</w:t>
        </w:r>
      </w:ins>
    </w:p>
    <w:p>
      <w:pPr>
        <w:pStyle w:val="TextBody"/>
        <w:numPr>
          <w:ilvl w:val="0"/>
          <w:numId w:val="4"/>
        </w:numPr>
        <w:jc w:val="both"/>
        <w:rPr>
          <w:rFonts w:ascii="Liberation Sans" w:hAnsi="Liberation Sans" w:eastAsia="Microsoft YaHei" w:cs="Arial"/>
          <w:b/>
          <w:b/>
          <w:bCs/>
          <w:color w:val="auto"/>
          <w:kern w:val="2"/>
          <w:sz w:val="36"/>
          <w:szCs w:val="36"/>
          <w:lang w:val="en-AU" w:eastAsia="zh-CN" w:bidi="hi-IN"/>
          <w:ins w:id="37" w:author="Unknown Author" w:date="2021-03-30T22:58:01Z"/>
        </w:rPr>
      </w:pPr>
      <w:ins w:id="36" w:author="Unknown Author" w:date="2021-03-30T22:58:01Z">
        <w:r>
          <w:rPr/>
          <w:t>To increase reach on national and international markets</w:t>
        </w:r>
      </w:ins>
    </w:p>
    <w:p>
      <w:pPr>
        <w:pStyle w:val="TextBody"/>
        <w:numPr>
          <w:ilvl w:val="0"/>
          <w:numId w:val="4"/>
        </w:numPr>
        <w:jc w:val="both"/>
        <w:rPr>
          <w:rFonts w:ascii="Liberation Sans" w:hAnsi="Liberation Sans" w:eastAsia="Microsoft YaHei" w:cs="Arial"/>
          <w:b/>
          <w:b/>
          <w:bCs/>
          <w:color w:val="auto"/>
          <w:kern w:val="2"/>
          <w:sz w:val="36"/>
          <w:szCs w:val="36"/>
          <w:lang w:val="en-AU" w:eastAsia="zh-CN" w:bidi="hi-IN"/>
          <w:ins w:id="39" w:author="Unknown Author" w:date="2021-03-30T22:58:01Z"/>
        </w:rPr>
      </w:pPr>
      <w:ins w:id="38" w:author="Unknown Author" w:date="2021-03-30T22:58:01Z">
        <w:r>
          <w:rPr/>
          <w:t>To reduce Marketing Costs</w:t>
        </w:r>
      </w:ins>
    </w:p>
    <w:p>
      <w:pPr>
        <w:pStyle w:val="Heading2"/>
        <w:numPr>
          <w:ilvl w:val="1"/>
          <w:numId w:val="2"/>
        </w:numPr>
        <w:rPr>
          <w:rFonts w:ascii="Liberation Sans" w:hAnsi="Liberation Sans" w:eastAsia="Microsoft YaHei" w:cs="Arial"/>
          <w:b/>
          <w:b/>
          <w:bCs/>
          <w:color w:val="auto"/>
          <w:kern w:val="2"/>
          <w:sz w:val="36"/>
          <w:szCs w:val="36"/>
          <w:lang w:val="en-AU" w:eastAsia="zh-CN" w:bidi="hi-IN"/>
          <w:ins w:id="41" w:author="Unknown Author" w:date="2021-03-30T22:58:01Z"/>
        </w:rPr>
      </w:pPr>
      <w:ins w:id="40" w:author="Unknown Author" w:date="2021-03-30T22:58:01Z">
        <w:bookmarkStart w:id="4" w:name="__RefHeading___Toc1609_263356945"/>
        <w:bookmarkEnd w:id="4"/>
        <w:r>
          <w:rPr/>
          <w:t>Project Complexity</w:t>
        </w:r>
      </w:ins>
    </w:p>
    <w:p>
      <w:pPr>
        <w:pStyle w:val="TextBody"/>
        <w:jc w:val="both"/>
        <w:rPr>
          <w:rFonts w:ascii="Liberation Sans" w:hAnsi="Liberation Sans" w:eastAsia="Microsoft YaHei" w:cs="Arial"/>
          <w:b/>
          <w:b/>
          <w:bCs/>
          <w:color w:val="auto"/>
          <w:kern w:val="2"/>
          <w:sz w:val="36"/>
          <w:szCs w:val="36"/>
          <w:lang w:val="en-AU" w:eastAsia="zh-CN" w:bidi="hi-IN"/>
          <w:ins w:id="45" w:author="Unknown Author" w:date="2021-03-30T22:58:01Z"/>
        </w:rPr>
      </w:pPr>
      <w:ins w:id="42" w:author="Unknown Author" w:date="2021-03-30T22:58:01Z">
        <w:r>
          <w:rPr/>
          <w:tab/>
          <w:t xml:space="preserve">The Bazaar Ceramics </w:t>
        </w:r>
      </w:ins>
      <w:ins w:id="43" w:author="Unknown Author" w:date="2021-03-30T22:58:01Z">
        <w:r>
          <w:rPr>
            <w:rFonts w:eastAsia="NSimSun" w:cs="Arial"/>
            <w:color w:val="auto"/>
            <w:kern w:val="2"/>
            <w:sz w:val="24"/>
            <w:szCs w:val="24"/>
            <w:lang w:val="en-AU" w:eastAsia="zh-CN" w:bidi="hi-IN"/>
          </w:rPr>
          <w:t xml:space="preserve">e-Commerce Solution has been categorised, based on its complexity, as a Medium-High Level </w:t>
        </w:r>
      </w:ins>
      <w:ins w:id="44" w:author="Unknown Author" w:date="2021-03-30T22:58:01Z">
        <w:r>
          <w:rPr/>
          <w:t xml:space="preserve">project. </w:t>
        </w:r>
      </w:ins>
    </w:p>
    <w:p>
      <w:pPr>
        <w:pStyle w:val="TextBody"/>
        <w:jc w:val="both"/>
        <w:rPr>
          <w:rFonts w:ascii="Liberation Sans" w:hAnsi="Liberation Sans" w:eastAsia="Microsoft YaHei" w:cs="Arial"/>
          <w:b/>
          <w:b/>
          <w:bCs/>
          <w:color w:val="auto"/>
          <w:kern w:val="2"/>
          <w:sz w:val="36"/>
          <w:szCs w:val="36"/>
          <w:lang w:val="en-AU" w:eastAsia="zh-CN" w:bidi="hi-IN"/>
          <w:ins w:id="57" w:author="Unknown Author" w:date="2021-03-30T22:58:01Z"/>
        </w:rPr>
      </w:pPr>
      <w:ins w:id="46" w:author="Unknown Author" w:date="2021-03-30T22:58:01Z">
        <w:r>
          <w:rPr/>
          <w:tab/>
          <w:t xml:space="preserve">Even though the </w:t>
        </w:r>
      </w:ins>
      <w:ins w:id="47" w:author="Unknown Author" w:date="2021-03-30T22:58:01Z">
        <w:r>
          <w:rPr>
            <w:rFonts w:eastAsia="NSimSun" w:cs="Arial"/>
            <w:color w:val="auto"/>
            <w:kern w:val="2"/>
            <w:sz w:val="24"/>
            <w:szCs w:val="24"/>
            <w:lang w:val="en-AU" w:eastAsia="zh-CN" w:bidi="hi-IN"/>
          </w:rPr>
          <w:t xml:space="preserve">solution </w:t>
        </w:r>
      </w:ins>
      <w:ins w:id="48" w:author="Unknown Author" w:date="2021-03-30T22:58:01Z">
        <w:r>
          <w:rPr/>
          <w:t xml:space="preserve">relies on well-known technologies and models, for which </w:t>
        </w:r>
      </w:ins>
      <w:ins w:id="49" w:author="Unknown Author" w:date="2021-03-30T22:58:01Z">
        <w:r>
          <w:rPr>
            <w:rFonts w:eastAsia="NSimSun" w:cs="Arial"/>
            <w:color w:val="auto"/>
            <w:kern w:val="2"/>
            <w:sz w:val="24"/>
            <w:szCs w:val="24"/>
            <w:lang w:val="en-AU" w:eastAsia="zh-CN" w:bidi="hi-IN"/>
          </w:rPr>
          <w:t>we are fully trained to effectively handle</w:t>
        </w:r>
      </w:ins>
      <w:ins w:id="50" w:author="Unknown Author" w:date="2021-03-30T22:58:01Z">
        <w:r>
          <w:rPr/>
          <w:t>, it is still a transactional</w:t>
        </w:r>
      </w:ins>
      <w:ins w:id="51" w:author="Unknown Author" w:date="2021-03-30T22:58:01Z">
        <w:r>
          <w:rPr>
            <w:rFonts w:eastAsia="NSimSun" w:cs="Arial"/>
            <w:color w:val="auto"/>
            <w:kern w:val="2"/>
            <w:sz w:val="24"/>
            <w:szCs w:val="24"/>
            <w:lang w:val="en-AU" w:eastAsia="zh-CN" w:bidi="hi-IN"/>
          </w:rPr>
          <w:t xml:space="preserve"> website, </w:t>
        </w:r>
      </w:ins>
      <w:ins w:id="52" w:author="Unknown Author" w:date="2021-03-30T22:58:01Z">
        <w:r>
          <w:rPr/>
          <w:t xml:space="preserve">where money is being </w:t>
        </w:r>
      </w:ins>
      <w:ins w:id="53" w:author="Unknown Author" w:date="2021-03-30T22:58:01Z">
        <w:r>
          <w:rPr>
            <w:rFonts w:eastAsia="NSimSun" w:cs="Arial"/>
            <w:color w:val="auto"/>
            <w:kern w:val="2"/>
            <w:sz w:val="24"/>
            <w:szCs w:val="24"/>
            <w:lang w:val="en-AU" w:eastAsia="zh-CN" w:bidi="hi-IN"/>
          </w:rPr>
          <w:t>transferred</w:t>
        </w:r>
      </w:ins>
      <w:ins w:id="54" w:author="Unknown Author" w:date="2021-03-30T22:58:01Z">
        <w:r>
          <w:rPr/>
          <w:t xml:space="preserve"> on daily basis in exchange for products. </w:t>
        </w:r>
      </w:ins>
      <w:ins w:id="55" w:author="Unknown Author" w:date="2021-03-30T22:58:01Z">
        <w:r>
          <w:rPr>
            <w:rFonts w:eastAsia="NSimSun" w:cs="Arial"/>
            <w:color w:val="auto"/>
            <w:kern w:val="2"/>
            <w:sz w:val="24"/>
            <w:szCs w:val="24"/>
            <w:lang w:val="en-AU" w:eastAsia="zh-CN" w:bidi="hi-IN"/>
          </w:rPr>
          <w:t>Its</w:t>
        </w:r>
      </w:ins>
      <w:ins w:id="56" w:author="Unknown Author" w:date="2021-03-30T22:58:01Z">
        <w:r>
          <w:rPr/>
          <w:t xml:space="preserve"> security must ensure a safe environment for this actions to occur.</w:t>
        </w:r>
      </w:ins>
    </w:p>
    <w:p>
      <w:pPr>
        <w:pStyle w:val="TextBody"/>
        <w:jc w:val="both"/>
        <w:rPr>
          <w:rFonts w:ascii="Liberation Sans" w:hAnsi="Liberation Sans" w:eastAsia="Microsoft YaHei" w:cs="Arial"/>
          <w:b/>
          <w:b/>
          <w:bCs/>
          <w:color w:val="auto"/>
          <w:kern w:val="2"/>
          <w:sz w:val="36"/>
          <w:szCs w:val="36"/>
          <w:lang w:val="en-AU" w:eastAsia="zh-CN" w:bidi="hi-IN"/>
          <w:ins w:id="59" w:author="Unknown Author" w:date="2021-03-30T22:58:01Z"/>
        </w:rPr>
      </w:pPr>
      <w:ins w:id="58" w:author="Unknown Author" w:date="2021-03-30T22:58:01Z">
        <w:r>
          <w:rPr/>
        </w:r>
      </w:ins>
    </w:p>
    <w:p>
      <w:pPr>
        <w:pStyle w:val="TextBody"/>
        <w:jc w:val="both"/>
        <w:rPr>
          <w:rFonts w:ascii="Liberation Sans" w:hAnsi="Liberation Sans" w:eastAsia="Microsoft YaHei" w:cs="Arial"/>
          <w:b/>
          <w:b/>
          <w:bCs/>
          <w:color w:val="auto"/>
          <w:kern w:val="2"/>
          <w:sz w:val="36"/>
          <w:szCs w:val="36"/>
          <w:lang w:val="en-AU" w:eastAsia="zh-CN" w:bidi="hi-IN"/>
          <w:ins w:id="61" w:author="Unknown Author" w:date="2021-03-30T22:58:01Z"/>
        </w:rPr>
      </w:pPr>
      <w:ins w:id="60" w:author="Unknown Author" w:date="2021-03-30T22:58:01Z">
        <w:r>
          <w:rPr/>
        </w:r>
      </w:ins>
    </w:p>
    <w:p>
      <w:pPr>
        <w:pStyle w:val="TextBody"/>
        <w:jc w:val="both"/>
        <w:rPr>
          <w:rFonts w:ascii="Liberation Sans" w:hAnsi="Liberation Sans" w:eastAsia="Microsoft YaHei" w:cs="Arial"/>
          <w:b/>
          <w:b/>
          <w:bCs/>
          <w:color w:val="auto"/>
          <w:kern w:val="2"/>
          <w:sz w:val="36"/>
          <w:szCs w:val="36"/>
          <w:lang w:val="en-AU" w:eastAsia="zh-CN" w:bidi="hi-IN"/>
          <w:ins w:id="63" w:author="Unknown Author" w:date="2021-03-30T22:58:01Z"/>
        </w:rPr>
      </w:pPr>
      <w:ins w:id="62" w:author="Unknown Author" w:date="2021-03-30T22:58:01Z">
        <w:r>
          <w:rPr/>
        </w:r>
      </w:ins>
    </w:p>
    <w:p>
      <w:pPr>
        <w:pStyle w:val="TextBody"/>
        <w:jc w:val="both"/>
        <w:rPr>
          <w:rFonts w:ascii="Liberation Sans" w:hAnsi="Liberation Sans" w:eastAsia="Microsoft YaHei" w:cs="Arial"/>
          <w:b/>
          <w:b/>
          <w:bCs/>
          <w:color w:val="auto"/>
          <w:kern w:val="2"/>
          <w:sz w:val="36"/>
          <w:szCs w:val="36"/>
          <w:lang w:val="en-AU" w:eastAsia="zh-CN" w:bidi="hi-IN"/>
          <w:ins w:id="65" w:author="Unknown Author" w:date="2021-03-30T22:58:01Z"/>
        </w:rPr>
      </w:pPr>
      <w:ins w:id="64" w:author="Unknown Author" w:date="2021-03-30T22:58:01Z">
        <w:r>
          <w:rPr/>
        </w:r>
      </w:ins>
    </w:p>
    <w:p>
      <w:pPr>
        <w:pStyle w:val="TextBody"/>
        <w:jc w:val="both"/>
        <w:rPr>
          <w:rFonts w:ascii="Liberation Sans" w:hAnsi="Liberation Sans" w:eastAsia="Microsoft YaHei" w:cs="Arial"/>
          <w:b/>
          <w:b/>
          <w:bCs/>
          <w:color w:val="auto"/>
          <w:kern w:val="2"/>
          <w:sz w:val="36"/>
          <w:szCs w:val="36"/>
          <w:lang w:val="en-AU" w:eastAsia="zh-CN" w:bidi="hi-IN"/>
          <w:ins w:id="67" w:author="Unknown Author" w:date="2021-03-30T22:58:01Z"/>
        </w:rPr>
      </w:pPr>
      <w:ins w:id="66" w:author="Unknown Author" w:date="2021-03-30T22:58:01Z">
        <w:r>
          <w:rPr/>
        </w:r>
      </w:ins>
    </w:p>
    <w:p>
      <w:pPr>
        <w:pStyle w:val="TextBody"/>
        <w:jc w:val="both"/>
        <w:rPr>
          <w:rFonts w:ascii="Liberation Sans" w:hAnsi="Liberation Sans" w:eastAsia="Microsoft YaHei" w:cs="Arial"/>
          <w:b/>
          <w:b/>
          <w:bCs/>
          <w:color w:val="auto"/>
          <w:kern w:val="2"/>
          <w:sz w:val="36"/>
          <w:szCs w:val="36"/>
          <w:lang w:val="en-AU" w:eastAsia="zh-CN" w:bidi="hi-IN"/>
          <w:ins w:id="69" w:author="Unknown Author" w:date="2021-03-30T22:58:01Z"/>
        </w:rPr>
      </w:pPr>
      <w:ins w:id="68" w:author="Unknown Author" w:date="2021-03-30T22:58:01Z">
        <w:r>
          <w:rPr/>
        </w:r>
      </w:ins>
    </w:p>
    <w:p>
      <w:pPr>
        <w:pStyle w:val="TextBody"/>
        <w:jc w:val="both"/>
        <w:rPr>
          <w:rFonts w:ascii="Liberation Sans" w:hAnsi="Liberation Sans" w:eastAsia="Microsoft YaHei" w:cs="Arial"/>
          <w:b/>
          <w:b/>
          <w:bCs/>
          <w:color w:val="auto"/>
          <w:kern w:val="2"/>
          <w:sz w:val="36"/>
          <w:szCs w:val="36"/>
          <w:lang w:val="en-AU" w:eastAsia="zh-CN" w:bidi="hi-IN"/>
          <w:ins w:id="71" w:author="Unknown Author" w:date="2021-03-30T22:58:01Z"/>
        </w:rPr>
      </w:pPr>
      <w:ins w:id="70" w:author="Unknown Author" w:date="2021-03-30T22:58:01Z">
        <w:r>
          <w:rPr/>
        </w:r>
      </w:ins>
    </w:p>
    <w:p>
      <w:pPr>
        <w:pStyle w:val="TextBody"/>
        <w:jc w:val="both"/>
        <w:rPr>
          <w:rFonts w:ascii="Liberation Sans" w:hAnsi="Liberation Sans" w:eastAsia="Microsoft YaHei" w:cs="Arial"/>
          <w:b/>
          <w:b/>
          <w:bCs/>
          <w:color w:val="auto"/>
          <w:kern w:val="2"/>
          <w:sz w:val="36"/>
          <w:szCs w:val="36"/>
          <w:lang w:val="en-AU" w:eastAsia="zh-CN" w:bidi="hi-IN"/>
          <w:ins w:id="73" w:author="Unknown Author" w:date="2021-03-30T22:58:01Z"/>
        </w:rPr>
      </w:pPr>
      <w:ins w:id="72" w:author="Unknown Author" w:date="2021-03-30T22:58:01Z">
        <w:r>
          <w:rPr/>
        </w:r>
      </w:ins>
    </w:p>
    <w:p>
      <w:pPr>
        <w:pStyle w:val="TextBody"/>
        <w:jc w:val="both"/>
        <w:rPr>
          <w:rFonts w:ascii="Liberation Sans" w:hAnsi="Liberation Sans" w:eastAsia="Microsoft YaHei" w:cs="Arial"/>
          <w:b/>
          <w:b/>
          <w:bCs/>
          <w:color w:val="auto"/>
          <w:kern w:val="2"/>
          <w:sz w:val="36"/>
          <w:szCs w:val="36"/>
          <w:lang w:val="en-AU" w:eastAsia="zh-CN" w:bidi="hi-IN"/>
          <w:ins w:id="75" w:author="Unknown Author" w:date="2021-03-30T22:58:01Z"/>
        </w:rPr>
      </w:pPr>
      <w:ins w:id="74" w:author="Unknown Author" w:date="2021-03-30T22:58:01Z">
        <w:r>
          <w:rPr/>
        </w:r>
      </w:ins>
    </w:p>
    <w:p>
      <w:pPr>
        <w:pStyle w:val="TextBody"/>
        <w:jc w:val="both"/>
        <w:rPr>
          <w:rFonts w:ascii="Liberation Sans" w:hAnsi="Liberation Sans" w:eastAsia="Microsoft YaHei" w:cs="Arial"/>
          <w:b/>
          <w:b/>
          <w:bCs/>
          <w:color w:val="auto"/>
          <w:kern w:val="2"/>
          <w:sz w:val="36"/>
          <w:szCs w:val="36"/>
          <w:lang w:val="en-AU" w:eastAsia="zh-CN" w:bidi="hi-IN"/>
          <w:ins w:id="77" w:author="Unknown Author" w:date="2021-03-30T22:58:01Z"/>
        </w:rPr>
      </w:pPr>
      <w:ins w:id="76" w:author="Unknown Author" w:date="2021-03-30T22:58:01Z">
        <w:r>
          <w:rPr/>
        </w:r>
      </w:ins>
    </w:p>
    <w:p>
      <w:pPr>
        <w:pStyle w:val="Heading2"/>
        <w:numPr>
          <w:ilvl w:val="1"/>
          <w:numId w:val="2"/>
        </w:numPr>
        <w:rPr>
          <w:rFonts w:ascii="Liberation Sans" w:hAnsi="Liberation Sans" w:eastAsia="Microsoft YaHei" w:cs="Arial"/>
          <w:b/>
          <w:b/>
          <w:bCs/>
          <w:color w:val="auto"/>
          <w:kern w:val="2"/>
          <w:sz w:val="36"/>
          <w:szCs w:val="36"/>
          <w:lang w:val="en-AU" w:eastAsia="zh-CN" w:bidi="hi-IN"/>
        </w:rPr>
      </w:pPr>
      <w:ins w:id="78" w:author="Unknown Author" w:date="2021-03-30T22:58:01Z">
        <w:bookmarkStart w:id="5" w:name="__RefHeading___Toc1611_263356945"/>
        <w:bookmarkEnd w:id="5"/>
        <w:r>
          <w:rPr/>
          <w:t>Potential Benefits</w:t>
        </w:r>
      </w:ins>
    </w:p>
    <w:tbl>
      <w:tblPr>
        <w:tblStyle w:val="TableGrid"/>
        <w:tblW w:w="9854" w:type="dxa"/>
        <w:jc w:val="left"/>
        <w:tblInd w:w="-108" w:type="dxa"/>
        <w:tblCellMar>
          <w:top w:w="0" w:type="dxa"/>
          <w:left w:w="108" w:type="dxa"/>
          <w:bottom w:w="0" w:type="dxa"/>
          <w:right w:w="108" w:type="dxa"/>
        </w:tblCellMar>
        <w:tblLook w:firstRow="1" w:noVBand="1" w:lastRow="0" w:firstColumn="1" w:lastColumn="0" w:noHBand="0" w:val="04a0"/>
      </w:tblPr>
      <w:tblGrid>
        <w:gridCol w:w="3345"/>
        <w:gridCol w:w="2940"/>
        <w:gridCol w:w="3569"/>
      </w:tblGrid>
      <w:tr>
        <w:trPr/>
        <w:tc>
          <w:tcPr>
            <w:tcW w:w="3345" w:type="dxa"/>
            <w:tcBorders/>
          </w:tcPr>
          <w:p>
            <w:pPr>
              <w:pStyle w:val="Normal"/>
              <w:keepLines/>
              <w:jc w:val="center"/>
              <w:rPr>
                <w:rFonts w:ascii="Arial" w:hAnsi="Arial" w:eastAsia="Times New Roman" w:cs="Times New Roman"/>
                <w:b/>
                <w:b/>
                <w:bCs/>
                <w:lang w:eastAsia="en-AU"/>
              </w:rPr>
            </w:pPr>
            <w:ins w:id="79" w:author="Unknown Author" w:date="2021-03-30T22:58:01Z">
              <w:r>
                <w:rPr>
                  <w:rFonts w:eastAsia="NSimSun" w:cs="Arial"/>
                  <w:b/>
                  <w:bCs/>
                  <w:color w:val="auto"/>
                  <w:kern w:val="2"/>
                  <w:sz w:val="24"/>
                  <w:szCs w:val="24"/>
                  <w:lang w:val="en-AU" w:eastAsia="zh-CN" w:bidi="hi-IN"/>
                </w:rPr>
                <w:t>Benefit</w:t>
              </w:r>
            </w:ins>
          </w:p>
        </w:tc>
        <w:tc>
          <w:tcPr>
            <w:tcW w:w="2940" w:type="dxa"/>
            <w:tcBorders/>
          </w:tcPr>
          <w:p>
            <w:pPr>
              <w:pStyle w:val="Normal"/>
              <w:keepLines/>
              <w:jc w:val="center"/>
              <w:rPr>
                <w:rFonts w:ascii="Arial" w:hAnsi="Arial" w:eastAsia="Times New Roman" w:cs="Times New Roman"/>
                <w:b/>
                <w:b/>
                <w:bCs/>
                <w:lang w:eastAsia="en-AU"/>
              </w:rPr>
            </w:pPr>
            <w:ins w:id="80" w:author="Unknown Author" w:date="2021-03-30T22:58:01Z">
              <w:r>
                <w:rPr>
                  <w:rFonts w:eastAsia="NSimSun" w:cs="Arial"/>
                  <w:b/>
                  <w:bCs/>
                  <w:color w:val="auto"/>
                  <w:kern w:val="2"/>
                  <w:sz w:val="24"/>
                  <w:szCs w:val="24"/>
                  <w:lang w:val="en-AU" w:eastAsia="zh-CN" w:bidi="hi-IN"/>
                </w:rPr>
                <w:t>Potential</w:t>
              </w:r>
            </w:ins>
          </w:p>
        </w:tc>
        <w:tc>
          <w:tcPr>
            <w:tcW w:w="3569" w:type="dxa"/>
            <w:tcBorders/>
          </w:tcPr>
          <w:p>
            <w:pPr>
              <w:pStyle w:val="Normal"/>
              <w:keepLines/>
              <w:jc w:val="center"/>
              <w:rPr>
                <w:rFonts w:ascii="Arial" w:hAnsi="Arial" w:eastAsia="Times New Roman" w:cs="Times New Roman"/>
                <w:b/>
                <w:b/>
                <w:bCs/>
                <w:lang w:eastAsia="en-AU"/>
              </w:rPr>
            </w:pPr>
            <w:ins w:id="81" w:author="Unknown Author" w:date="2021-03-30T22:58:01Z">
              <w:r>
                <w:rPr>
                  <w:rFonts w:eastAsia="NSimSun" w:cs="Arial"/>
                  <w:b/>
                  <w:bCs/>
                  <w:color w:val="auto"/>
                  <w:kern w:val="2"/>
                  <w:sz w:val="24"/>
                  <w:szCs w:val="24"/>
                  <w:lang w:val="en-AU" w:eastAsia="zh-CN" w:bidi="hi-IN"/>
                </w:rPr>
                <w:t>Measure of outcome</w:t>
              </w:r>
            </w:ins>
          </w:p>
        </w:tc>
      </w:tr>
      <w:tr>
        <w:trPr/>
        <w:tc>
          <w:tcPr>
            <w:tcW w:w="3345" w:type="dxa"/>
            <w:tcBorders/>
          </w:tcPr>
          <w:p>
            <w:pPr>
              <w:pStyle w:val="Normal"/>
              <w:keepLines/>
              <w:jc w:val="both"/>
              <w:rPr>
                <w:rFonts w:ascii="Arial" w:hAnsi="Arial" w:eastAsia="Times New Roman" w:cs="Times New Roman"/>
                <w:lang w:eastAsia="en-AU"/>
              </w:rPr>
            </w:pPr>
            <w:ins w:id="82" w:author="Unknown Author" w:date="2021-04-03T22:32:02Z">
              <w:r>
                <w:rPr>
                  <w:rFonts w:eastAsia="NSimSun" w:cs="Arial"/>
                  <w:color w:val="auto"/>
                  <w:kern w:val="2"/>
                  <w:sz w:val="24"/>
                  <w:szCs w:val="24"/>
                  <w:lang w:val="en-AU" w:eastAsia="zh-CN" w:bidi="hi-IN"/>
                </w:rPr>
                <w:t>M</w:t>
              </w:r>
            </w:ins>
            <w:ins w:id="83" w:author="Unknown Author" w:date="2021-03-30T22:58:01Z">
              <w:r>
                <w:rPr>
                  <w:rFonts w:eastAsia="NSimSun" w:cs="Arial"/>
                  <w:color w:val="auto"/>
                  <w:kern w:val="2"/>
                  <w:sz w:val="24"/>
                  <w:szCs w:val="24"/>
                  <w:lang w:val="en-AU" w:eastAsia="zh-CN" w:bidi="hi-IN"/>
                </w:rPr>
                <w:t>arketing costs</w:t>
              </w:r>
            </w:ins>
            <w:ins w:id="84" w:author="Unknown Author" w:date="2021-04-03T22:32:03Z">
              <w:r>
                <w:rPr>
                  <w:rFonts w:eastAsia="NSimSun" w:cs="Arial"/>
                  <w:color w:val="auto"/>
                  <w:kern w:val="2"/>
                  <w:sz w:val="24"/>
                  <w:szCs w:val="24"/>
                  <w:lang w:val="en-AU" w:eastAsia="zh-CN" w:bidi="hi-IN"/>
                </w:rPr>
                <w:t xml:space="preserve"> </w:t>
              </w:r>
            </w:ins>
            <w:ins w:id="85" w:author="Unknown Author" w:date="2021-04-03T22:54:07Z">
              <w:r>
                <w:rPr>
                  <w:rFonts w:eastAsia="NSimSun" w:cs="Arial"/>
                  <w:color w:val="auto"/>
                  <w:kern w:val="2"/>
                  <w:sz w:val="24"/>
                  <w:szCs w:val="24"/>
                  <w:lang w:val="en-AU" w:eastAsia="zh-CN" w:bidi="hi-IN"/>
                </w:rPr>
                <w:t>reduction</w:t>
              </w:r>
            </w:ins>
          </w:p>
        </w:tc>
        <w:tc>
          <w:tcPr>
            <w:tcW w:w="2940" w:type="dxa"/>
            <w:tcBorders/>
          </w:tcPr>
          <w:p>
            <w:pPr>
              <w:pStyle w:val="Normal"/>
              <w:keepLines/>
              <w:jc w:val="both"/>
              <w:rPr>
                <w:rFonts w:ascii="Arial" w:hAnsi="Arial" w:eastAsia="Times New Roman" w:cs="Times New Roman"/>
                <w:lang w:eastAsia="en-AU"/>
              </w:rPr>
            </w:pPr>
            <w:ins w:id="86" w:author="Unknown Author" w:date="2021-03-30T22:58:01Z">
              <w:r>
                <w:rPr>
                  <w:rFonts w:eastAsia="NSimSun" w:cs="Arial"/>
                  <w:color w:val="auto"/>
                  <w:kern w:val="2"/>
                  <w:sz w:val="24"/>
                  <w:szCs w:val="24"/>
                  <w:lang w:val="en-AU" w:eastAsia="zh-CN" w:bidi="hi-IN"/>
                </w:rPr>
                <w:t>High</w:t>
              </w:r>
            </w:ins>
          </w:p>
        </w:tc>
        <w:tc>
          <w:tcPr>
            <w:tcW w:w="3569" w:type="dxa"/>
            <w:tcBorders/>
          </w:tcPr>
          <w:p>
            <w:pPr>
              <w:pStyle w:val="Normal"/>
              <w:keepLines/>
              <w:jc w:val="both"/>
              <w:rPr>
                <w:rFonts w:ascii="Arial" w:hAnsi="Arial" w:eastAsia="Times New Roman" w:cs="Times New Roman"/>
                <w:lang w:eastAsia="en-AU"/>
              </w:rPr>
            </w:pPr>
            <w:ins w:id="87" w:author="Unknown Author" w:date="2021-04-03T22:32:24Z">
              <w:r>
                <w:rPr>
                  <w:rFonts w:eastAsia="NSimSun" w:cs="Arial"/>
                  <w:color w:val="auto"/>
                  <w:kern w:val="2"/>
                  <w:sz w:val="24"/>
                  <w:szCs w:val="24"/>
                  <w:lang w:val="en-AU" w:eastAsia="zh-CN" w:bidi="hi-IN"/>
                </w:rPr>
                <w:t>Marketing cost</w:t>
              </w:r>
            </w:ins>
            <w:ins w:id="88" w:author="Unknown Author" w:date="2021-03-30T22:58:01Z">
              <w:r>
                <w:rPr>
                  <w:rFonts w:eastAsia="NSimSun" w:cs="Arial"/>
                  <w:color w:val="auto"/>
                  <w:kern w:val="2"/>
                  <w:sz w:val="24"/>
                  <w:szCs w:val="24"/>
                  <w:lang w:val="en-AU" w:eastAsia="zh-CN" w:bidi="hi-IN"/>
                </w:rPr>
                <w:t xml:space="preserve"> will reduced over time, without recording any negative impact.</w:t>
              </w:r>
            </w:ins>
          </w:p>
        </w:tc>
      </w:tr>
      <w:tr>
        <w:trPr/>
        <w:tc>
          <w:tcPr>
            <w:tcW w:w="3345" w:type="dxa"/>
            <w:tcBorders/>
          </w:tcPr>
          <w:p>
            <w:pPr>
              <w:pStyle w:val="Normal"/>
              <w:keepLines/>
              <w:jc w:val="both"/>
              <w:rPr>
                <w:rFonts w:ascii="Arial" w:hAnsi="Arial" w:eastAsia="Times New Roman" w:cs="Times New Roman"/>
                <w:lang w:eastAsia="en-AU"/>
              </w:rPr>
            </w:pPr>
            <w:ins w:id="89" w:author="Unknown Author" w:date="2021-04-03T22:54:17Z">
              <w:r>
                <w:rPr>
                  <w:rFonts w:eastAsia="NSimSun" w:cs="Arial"/>
                  <w:color w:val="auto"/>
                  <w:kern w:val="2"/>
                  <w:sz w:val="24"/>
                  <w:szCs w:val="24"/>
                  <w:lang w:val="en-AU" w:eastAsia="zh-CN" w:bidi="hi-IN"/>
                </w:rPr>
                <w:t>Reach r</w:t>
              </w:r>
            </w:ins>
            <w:ins w:id="90" w:author="Unknown Author" w:date="2021-04-03T22:34:01Z">
              <w:r>
                <w:rPr>
                  <w:rFonts w:eastAsia="NSimSun" w:cs="Arial"/>
                  <w:color w:val="auto"/>
                  <w:kern w:val="2"/>
                  <w:sz w:val="24"/>
                  <w:szCs w:val="24"/>
                  <w:lang w:val="en-AU" w:eastAsia="zh-CN" w:bidi="hi-IN"/>
                </w:rPr>
                <w:t>emote markets</w:t>
              </w:r>
            </w:ins>
          </w:p>
        </w:tc>
        <w:tc>
          <w:tcPr>
            <w:tcW w:w="2940" w:type="dxa"/>
            <w:tcBorders/>
          </w:tcPr>
          <w:p>
            <w:pPr>
              <w:pStyle w:val="Normal"/>
              <w:keepLines/>
              <w:jc w:val="both"/>
              <w:rPr>
                <w:rFonts w:ascii="Arial" w:hAnsi="Arial" w:eastAsia="Times New Roman" w:cs="Times New Roman"/>
                <w:lang w:eastAsia="en-AU"/>
              </w:rPr>
            </w:pPr>
            <w:ins w:id="91" w:author="Unknown Author" w:date="2021-03-30T22:58:01Z">
              <w:r>
                <w:rPr>
                  <w:rFonts w:eastAsia="NSimSun" w:cs="Arial"/>
                  <w:color w:val="auto"/>
                  <w:kern w:val="2"/>
                  <w:sz w:val="24"/>
                  <w:szCs w:val="24"/>
                  <w:lang w:val="en-AU" w:eastAsia="zh-CN" w:bidi="hi-IN"/>
                </w:rPr>
                <w:t>High</w:t>
              </w:r>
            </w:ins>
          </w:p>
        </w:tc>
        <w:tc>
          <w:tcPr>
            <w:tcW w:w="3569" w:type="dxa"/>
            <w:tcBorders/>
          </w:tcPr>
          <w:p>
            <w:pPr>
              <w:pStyle w:val="Normal"/>
              <w:keepLines/>
              <w:jc w:val="both"/>
              <w:rPr>
                <w:rFonts w:ascii="Arial" w:hAnsi="Arial" w:eastAsia="Times New Roman" w:cs="Times New Roman"/>
                <w:lang w:eastAsia="en-AU"/>
              </w:rPr>
            </w:pPr>
            <w:ins w:id="92" w:author="Unknown Author" w:date="2021-03-30T22:58:01Z">
              <w:r>
                <w:rPr>
                  <w:rFonts w:eastAsia="NSimSun" w:cs="Arial"/>
                  <w:color w:val="auto"/>
                  <w:kern w:val="2"/>
                  <w:sz w:val="24"/>
                  <w:szCs w:val="24"/>
                  <w:lang w:val="en-AU" w:eastAsia="zh-CN" w:bidi="hi-IN"/>
                </w:rPr>
                <w:t>Sales figures from national and international market will increase</w:t>
              </w:r>
            </w:ins>
            <w:ins w:id="93" w:author="Unknown Author" w:date="2021-04-03T22:35:06Z">
              <w:r>
                <w:rPr>
                  <w:rFonts w:eastAsia="NSimSun" w:cs="Arial"/>
                  <w:color w:val="auto"/>
                  <w:kern w:val="2"/>
                  <w:sz w:val="24"/>
                  <w:szCs w:val="24"/>
                  <w:lang w:val="en-AU" w:eastAsia="zh-CN" w:bidi="hi-IN"/>
                </w:rPr>
                <w:t xml:space="preserve"> </w:t>
              </w:r>
            </w:ins>
            <w:ins w:id="94" w:author="Unknown Author" w:date="2021-04-03T22:35:06Z">
              <w:r>
                <w:rPr>
                  <w:rFonts w:eastAsia="NSimSun" w:cs="Arial"/>
                  <w:color w:val="auto"/>
                  <w:kern w:val="2"/>
                  <w:sz w:val="24"/>
                  <w:szCs w:val="24"/>
                  <w:lang w:val="en-AU" w:eastAsia="zh-CN" w:bidi="hi-IN"/>
                </w:rPr>
                <w:t>due the new reach of sales</w:t>
              </w:r>
            </w:ins>
          </w:p>
        </w:tc>
      </w:tr>
      <w:tr>
        <w:trPr/>
        <w:tc>
          <w:tcPr>
            <w:tcW w:w="3345" w:type="dxa"/>
            <w:tcBorders/>
          </w:tcPr>
          <w:p>
            <w:pPr>
              <w:pStyle w:val="Normal"/>
              <w:keepLines/>
              <w:jc w:val="both"/>
              <w:rPr>
                <w:rFonts w:ascii="Arial" w:hAnsi="Arial" w:eastAsia="Times New Roman" w:cs="Times New Roman"/>
                <w:lang w:eastAsia="en-AU"/>
              </w:rPr>
            </w:pPr>
            <w:ins w:id="95" w:author="Unknown Author" w:date="2021-04-03T22:54:21Z">
              <w:r>
                <w:rPr>
                  <w:rFonts w:eastAsia="NSimSun" w:cs="Arial"/>
                  <w:color w:val="auto"/>
                  <w:kern w:val="2"/>
                  <w:sz w:val="24"/>
                  <w:szCs w:val="24"/>
                  <w:lang w:val="en-AU" w:eastAsia="zh-CN" w:bidi="hi-IN"/>
                </w:rPr>
                <w:t xml:space="preserve">Reduction of </w:t>
              </w:r>
            </w:ins>
            <w:ins w:id="96" w:author="Unknown Author" w:date="2021-04-03T22:35:52Z">
              <w:r>
                <w:rPr>
                  <w:rFonts w:eastAsia="NSimSun" w:cs="Arial"/>
                  <w:color w:val="auto"/>
                  <w:kern w:val="2"/>
                  <w:sz w:val="24"/>
                  <w:szCs w:val="24"/>
                  <w:lang w:val="en-AU" w:eastAsia="zh-CN" w:bidi="hi-IN"/>
                </w:rPr>
                <w:t>unsalable item</w:t>
              </w:r>
            </w:ins>
            <w:ins w:id="97" w:author="Unknown Author" w:date="2021-04-03T22:36:00Z">
              <w:r>
                <w:rPr>
                  <w:rFonts w:eastAsia="NSimSun" w:cs="Arial"/>
                  <w:color w:val="auto"/>
                  <w:kern w:val="2"/>
                  <w:sz w:val="24"/>
                  <w:szCs w:val="24"/>
                  <w:lang w:val="en-AU" w:eastAsia="zh-CN" w:bidi="hi-IN"/>
                </w:rPr>
                <w:t xml:space="preserve">s </w:t>
              </w:r>
            </w:ins>
            <w:ins w:id="98" w:author="Unknown Author" w:date="2021-04-03T22:54:38Z">
              <w:r>
                <w:rPr>
                  <w:rFonts w:eastAsia="NSimSun" w:cs="Arial"/>
                  <w:color w:val="auto"/>
                  <w:kern w:val="2"/>
                  <w:sz w:val="24"/>
                  <w:szCs w:val="24"/>
                  <w:lang w:val="en-AU" w:eastAsia="zh-CN" w:bidi="hi-IN"/>
                </w:rPr>
                <w:t>produced</w:t>
              </w:r>
            </w:ins>
          </w:p>
        </w:tc>
        <w:tc>
          <w:tcPr>
            <w:tcW w:w="2940" w:type="dxa"/>
            <w:tcBorders/>
          </w:tcPr>
          <w:p>
            <w:pPr>
              <w:pStyle w:val="Normal"/>
              <w:keepLines/>
              <w:jc w:val="both"/>
              <w:rPr>
                <w:rFonts w:ascii="Arial" w:hAnsi="Arial" w:eastAsia="Times New Roman" w:cs="Times New Roman"/>
                <w:lang w:eastAsia="en-AU"/>
              </w:rPr>
            </w:pPr>
            <w:ins w:id="99" w:author="Unknown Author" w:date="2021-03-30T22:58:01Z">
              <w:r>
                <w:rPr>
                  <w:rFonts w:eastAsia="NSimSun" w:cs="Arial"/>
                  <w:color w:val="auto"/>
                  <w:kern w:val="2"/>
                  <w:sz w:val="24"/>
                  <w:szCs w:val="24"/>
                  <w:lang w:val="en-AU" w:eastAsia="zh-CN" w:bidi="hi-IN"/>
                </w:rPr>
                <w:t>High</w:t>
              </w:r>
            </w:ins>
          </w:p>
        </w:tc>
        <w:tc>
          <w:tcPr>
            <w:tcW w:w="3569" w:type="dxa"/>
            <w:tcBorders/>
          </w:tcPr>
          <w:p>
            <w:pPr>
              <w:pStyle w:val="Normal"/>
              <w:keepLines/>
              <w:jc w:val="both"/>
              <w:rPr>
                <w:rFonts w:ascii="Arial" w:hAnsi="Arial" w:eastAsia="Times New Roman" w:cs="Times New Roman"/>
                <w:lang w:eastAsia="en-AU"/>
              </w:rPr>
            </w:pPr>
            <w:ins w:id="100" w:author="Unknown Author" w:date="2021-03-30T22:58:01Z">
              <w:r>
                <w:rPr>
                  <w:rFonts w:eastAsia="NSimSun" w:cs="Arial"/>
                  <w:color w:val="auto"/>
                  <w:kern w:val="2"/>
                  <w:sz w:val="24"/>
                  <w:szCs w:val="24"/>
                  <w:lang w:val="en-AU" w:eastAsia="zh-CN" w:bidi="hi-IN"/>
                </w:rPr>
                <w:t xml:space="preserve">Lower number of unsalable items </w:t>
              </w:r>
            </w:ins>
            <w:ins w:id="101" w:author="Unknown Author" w:date="2021-04-03T22:36:17Z">
              <w:r>
                <w:rPr>
                  <w:rFonts w:eastAsia="NSimSun" w:cs="Arial"/>
                  <w:color w:val="auto"/>
                  <w:kern w:val="2"/>
                  <w:sz w:val="24"/>
                  <w:szCs w:val="24"/>
                  <w:lang w:val="en-AU" w:eastAsia="zh-CN" w:bidi="hi-IN"/>
                </w:rPr>
                <w:t>due reports</w:t>
              </w:r>
            </w:ins>
          </w:p>
        </w:tc>
      </w:tr>
      <w:tr>
        <w:trPr/>
        <w:tc>
          <w:tcPr>
            <w:tcW w:w="3345" w:type="dxa"/>
            <w:tcBorders/>
          </w:tcPr>
          <w:p>
            <w:pPr>
              <w:pStyle w:val="Normal"/>
              <w:keepLines/>
              <w:jc w:val="both"/>
              <w:rPr>
                <w:rFonts w:ascii="Arial" w:hAnsi="Arial" w:eastAsia="Times New Roman" w:cs="Times New Roman"/>
                <w:lang w:eastAsia="en-AU"/>
              </w:rPr>
            </w:pPr>
            <w:ins w:id="102" w:author="Unknown Author" w:date="2021-03-30T22:58:01Z">
              <w:r>
                <w:rPr>
                  <w:rFonts w:eastAsia="NSimSun" w:cs="Arial"/>
                  <w:color w:val="auto"/>
                  <w:kern w:val="2"/>
                  <w:sz w:val="24"/>
                  <w:szCs w:val="24"/>
                  <w:lang w:val="en-AU" w:eastAsia="zh-CN" w:bidi="hi-IN"/>
                </w:rPr>
                <w:t xml:space="preserve">Improve efficiency of administrative </w:t>
              </w:r>
            </w:ins>
            <w:ins w:id="103" w:author="Unknown Author" w:date="2021-04-03T22:55:01Z">
              <w:r>
                <w:rPr>
                  <w:rFonts w:eastAsia="NSimSun" w:cs="Arial"/>
                  <w:color w:val="auto"/>
                  <w:kern w:val="2"/>
                  <w:sz w:val="24"/>
                  <w:szCs w:val="24"/>
                  <w:lang w:val="en-AU" w:eastAsia="zh-CN" w:bidi="hi-IN"/>
                </w:rPr>
                <w:t>tasks</w:t>
              </w:r>
            </w:ins>
          </w:p>
        </w:tc>
        <w:tc>
          <w:tcPr>
            <w:tcW w:w="2940" w:type="dxa"/>
            <w:tcBorders/>
          </w:tcPr>
          <w:p>
            <w:pPr>
              <w:pStyle w:val="Normal"/>
              <w:keepLines/>
              <w:jc w:val="both"/>
              <w:rPr>
                <w:rFonts w:ascii="Arial" w:hAnsi="Arial" w:eastAsia="Times New Roman" w:cs="Times New Roman"/>
                <w:lang w:eastAsia="en-AU"/>
              </w:rPr>
            </w:pPr>
            <w:ins w:id="104" w:author="Unknown Author" w:date="2021-03-30T22:58:01Z">
              <w:r>
                <w:rPr>
                  <w:rFonts w:eastAsia="NSimSun" w:cs="Arial"/>
                  <w:color w:val="auto"/>
                  <w:kern w:val="2"/>
                  <w:sz w:val="24"/>
                  <w:szCs w:val="24"/>
                  <w:lang w:val="en-AU" w:eastAsia="zh-CN" w:bidi="hi-IN"/>
                </w:rPr>
                <w:t>High</w:t>
              </w:r>
            </w:ins>
          </w:p>
        </w:tc>
        <w:tc>
          <w:tcPr>
            <w:tcW w:w="3569" w:type="dxa"/>
            <w:tcBorders/>
          </w:tcPr>
          <w:p>
            <w:pPr>
              <w:pStyle w:val="Normal"/>
              <w:keepLines/>
              <w:jc w:val="both"/>
              <w:rPr>
                <w:rFonts w:ascii="Arial" w:hAnsi="Arial" w:eastAsia="Times New Roman" w:cs="Times New Roman"/>
                <w:lang w:eastAsia="en-AU"/>
              </w:rPr>
            </w:pPr>
            <w:ins w:id="105" w:author="Unknown Author" w:date="2021-03-30T22:58:01Z">
              <w:r>
                <w:rPr>
                  <w:rFonts w:eastAsia="NSimSun" w:cs="Arial"/>
                  <w:color w:val="auto"/>
                  <w:kern w:val="2"/>
                  <w:sz w:val="24"/>
                  <w:szCs w:val="24"/>
                  <w:lang w:val="en-AU" w:eastAsia="zh-CN" w:bidi="hi-IN"/>
                </w:rPr>
                <w:t>Increase accuracy, quantity and quality of the work produced in the same amount of time.</w:t>
              </w:r>
            </w:ins>
          </w:p>
        </w:tc>
      </w:tr>
      <w:tr>
        <w:trPr/>
        <w:tc>
          <w:tcPr>
            <w:tcW w:w="3345" w:type="dxa"/>
            <w:tcBorders/>
          </w:tcPr>
          <w:p>
            <w:pPr>
              <w:pStyle w:val="Normal"/>
              <w:keepLines/>
              <w:jc w:val="both"/>
              <w:rPr>
                <w:rFonts w:ascii="Arial" w:hAnsi="Arial" w:eastAsia="Times New Roman" w:cs="Times New Roman"/>
                <w:lang w:eastAsia="en-AU"/>
              </w:rPr>
            </w:pPr>
            <w:ins w:id="106" w:author="Unknown Author" w:date="2021-04-03T22:55:49Z">
              <w:r>
                <w:rPr>
                  <w:rFonts w:eastAsia="NSimSun" w:cs="Arial"/>
                  <w:color w:val="auto"/>
                  <w:kern w:val="2"/>
                  <w:sz w:val="24"/>
                  <w:szCs w:val="24"/>
                  <w:lang w:val="en-AU" w:eastAsia="zh-CN" w:bidi="hi-IN"/>
                </w:rPr>
                <w:t>Reduce time consuming tasks</w:t>
              </w:r>
            </w:ins>
          </w:p>
        </w:tc>
        <w:tc>
          <w:tcPr>
            <w:tcW w:w="2940" w:type="dxa"/>
            <w:tcBorders/>
          </w:tcPr>
          <w:p>
            <w:pPr>
              <w:pStyle w:val="Normal"/>
              <w:keepLines/>
              <w:jc w:val="both"/>
              <w:rPr>
                <w:rFonts w:ascii="Arial" w:hAnsi="Arial" w:eastAsia="Times New Roman" w:cs="Times New Roman"/>
                <w:lang w:eastAsia="en-AU"/>
              </w:rPr>
            </w:pPr>
            <w:ins w:id="107" w:author="Unknown Author" w:date="2021-03-30T22:58:01Z">
              <w:r>
                <w:rPr>
                  <w:rFonts w:eastAsia="NSimSun" w:cs="Arial"/>
                  <w:color w:val="auto"/>
                  <w:kern w:val="2"/>
                  <w:sz w:val="24"/>
                  <w:szCs w:val="24"/>
                  <w:lang w:val="en-AU" w:eastAsia="zh-CN" w:bidi="hi-IN"/>
                </w:rPr>
                <w:t>High</w:t>
              </w:r>
            </w:ins>
          </w:p>
        </w:tc>
        <w:tc>
          <w:tcPr>
            <w:tcW w:w="3569" w:type="dxa"/>
            <w:tcBorders/>
          </w:tcPr>
          <w:p>
            <w:pPr>
              <w:pStyle w:val="Normal"/>
              <w:keepLines/>
              <w:jc w:val="both"/>
              <w:rPr>
                <w:rFonts w:ascii="Arial" w:hAnsi="Arial" w:eastAsia="Times New Roman" w:cs="Times New Roman"/>
                <w:lang w:eastAsia="en-AU"/>
              </w:rPr>
            </w:pPr>
            <w:ins w:id="108" w:author="Unknown Author" w:date="2021-03-30T22:58:01Z">
              <w:r>
                <w:rPr>
                  <w:rFonts w:eastAsia="NSimSun" w:cs="Arial"/>
                  <w:color w:val="auto"/>
                  <w:kern w:val="2"/>
                  <w:sz w:val="24"/>
                  <w:szCs w:val="24"/>
                  <w:lang w:val="en-AU" w:eastAsia="zh-CN" w:bidi="hi-IN"/>
                </w:rPr>
                <w:t xml:space="preserve">The time </w:t>
              </w:r>
            </w:ins>
            <w:ins w:id="109" w:author="Unknown Author" w:date="2021-03-30T22:58:01Z">
              <w:r>
                <w:rPr>
                  <w:rFonts w:eastAsia="NSimSun" w:cs="Arial"/>
                  <w:color w:val="auto"/>
                  <w:kern w:val="2"/>
                  <w:sz w:val="24"/>
                  <w:szCs w:val="24"/>
                  <w:lang w:val="en-AU" w:eastAsia="zh-CN" w:bidi="hi-IN"/>
                </w:rPr>
                <w:t xml:space="preserve">consumed </w:t>
              </w:r>
            </w:ins>
            <w:ins w:id="110" w:author="Unknown Author" w:date="2021-03-30T22:58:01Z">
              <w:r>
                <w:rPr>
                  <w:rFonts w:eastAsia="NSimSun" w:cs="Arial"/>
                  <w:color w:val="auto"/>
                  <w:kern w:val="2"/>
                  <w:sz w:val="24"/>
                  <w:szCs w:val="24"/>
                  <w:lang w:val="en-AU" w:eastAsia="zh-CN" w:bidi="hi-IN"/>
                </w:rPr>
                <w:t>to purchase items on the system will be significantly reduced</w:t>
              </w:r>
            </w:ins>
            <w:ins w:id="111" w:author="Unknown Author" w:date="2021-04-03T22:55:36Z">
              <w:r>
                <w:rPr>
                  <w:rFonts w:eastAsia="NSimSun" w:cs="Arial"/>
                  <w:color w:val="auto"/>
                  <w:kern w:val="2"/>
                  <w:sz w:val="24"/>
                  <w:szCs w:val="24"/>
                  <w:lang w:val="en-AU" w:eastAsia="zh-CN" w:bidi="hi-IN"/>
                </w:rPr>
                <w:t>.</w:t>
              </w:r>
            </w:ins>
          </w:p>
        </w:tc>
      </w:tr>
      <w:tr>
        <w:trPr/>
        <w:tc>
          <w:tcPr>
            <w:tcW w:w="3345" w:type="dxa"/>
            <w:tcBorders/>
          </w:tcPr>
          <w:p>
            <w:pPr>
              <w:pStyle w:val="Normal"/>
              <w:keepLines/>
              <w:jc w:val="both"/>
              <w:rPr>
                <w:rFonts w:ascii="Arial" w:hAnsi="Arial" w:eastAsia="Times New Roman" w:cs="Times New Roman"/>
                <w:lang w:eastAsia="en-AU"/>
              </w:rPr>
            </w:pPr>
            <w:ins w:id="112" w:author="Unknown Author" w:date="2021-03-30T22:58:01Z">
              <w:r>
                <w:rPr>
                  <w:rFonts w:eastAsia="NSimSun" w:cs="Arial"/>
                  <w:color w:val="auto"/>
                  <w:kern w:val="2"/>
                  <w:sz w:val="24"/>
                  <w:szCs w:val="24"/>
                  <w:lang w:val="en-AU" w:eastAsia="zh-CN" w:bidi="hi-IN"/>
                </w:rPr>
                <w:t>Reduction of human resources</w:t>
              </w:r>
            </w:ins>
          </w:p>
        </w:tc>
        <w:tc>
          <w:tcPr>
            <w:tcW w:w="2940" w:type="dxa"/>
            <w:tcBorders/>
          </w:tcPr>
          <w:p>
            <w:pPr>
              <w:pStyle w:val="Normal"/>
              <w:keepLines/>
              <w:jc w:val="both"/>
              <w:rPr>
                <w:rFonts w:ascii="Arial" w:hAnsi="Arial" w:eastAsia="Times New Roman" w:cs="Times New Roman"/>
                <w:lang w:eastAsia="en-AU"/>
              </w:rPr>
            </w:pPr>
            <w:ins w:id="113" w:author="Unknown Author" w:date="2021-03-30T22:58:01Z">
              <w:r>
                <w:rPr>
                  <w:rFonts w:eastAsia="NSimSun" w:cs="Arial"/>
                  <w:color w:val="auto"/>
                  <w:kern w:val="2"/>
                  <w:sz w:val="24"/>
                  <w:szCs w:val="24"/>
                  <w:lang w:val="en-AU" w:eastAsia="zh-CN" w:bidi="hi-IN"/>
                </w:rPr>
                <w:t>Medium</w:t>
              </w:r>
            </w:ins>
          </w:p>
        </w:tc>
        <w:tc>
          <w:tcPr>
            <w:tcW w:w="3569" w:type="dxa"/>
            <w:tcBorders/>
          </w:tcPr>
          <w:p>
            <w:pPr>
              <w:pStyle w:val="Normal"/>
              <w:keepLines/>
              <w:jc w:val="both"/>
              <w:rPr>
                <w:rFonts w:ascii="Arial" w:hAnsi="Arial" w:eastAsia="Times New Roman" w:cs="Times New Roman"/>
                <w:lang w:eastAsia="en-AU"/>
              </w:rPr>
            </w:pPr>
            <w:ins w:id="114" w:author="Unknown Author" w:date="2021-04-03T22:56:37Z">
              <w:r>
                <w:rPr>
                  <w:rFonts w:eastAsia="NSimSun" w:cs="Arial"/>
                  <w:color w:val="auto"/>
                  <w:kern w:val="2"/>
                  <w:sz w:val="24"/>
                  <w:szCs w:val="24"/>
                  <w:lang w:val="en-AU" w:eastAsia="zh-CN" w:bidi="hi-IN"/>
                </w:rPr>
                <w:t>Less salesman will be required</w:t>
              </w:r>
            </w:ins>
          </w:p>
        </w:tc>
      </w:tr>
      <w:tr>
        <w:trPr/>
        <w:tc>
          <w:tcPr>
            <w:tcW w:w="3345" w:type="dxa"/>
            <w:tcBorders/>
          </w:tcPr>
          <w:p>
            <w:pPr>
              <w:pStyle w:val="Normal"/>
              <w:keepLines/>
              <w:jc w:val="both"/>
              <w:rPr>
                <w:rFonts w:ascii="Arial" w:hAnsi="Arial" w:eastAsia="Times New Roman" w:cs="Times New Roman"/>
                <w:lang w:eastAsia="en-AU"/>
              </w:rPr>
            </w:pPr>
            <w:ins w:id="115" w:author="Unknown Author" w:date="2021-03-30T22:58:01Z">
              <w:r>
                <w:rPr>
                  <w:rFonts w:eastAsia="NSimSun" w:cs="Arial"/>
                  <w:color w:val="auto"/>
                  <w:kern w:val="2"/>
                  <w:sz w:val="24"/>
                  <w:szCs w:val="24"/>
                  <w:lang w:val="en-AU" w:eastAsia="zh-CN" w:bidi="hi-IN"/>
                </w:rPr>
                <w:t>Reduction in the cost of renting the premises</w:t>
              </w:r>
            </w:ins>
          </w:p>
        </w:tc>
        <w:tc>
          <w:tcPr>
            <w:tcW w:w="2940" w:type="dxa"/>
            <w:tcBorders/>
          </w:tcPr>
          <w:p>
            <w:pPr>
              <w:pStyle w:val="Normal"/>
              <w:keepLines/>
              <w:jc w:val="both"/>
              <w:rPr>
                <w:rFonts w:ascii="Arial" w:hAnsi="Arial" w:eastAsia="Times New Roman" w:cs="Times New Roman"/>
                <w:lang w:eastAsia="en-AU"/>
              </w:rPr>
            </w:pPr>
            <w:ins w:id="116" w:author="Unknown Author" w:date="2021-03-30T22:58:01Z">
              <w:r>
                <w:rPr>
                  <w:rFonts w:eastAsia="NSimSun" w:cs="Arial"/>
                  <w:color w:val="auto"/>
                  <w:kern w:val="2"/>
                  <w:sz w:val="24"/>
                  <w:szCs w:val="24"/>
                  <w:lang w:val="en-AU" w:eastAsia="zh-CN" w:bidi="hi-IN"/>
                </w:rPr>
                <w:t>Low</w:t>
              </w:r>
            </w:ins>
          </w:p>
        </w:tc>
        <w:tc>
          <w:tcPr>
            <w:tcW w:w="3569" w:type="dxa"/>
            <w:tcBorders/>
          </w:tcPr>
          <w:p>
            <w:pPr>
              <w:pStyle w:val="Normal"/>
              <w:keepLines/>
              <w:jc w:val="both"/>
              <w:rPr>
                <w:rFonts w:ascii="Arial" w:hAnsi="Arial" w:eastAsia="Times New Roman" w:cs="Times New Roman"/>
                <w:lang w:eastAsia="en-AU"/>
              </w:rPr>
            </w:pPr>
            <w:ins w:id="117" w:author="Unknown Author" w:date="2021-04-03T22:56:54Z">
              <w:r>
                <w:rPr>
                  <w:rFonts w:eastAsia="NSimSun" w:cs="Arial"/>
                  <w:color w:val="auto"/>
                  <w:kern w:val="2"/>
                  <w:sz w:val="24"/>
                  <w:szCs w:val="24"/>
                  <w:lang w:val="en-AU" w:eastAsia="zh-CN" w:bidi="hi-IN"/>
                </w:rPr>
                <w:t xml:space="preserve">Online </w:t>
              </w:r>
            </w:ins>
            <w:ins w:id="118" w:author="Unknown Author" w:date="2021-03-30T22:58:01Z">
              <w:r>
                <w:rPr>
                  <w:rFonts w:eastAsia="NSimSun" w:cs="Arial"/>
                  <w:color w:val="auto"/>
                  <w:kern w:val="2"/>
                  <w:sz w:val="24"/>
                  <w:szCs w:val="24"/>
                  <w:lang w:val="en-AU" w:eastAsia="zh-CN" w:bidi="hi-IN"/>
                </w:rPr>
                <w:t>sales overtake local sales.</w:t>
              </w:r>
            </w:ins>
          </w:p>
        </w:tc>
      </w:tr>
    </w:tbl>
    <w:p>
      <w:pPr>
        <w:pStyle w:val="Normal"/>
        <w:jc w:val="both"/>
        <w:rPr>
          <w:rFonts w:ascii="Liberation Sans" w:hAnsi="Liberation Sans" w:eastAsia="Microsoft YaHei" w:cs="Arial"/>
          <w:b/>
          <w:b/>
          <w:bCs/>
          <w:color w:val="auto"/>
          <w:kern w:val="2"/>
          <w:sz w:val="36"/>
          <w:szCs w:val="36"/>
          <w:lang w:val="en-AU" w:eastAsia="zh-CN" w:bidi="hi-IN"/>
          <w:ins w:id="120" w:author="Unknown Author" w:date="2021-03-30T22:58:01Z"/>
        </w:rPr>
      </w:pPr>
      <w:ins w:id="119" w:author="Unknown Author" w:date="2021-03-30T22:58:01Z">
        <w:r>
          <w:rPr>
            <w:rFonts w:eastAsia="Microsoft YaHei" w:cs="Arial" w:ascii="Liberation Sans" w:hAnsi="Liberation Sans"/>
            <w:b/>
            <w:bCs/>
            <w:color w:val="auto"/>
            <w:kern w:val="2"/>
            <w:sz w:val="36"/>
            <w:szCs w:val="36"/>
            <w:lang w:val="en-AU" w:eastAsia="zh-CN" w:bidi="hi-IN"/>
          </w:rPr>
        </w:r>
      </w:ins>
    </w:p>
    <w:p>
      <w:pPr>
        <w:pStyle w:val="Heading2"/>
        <w:numPr>
          <w:ilvl w:val="1"/>
          <w:numId w:val="2"/>
        </w:numPr>
        <w:rPr>
          <w:rFonts w:ascii="Liberation Sans" w:hAnsi="Liberation Sans" w:eastAsia="Microsoft YaHei" w:cs="Arial"/>
          <w:b/>
          <w:b/>
          <w:bCs/>
          <w:color w:val="auto"/>
          <w:kern w:val="2"/>
          <w:sz w:val="36"/>
          <w:szCs w:val="36"/>
          <w:lang w:val="en-AU" w:eastAsia="zh-CN" w:bidi="hi-IN"/>
          <w:ins w:id="122" w:author="Unknown Author" w:date="2021-03-30T22:58:01Z"/>
        </w:rPr>
      </w:pPr>
      <w:ins w:id="121" w:author="Unknown Author" w:date="2021-03-30T22:58:01Z">
        <w:bookmarkStart w:id="6" w:name="__RefHeading___Toc1613_263356945"/>
        <w:bookmarkEnd w:id="6"/>
        <w:r>
          <w:rPr/>
          <w:t>Feasibility Statement</w:t>
        </w:r>
      </w:ins>
    </w:p>
    <w:p>
      <w:pPr>
        <w:pStyle w:val="TextBody"/>
        <w:jc w:val="both"/>
        <w:rPr>
          <w:rFonts w:ascii="Liberation Sans" w:hAnsi="Liberation Sans" w:eastAsia="Microsoft YaHei" w:cs="Arial"/>
          <w:b/>
          <w:b/>
          <w:bCs/>
          <w:color w:val="auto"/>
          <w:kern w:val="2"/>
          <w:sz w:val="36"/>
          <w:szCs w:val="36"/>
          <w:lang w:val="en-AU" w:eastAsia="zh-CN" w:bidi="hi-IN"/>
          <w:ins w:id="133" w:author="Unknown Author" w:date="2021-03-30T22:58:01Z"/>
        </w:rPr>
      </w:pPr>
      <w:ins w:id="123" w:author="Unknown Author" w:date="2021-03-30T22:58:01Z">
        <w:r>
          <w:rPr/>
          <w:tab/>
          <w:t>In order t</w:t>
        </w:r>
      </w:ins>
      <w:ins w:id="124" w:author="Unknown Author" w:date="2021-03-30T22:58:01Z">
        <w:r>
          <w:rPr/>
          <w:t xml:space="preserve">o determine the feasibility of the Bazaar Ceramics Project, five different factors </w:t>
        </w:r>
      </w:ins>
      <w:ins w:id="125" w:author="Unknown Author" w:date="2021-03-30T22:58:01Z">
        <w:r>
          <w:rPr>
            <w:rFonts w:eastAsia="NSimSun" w:cs="Arial"/>
            <w:color w:val="auto"/>
            <w:kern w:val="2"/>
            <w:sz w:val="24"/>
            <w:szCs w:val="24"/>
            <w:lang w:val="en-AU" w:eastAsia="zh-CN" w:bidi="hi-IN"/>
          </w:rPr>
          <w:t xml:space="preserve">will </w:t>
        </w:r>
      </w:ins>
      <w:ins w:id="126" w:author="Unknown Author" w:date="2021-03-30T22:58:01Z">
        <w:r>
          <w:rPr/>
          <w:t xml:space="preserve">be considered and compared </w:t>
        </w:r>
      </w:ins>
      <w:ins w:id="127" w:author="Unknown Author" w:date="2021-03-30T22:58:01Z">
        <w:r>
          <w:rPr>
            <w:rFonts w:eastAsia="NSimSun" w:cs="Arial"/>
            <w:color w:val="auto"/>
            <w:kern w:val="2"/>
            <w:sz w:val="24"/>
            <w:szCs w:val="24"/>
            <w:lang w:val="en-AU" w:eastAsia="zh-CN" w:bidi="hi-IN"/>
          </w:rPr>
          <w:t xml:space="preserve">to </w:t>
        </w:r>
      </w:ins>
      <w:ins w:id="128" w:author="Unknown Author" w:date="2021-03-30T22:58:01Z">
        <w:r>
          <w:rPr/>
          <w:t xml:space="preserve">the </w:t>
        </w:r>
      </w:ins>
      <w:ins w:id="129" w:author="Unknown Author" w:date="2021-03-30T22:58:01Z">
        <w:r>
          <w:rPr/>
          <w:t xml:space="preserve">actual </w:t>
        </w:r>
      </w:ins>
      <w:ins w:id="130" w:author="Unknown Author" w:date="2021-03-30T22:58:01Z">
        <w:r>
          <w:rPr>
            <w:rFonts w:eastAsia="NSimSun" w:cs="Arial"/>
            <w:color w:val="auto"/>
            <w:kern w:val="2"/>
            <w:sz w:val="24"/>
            <w:szCs w:val="24"/>
            <w:lang w:val="en-AU" w:eastAsia="zh-CN" w:bidi="hi-IN"/>
          </w:rPr>
          <w:t>company</w:t>
        </w:r>
      </w:ins>
      <w:ins w:id="131" w:author="Unknown Author" w:date="2021-04-03T22:58:48Z">
        <w:r>
          <w:rPr>
            <w:rFonts w:eastAsia="NSimSun" w:cs="Arial"/>
            <w:color w:val="auto"/>
            <w:kern w:val="2"/>
            <w:sz w:val="24"/>
            <w:szCs w:val="24"/>
            <w:lang w:val="en-AU" w:eastAsia="zh-CN" w:bidi="hi-IN"/>
          </w:rPr>
          <w:t xml:space="preserve">’s </w:t>
        </w:r>
      </w:ins>
      <w:ins w:id="132" w:author="Unknown Author" w:date="2021-03-30T22:58:01Z">
        <w:r>
          <w:rPr/>
          <w:t>capabilities.</w:t>
        </w:r>
      </w:ins>
    </w:p>
    <w:p>
      <w:pPr>
        <w:pStyle w:val="TextBody"/>
        <w:jc w:val="both"/>
        <w:rPr>
          <w:rFonts w:ascii="Liberation Sans" w:hAnsi="Liberation Sans" w:eastAsia="Microsoft YaHei" w:cs="Arial"/>
          <w:b/>
          <w:b/>
          <w:bCs/>
          <w:color w:val="auto"/>
          <w:kern w:val="2"/>
          <w:sz w:val="36"/>
          <w:szCs w:val="36"/>
          <w:lang w:val="en-AU" w:eastAsia="zh-CN" w:bidi="hi-IN"/>
          <w:ins w:id="141" w:author="Unknown Author" w:date="2021-03-30T22:58:01Z"/>
        </w:rPr>
      </w:pPr>
      <w:ins w:id="134" w:author="Unknown Author" w:date="2021-03-30T22:58:01Z">
        <w:r>
          <w:rPr/>
          <w:tab/>
          <w:t xml:space="preserve">For the project to be considered </w:t>
        </w:r>
      </w:ins>
      <w:ins w:id="135" w:author="Unknown Author" w:date="2021-03-30T22:58:01Z">
        <w:r>
          <w:rPr>
            <w:b/>
            <w:bCs/>
          </w:rPr>
          <w:t>feasible</w:t>
        </w:r>
      </w:ins>
      <w:ins w:id="136" w:author="Unknown Author" w:date="2021-03-30T22:58:01Z">
        <w:r>
          <w:rPr/>
          <w:t xml:space="preserve">, all of the five </w:t>
        </w:r>
      </w:ins>
      <w:ins w:id="137" w:author="Unknown Author" w:date="2021-03-30T22:58:01Z">
        <w:r>
          <w:rPr>
            <w:rFonts w:eastAsia="NSimSun" w:cs="Arial"/>
            <w:color w:val="auto"/>
            <w:kern w:val="2"/>
            <w:sz w:val="24"/>
            <w:szCs w:val="24"/>
            <w:lang w:val="en-AU" w:eastAsia="zh-CN" w:bidi="hi-IN"/>
          </w:rPr>
          <w:t>points</w:t>
        </w:r>
      </w:ins>
      <w:ins w:id="138" w:author="Unknown Author" w:date="2021-03-30T22:58:01Z">
        <w:r>
          <w:rPr/>
          <w:t xml:space="preserve"> must be met with a positive answer, or the prospective of a positive answer during the project l</w:t>
        </w:r>
      </w:ins>
      <w:ins w:id="139" w:author="Unknown Author" w:date="2021-03-30T22:58:01Z">
        <w:r>
          <w:rPr/>
          <w:t>i</w:t>
        </w:r>
      </w:ins>
      <w:ins w:id="140" w:author="Unknown Author" w:date="2021-03-30T22:58:01Z">
        <w:r>
          <w:rPr/>
          <w:t>fe cycle.</w:t>
        </w:r>
      </w:ins>
    </w:p>
    <w:p>
      <w:pPr>
        <w:pStyle w:val="TextBody"/>
        <w:numPr>
          <w:ilvl w:val="0"/>
          <w:numId w:val="5"/>
        </w:numPr>
        <w:jc w:val="both"/>
        <w:rPr>
          <w:rFonts w:ascii="Liberation Sans" w:hAnsi="Liberation Sans" w:eastAsia="Microsoft YaHei" w:cs="Arial"/>
          <w:b/>
          <w:b/>
          <w:bCs/>
          <w:color w:val="auto"/>
          <w:kern w:val="2"/>
          <w:sz w:val="36"/>
          <w:szCs w:val="36"/>
          <w:lang w:val="en-AU" w:eastAsia="zh-CN" w:bidi="hi-IN"/>
          <w:ins w:id="147" w:author="Unknown Author" w:date="2021-03-30T22:58:01Z"/>
        </w:rPr>
      </w:pPr>
      <w:ins w:id="142" w:author="Unknown Author" w:date="2021-03-30T22:58:01Z">
        <w:r>
          <w:rPr>
            <w:b/>
            <w:bCs/>
            <w:sz w:val="24"/>
            <w:szCs w:val="24"/>
          </w:rPr>
          <w:t>Economi</w:t>
        </w:r>
      </w:ins>
      <w:ins w:id="143" w:author="Unknown Author" w:date="2021-03-30T22:58:01Z">
        <w:r>
          <w:rPr>
            <w:b/>
            <w:bCs/>
            <w:sz w:val="24"/>
            <w:szCs w:val="24"/>
          </w:rPr>
          <w:t>c</w:t>
        </w:r>
      </w:ins>
      <w:ins w:id="144" w:author="Unknown Author" w:date="2021-03-30T22:58:01Z">
        <w:r>
          <w:rPr>
            <w:sz w:val="24"/>
            <w:szCs w:val="24"/>
          </w:rPr>
          <w:t xml:space="preserve">: </w:t>
        </w:r>
      </w:ins>
      <w:ins w:id="145" w:author="Unknown Author" w:date="2021-03-30T22:58:01Z">
        <w:r>
          <w:rPr>
            <w:sz w:val="24"/>
            <w:szCs w:val="24"/>
          </w:rPr>
          <w:t>Is the implementation of the project affordable by the company</w:t>
        </w:r>
      </w:ins>
      <w:ins w:id="146" w:author="Unknown Author" w:date="2021-03-30T22:58:01Z">
        <w:r>
          <w:rPr>
            <w:sz w:val="24"/>
            <w:szCs w:val="24"/>
          </w:rPr>
          <w:t>?</w:t>
        </w:r>
      </w:ins>
    </w:p>
    <w:p>
      <w:pPr>
        <w:pStyle w:val="TextBody"/>
        <w:numPr>
          <w:ilvl w:val="1"/>
          <w:numId w:val="6"/>
        </w:numPr>
        <w:jc w:val="both"/>
        <w:rPr>
          <w:rFonts w:ascii="Liberation Sans" w:hAnsi="Liberation Sans" w:eastAsia="Microsoft YaHei" w:cs="Arial"/>
          <w:b/>
          <w:b/>
          <w:bCs/>
          <w:color w:val="auto"/>
          <w:kern w:val="2"/>
          <w:sz w:val="36"/>
          <w:szCs w:val="36"/>
          <w:lang w:val="en-AU" w:eastAsia="zh-CN" w:bidi="hi-IN"/>
          <w:ins w:id="149" w:author="Unknown Author" w:date="2021-03-30T22:58:01Z"/>
        </w:rPr>
      </w:pPr>
      <w:ins w:id="148" w:author="Unknown Author" w:date="2021-03-30T22:58:01Z">
        <w:r>
          <w:rPr>
            <w:rFonts w:eastAsia="NSimSun" w:cs="Arial"/>
            <w:color w:val="auto"/>
            <w:kern w:val="2"/>
            <w:sz w:val="24"/>
            <w:szCs w:val="24"/>
            <w:lang w:val="en-AU" w:eastAsia="zh-CN" w:bidi="hi-IN"/>
          </w:rPr>
          <w:t>Yes, the project cost is AU $2500.00, which is within the budget boundaries.</w:t>
        </w:r>
      </w:ins>
    </w:p>
    <w:p>
      <w:pPr>
        <w:pStyle w:val="TextBody"/>
        <w:numPr>
          <w:ilvl w:val="0"/>
          <w:numId w:val="5"/>
        </w:numPr>
        <w:jc w:val="both"/>
        <w:rPr>
          <w:rFonts w:ascii="Liberation Sans" w:hAnsi="Liberation Sans" w:eastAsia="Microsoft YaHei" w:cs="Arial"/>
          <w:b/>
          <w:b/>
          <w:bCs/>
          <w:color w:val="auto"/>
          <w:kern w:val="2"/>
          <w:sz w:val="36"/>
          <w:szCs w:val="36"/>
          <w:lang w:val="en-AU" w:eastAsia="zh-CN" w:bidi="hi-IN"/>
          <w:ins w:id="158" w:author="Unknown Author" w:date="2021-03-30T22:58:01Z"/>
        </w:rPr>
      </w:pPr>
      <w:ins w:id="150" w:author="Unknown Author" w:date="2021-03-30T22:58:01Z">
        <w:r>
          <w:rPr>
            <w:b/>
            <w:bCs/>
            <w:sz w:val="24"/>
            <w:szCs w:val="24"/>
          </w:rPr>
          <w:t>Infrastructure</w:t>
        </w:r>
      </w:ins>
      <w:ins w:id="151" w:author="Unknown Author" w:date="2021-03-30T22:58:01Z">
        <w:r>
          <w:rPr>
            <w:sz w:val="24"/>
            <w:szCs w:val="24"/>
          </w:rPr>
          <w:t xml:space="preserve">: </w:t>
        </w:r>
      </w:ins>
      <w:ins w:id="152" w:author="Unknown Author" w:date="2021-03-30T22:58:01Z">
        <w:r>
          <w:rPr>
            <w:sz w:val="24"/>
            <w:szCs w:val="24"/>
          </w:rPr>
          <w:t xml:space="preserve">Is the company able to provide the </w:t>
        </w:r>
      </w:ins>
      <w:ins w:id="153" w:author="Unknown Author" w:date="2021-03-30T22:58:01Z">
        <w:r>
          <w:rPr>
            <w:sz w:val="24"/>
            <w:szCs w:val="24"/>
          </w:rPr>
          <w:t xml:space="preserve">tools </w:t>
        </w:r>
      </w:ins>
      <w:ins w:id="154" w:author="Unknown Author" w:date="2021-03-30T22:58:01Z">
        <w:r>
          <w:rPr>
            <w:sz w:val="24"/>
            <w:szCs w:val="24"/>
          </w:rPr>
          <w:t>and spaces</w:t>
        </w:r>
      </w:ins>
      <w:ins w:id="155" w:author="Unknown Author" w:date="2021-03-30T22:58:01Z">
        <w:r>
          <w:rPr>
            <w:sz w:val="24"/>
            <w:szCs w:val="24"/>
          </w:rPr>
          <w:t xml:space="preserve"> </w:t>
        </w:r>
      </w:ins>
      <w:ins w:id="156" w:author="Unknown Author" w:date="2021-03-30T22:58:01Z">
        <w:r>
          <w:rPr>
            <w:rFonts w:eastAsia="NSimSun" w:cs="Arial"/>
            <w:color w:val="auto"/>
            <w:kern w:val="2"/>
            <w:sz w:val="24"/>
            <w:szCs w:val="24"/>
            <w:lang w:val="en-AU" w:eastAsia="zh-CN" w:bidi="hi-IN"/>
          </w:rPr>
          <w:t>required</w:t>
        </w:r>
      </w:ins>
      <w:ins w:id="157" w:author="Unknown Author" w:date="2021-03-30T22:58:01Z">
        <w:r>
          <w:rPr>
            <w:sz w:val="24"/>
            <w:szCs w:val="24"/>
          </w:rPr>
          <w:t>?</w:t>
        </w:r>
      </w:ins>
    </w:p>
    <w:p>
      <w:pPr>
        <w:pStyle w:val="TextBody"/>
        <w:numPr>
          <w:ilvl w:val="1"/>
          <w:numId w:val="7"/>
        </w:numPr>
        <w:jc w:val="both"/>
        <w:rPr>
          <w:rFonts w:ascii="Liberation Sans" w:hAnsi="Liberation Sans" w:eastAsia="Microsoft YaHei" w:cs="Arial"/>
          <w:b/>
          <w:b/>
          <w:bCs/>
          <w:color w:val="auto"/>
          <w:kern w:val="2"/>
          <w:sz w:val="36"/>
          <w:szCs w:val="36"/>
          <w:lang w:val="en-AU" w:eastAsia="zh-CN" w:bidi="hi-IN"/>
          <w:ins w:id="162" w:author="Unknown Author" w:date="2021-03-30T22:58:01Z"/>
        </w:rPr>
      </w:pPr>
      <w:ins w:id="159" w:author="Unknown Author" w:date="2021-03-30T22:58:01Z">
        <w:r>
          <w:rPr>
            <w:rFonts w:eastAsia="NSimSun" w:cs="Arial"/>
            <w:color w:val="auto"/>
            <w:kern w:val="2"/>
            <w:sz w:val="24"/>
            <w:szCs w:val="24"/>
            <w:lang w:val="en-AU" w:eastAsia="zh-CN" w:bidi="hi-IN"/>
          </w:rPr>
          <w:t xml:space="preserve">Yes, </w:t>
        </w:r>
      </w:ins>
      <w:ins w:id="160" w:author="Unknown Author" w:date="2021-03-30T22:58:01Z">
        <w:r>
          <w:rPr>
            <w:rFonts w:eastAsia="NSimSun" w:cs="Arial"/>
            <w:color w:val="auto"/>
            <w:kern w:val="2"/>
            <w:sz w:val="24"/>
            <w:szCs w:val="24"/>
            <w:lang w:val="en-AU" w:eastAsia="zh-CN" w:bidi="hi-IN"/>
          </w:rPr>
          <w:t>the company already have the infrastructure</w:t>
        </w:r>
      </w:ins>
      <w:ins w:id="161" w:author="Unknown Author" w:date="2021-03-30T22:58:01Z">
        <w:r>
          <w:rPr>
            <w:rFonts w:eastAsia="NSimSun" w:cs="Arial"/>
            <w:color w:val="auto"/>
            <w:kern w:val="2"/>
            <w:sz w:val="24"/>
            <w:szCs w:val="24"/>
            <w:lang w:val="en-AU" w:eastAsia="zh-CN" w:bidi="hi-IN"/>
          </w:rPr>
          <w:t>.</w:t>
        </w:r>
      </w:ins>
    </w:p>
    <w:p>
      <w:pPr>
        <w:pStyle w:val="TextBody"/>
        <w:numPr>
          <w:ilvl w:val="0"/>
          <w:numId w:val="5"/>
        </w:numPr>
        <w:jc w:val="both"/>
        <w:rPr>
          <w:rFonts w:ascii="Liberation Sans" w:hAnsi="Liberation Sans" w:eastAsia="Microsoft YaHei" w:cs="Arial"/>
          <w:b/>
          <w:b/>
          <w:bCs/>
          <w:color w:val="auto"/>
          <w:kern w:val="2"/>
          <w:sz w:val="36"/>
          <w:szCs w:val="36"/>
          <w:lang w:val="en-AU" w:eastAsia="zh-CN" w:bidi="hi-IN"/>
          <w:ins w:id="167" w:author="Unknown Author" w:date="2021-03-30T22:58:01Z"/>
        </w:rPr>
      </w:pPr>
      <w:ins w:id="163" w:author="Unknown Author" w:date="2021-03-30T22:58:01Z">
        <w:r>
          <w:rPr>
            <w:b/>
            <w:bCs/>
            <w:sz w:val="24"/>
            <w:szCs w:val="24"/>
          </w:rPr>
          <w:t xml:space="preserve">Human Resources: </w:t>
        </w:r>
      </w:ins>
      <w:ins w:id="164" w:author="Unknown Author" w:date="2021-03-30T22:58:01Z">
        <w:r>
          <w:rPr>
            <w:b w:val="false"/>
            <w:bCs w:val="false"/>
            <w:sz w:val="24"/>
            <w:szCs w:val="24"/>
          </w:rPr>
          <w:t xml:space="preserve">Is there an e-Commerce team </w:t>
        </w:r>
      </w:ins>
      <w:ins w:id="165" w:author="Unknown Author" w:date="2021-03-30T22:58:01Z">
        <w:r>
          <w:rPr>
            <w:rFonts w:eastAsia="NSimSun" w:cs="Arial"/>
            <w:b w:val="false"/>
            <w:bCs w:val="false"/>
            <w:color w:val="auto"/>
            <w:kern w:val="2"/>
            <w:sz w:val="24"/>
            <w:szCs w:val="24"/>
            <w:lang w:val="en-AU" w:eastAsia="zh-CN" w:bidi="hi-IN"/>
          </w:rPr>
          <w:t xml:space="preserve">available to </w:t>
        </w:r>
      </w:ins>
      <w:ins w:id="166" w:author="Unknown Author" w:date="2021-03-30T22:58:01Z">
        <w:r>
          <w:rPr>
            <w:sz w:val="24"/>
            <w:szCs w:val="24"/>
          </w:rPr>
          <w:t>operate the system?</w:t>
        </w:r>
      </w:ins>
    </w:p>
    <w:p>
      <w:pPr>
        <w:pStyle w:val="TextBody"/>
        <w:numPr>
          <w:ilvl w:val="0"/>
          <w:numId w:val="8"/>
        </w:numPr>
        <w:jc w:val="both"/>
        <w:rPr>
          <w:rFonts w:ascii="Liberation Sans" w:hAnsi="Liberation Sans" w:eastAsia="Microsoft YaHei" w:cs="Arial"/>
          <w:b/>
          <w:b/>
          <w:bCs/>
          <w:color w:val="auto"/>
          <w:kern w:val="2"/>
          <w:sz w:val="36"/>
          <w:szCs w:val="36"/>
          <w:lang w:val="en-AU" w:eastAsia="zh-CN" w:bidi="hi-IN"/>
          <w:ins w:id="170" w:author="Unknown Author" w:date="2021-03-30T22:58:01Z"/>
        </w:rPr>
      </w:pPr>
      <w:ins w:id="168" w:author="Unknown Author" w:date="2021-03-30T22:58:01Z">
        <w:r>
          <w:rPr>
            <w:rFonts w:eastAsia="NSimSun" w:cs="Arial"/>
            <w:color w:val="auto"/>
            <w:kern w:val="2"/>
            <w:sz w:val="24"/>
            <w:szCs w:val="24"/>
            <w:lang w:val="en-AU" w:eastAsia="zh-CN" w:bidi="hi-IN"/>
          </w:rPr>
          <w:t xml:space="preserve">Yes, </w:t>
        </w:r>
      </w:ins>
      <w:ins w:id="169" w:author="Unknown Author" w:date="2021-03-30T22:58:01Z">
        <w:r>
          <w:rPr>
            <w:rFonts w:eastAsia="NSimSun" w:cs="Arial"/>
            <w:color w:val="auto"/>
            <w:kern w:val="2"/>
            <w:sz w:val="24"/>
            <w:szCs w:val="24"/>
            <w:lang w:val="en-AU" w:eastAsia="zh-CN" w:bidi="hi-IN"/>
          </w:rPr>
          <w:t>it is being hired using a role description.</w:t>
        </w:r>
      </w:ins>
    </w:p>
    <w:p>
      <w:pPr>
        <w:pStyle w:val="TextBody"/>
        <w:numPr>
          <w:ilvl w:val="0"/>
          <w:numId w:val="5"/>
        </w:numPr>
        <w:jc w:val="both"/>
        <w:rPr>
          <w:rFonts w:ascii="Liberation Sans" w:hAnsi="Liberation Sans" w:eastAsia="Microsoft YaHei" w:cs="Arial"/>
          <w:b/>
          <w:b/>
          <w:bCs/>
          <w:color w:val="auto"/>
          <w:kern w:val="2"/>
          <w:sz w:val="36"/>
          <w:szCs w:val="36"/>
          <w:lang w:val="en-AU" w:eastAsia="zh-CN" w:bidi="hi-IN"/>
          <w:ins w:id="178" w:author="Unknown Author" w:date="2021-03-30T22:58:01Z"/>
        </w:rPr>
      </w:pPr>
      <w:ins w:id="171" w:author="Unknown Author" w:date="2021-03-30T22:58:01Z">
        <w:r>
          <w:rPr>
            <w:b/>
            <w:bCs/>
            <w:sz w:val="24"/>
            <w:szCs w:val="24"/>
          </w:rPr>
          <w:t>Development</w:t>
        </w:r>
      </w:ins>
      <w:ins w:id="172" w:author="Unknown Author" w:date="2021-03-30T22:58:01Z">
        <w:r>
          <w:rPr>
            <w:sz w:val="24"/>
            <w:szCs w:val="24"/>
          </w:rPr>
          <w:t xml:space="preserve">: Does the company </w:t>
        </w:r>
      </w:ins>
      <w:ins w:id="173" w:author="Unknown Author" w:date="2021-03-30T22:58:01Z">
        <w:r>
          <w:rPr>
            <w:rFonts w:eastAsia="NSimSun" w:cs="Arial"/>
            <w:color w:val="auto"/>
            <w:kern w:val="2"/>
            <w:sz w:val="24"/>
            <w:szCs w:val="24"/>
            <w:lang w:val="en-AU" w:eastAsia="zh-CN" w:bidi="hi-IN"/>
          </w:rPr>
          <w:t xml:space="preserve">count with </w:t>
        </w:r>
      </w:ins>
      <w:ins w:id="174" w:author="Unknown Author" w:date="2021-03-30T22:58:01Z">
        <w:r>
          <w:rPr>
            <w:sz w:val="24"/>
            <w:szCs w:val="24"/>
          </w:rPr>
          <w:t xml:space="preserve">the required expertise </w:t>
        </w:r>
      </w:ins>
      <w:ins w:id="175" w:author="Unknown Author" w:date="2021-03-30T22:58:01Z">
        <w:r>
          <w:rPr>
            <w:rFonts w:eastAsia="NSimSun" w:cs="Arial"/>
            <w:color w:val="auto"/>
            <w:kern w:val="2"/>
            <w:sz w:val="24"/>
            <w:szCs w:val="24"/>
            <w:lang w:val="en-AU" w:eastAsia="zh-CN" w:bidi="hi-IN"/>
          </w:rPr>
          <w:t xml:space="preserve">to </w:t>
        </w:r>
      </w:ins>
      <w:ins w:id="176" w:author="Unknown Author" w:date="2021-03-30T22:58:01Z">
        <w:r>
          <w:rPr>
            <w:sz w:val="24"/>
            <w:szCs w:val="24"/>
          </w:rPr>
          <w:t>develop the project</w:t>
        </w:r>
      </w:ins>
      <w:ins w:id="177" w:author="Unknown Author" w:date="2021-03-30T22:58:01Z">
        <w:r>
          <w:rPr>
            <w:sz w:val="24"/>
            <w:szCs w:val="24"/>
          </w:rPr>
          <w:t>?</w:t>
        </w:r>
      </w:ins>
    </w:p>
    <w:p>
      <w:pPr>
        <w:pStyle w:val="TextBody"/>
        <w:numPr>
          <w:ilvl w:val="0"/>
          <w:numId w:val="9"/>
        </w:numPr>
        <w:jc w:val="both"/>
        <w:rPr>
          <w:rFonts w:ascii="Liberation Sans" w:hAnsi="Liberation Sans" w:eastAsia="Microsoft YaHei" w:cs="Arial"/>
          <w:b/>
          <w:b/>
          <w:bCs/>
          <w:color w:val="auto"/>
          <w:kern w:val="2"/>
          <w:sz w:val="36"/>
          <w:szCs w:val="36"/>
          <w:lang w:val="en-AU" w:eastAsia="zh-CN" w:bidi="hi-IN"/>
          <w:ins w:id="181" w:author="Unknown Author" w:date="2021-03-30T22:58:01Z"/>
        </w:rPr>
      </w:pPr>
      <w:ins w:id="179" w:author="Unknown Author" w:date="2021-03-30T22:58:01Z">
        <w:r>
          <w:rPr>
            <w:rFonts w:eastAsia="NSimSun" w:cs="Arial"/>
            <w:color w:val="auto"/>
            <w:kern w:val="2"/>
            <w:sz w:val="24"/>
            <w:szCs w:val="24"/>
            <w:lang w:val="en-AU" w:eastAsia="zh-CN" w:bidi="hi-IN"/>
          </w:rPr>
          <w:t xml:space="preserve">Yes, </w:t>
        </w:r>
      </w:ins>
      <w:ins w:id="180" w:author="Unknown Author" w:date="2021-03-30T22:58:01Z">
        <w:r>
          <w:rPr>
            <w:rFonts w:eastAsia="NSimSun" w:cs="Arial"/>
            <w:color w:val="auto"/>
            <w:kern w:val="2"/>
            <w:sz w:val="24"/>
            <w:szCs w:val="24"/>
            <w:lang w:val="en-AU" w:eastAsia="zh-CN" w:bidi="hi-IN"/>
          </w:rPr>
          <w:t>the company counts with a developer with proved experience.</w:t>
        </w:r>
      </w:ins>
    </w:p>
    <w:p>
      <w:pPr>
        <w:pStyle w:val="TextBody"/>
        <w:numPr>
          <w:ilvl w:val="0"/>
          <w:numId w:val="5"/>
        </w:numPr>
        <w:jc w:val="both"/>
        <w:rPr>
          <w:rFonts w:ascii="Liberation Sans" w:hAnsi="Liberation Sans" w:eastAsia="Microsoft YaHei" w:cs="Arial"/>
          <w:b/>
          <w:b/>
          <w:bCs/>
          <w:color w:val="auto"/>
          <w:kern w:val="2"/>
          <w:sz w:val="36"/>
          <w:szCs w:val="36"/>
          <w:lang w:val="en-AU" w:eastAsia="zh-CN" w:bidi="hi-IN"/>
          <w:ins w:id="184" w:author="Unknown Author" w:date="2021-03-30T22:58:01Z"/>
        </w:rPr>
      </w:pPr>
      <w:ins w:id="182" w:author="Unknown Author" w:date="2021-03-30T22:58:01Z">
        <w:r>
          <w:rPr>
            <w:b/>
            <w:bCs/>
            <w:sz w:val="24"/>
            <w:szCs w:val="24"/>
          </w:rPr>
          <w:t>Time</w:t>
        </w:r>
      </w:ins>
      <w:ins w:id="183" w:author="Unknown Author" w:date="2021-03-30T22:58:01Z">
        <w:r>
          <w:rPr>
            <w:sz w:val="24"/>
            <w:szCs w:val="24"/>
          </w:rPr>
          <w:t>: Does the time required to implement the system fit with the company needs?</w:t>
        </w:r>
      </w:ins>
    </w:p>
    <w:p>
      <w:pPr>
        <w:pStyle w:val="TextBody"/>
        <w:numPr>
          <w:ilvl w:val="1"/>
          <w:numId w:val="10"/>
        </w:numPr>
        <w:jc w:val="both"/>
        <w:rPr>
          <w:rFonts w:ascii="Liberation Sans" w:hAnsi="Liberation Sans" w:eastAsia="Microsoft YaHei" w:cs="Arial"/>
          <w:b/>
          <w:b/>
          <w:bCs/>
          <w:color w:val="auto"/>
          <w:kern w:val="2"/>
          <w:sz w:val="36"/>
          <w:szCs w:val="36"/>
          <w:lang w:val="en-AU" w:eastAsia="zh-CN" w:bidi="hi-IN"/>
          <w:ins w:id="187" w:author="Unknown Author" w:date="2021-03-30T22:58:01Z"/>
        </w:rPr>
      </w:pPr>
      <w:ins w:id="185" w:author="Unknown Author" w:date="2021-03-30T22:58:01Z">
        <w:r>
          <w:rPr>
            <w:rFonts w:eastAsia="NSimSun" w:cs="Arial"/>
            <w:color w:val="auto"/>
            <w:kern w:val="2"/>
            <w:sz w:val="24"/>
            <w:szCs w:val="24"/>
            <w:lang w:val="en-AU" w:eastAsia="zh-CN" w:bidi="hi-IN"/>
          </w:rPr>
          <w:t xml:space="preserve">Yes, </w:t>
        </w:r>
      </w:ins>
      <w:ins w:id="186" w:author="Unknown Author" w:date="2021-03-30T22:58:01Z">
        <w:r>
          <w:rPr>
            <w:rFonts w:eastAsia="NSimSun" w:cs="Arial"/>
            <w:color w:val="auto"/>
            <w:kern w:val="2"/>
            <w:sz w:val="24"/>
            <w:szCs w:val="24"/>
            <w:lang w:val="en-AU" w:eastAsia="zh-CN" w:bidi="hi-IN"/>
          </w:rPr>
          <w:t>the time frame fits the needs of the company.</w:t>
        </w:r>
      </w:ins>
    </w:p>
    <w:p>
      <w:pPr>
        <w:pStyle w:val="TextBody"/>
        <w:jc w:val="both"/>
        <w:rPr>
          <w:rFonts w:ascii="Liberation Sans" w:hAnsi="Liberation Sans" w:eastAsia="Microsoft YaHei" w:cs="Arial"/>
          <w:b/>
          <w:b/>
          <w:bCs/>
          <w:color w:val="auto"/>
          <w:kern w:val="2"/>
          <w:sz w:val="36"/>
          <w:szCs w:val="36"/>
          <w:lang w:val="en-AU" w:eastAsia="zh-CN" w:bidi="hi-IN"/>
          <w:ins w:id="191" w:author="Unknown Author" w:date="2021-03-30T22:58:01Z"/>
        </w:rPr>
      </w:pPr>
      <w:ins w:id="188" w:author="Unknown Author" w:date="2021-03-30T22:58:01Z">
        <w:r>
          <w:rPr/>
          <w:t xml:space="preserve">All of the above considered, the Bazaar Ceramics </w:t>
        </w:r>
      </w:ins>
      <w:ins w:id="189" w:author="Unknown Author" w:date="2021-03-30T22:58:01Z">
        <w:r>
          <w:rPr>
            <w:b/>
            <w:bCs/>
          </w:rPr>
          <w:t>project has been determined to be Feasible</w:t>
        </w:r>
      </w:ins>
      <w:ins w:id="190" w:author="Unknown Author" w:date="2021-03-30T22:58:01Z">
        <w:r>
          <w:rPr/>
          <w:t>.</w:t>
        </w:r>
      </w:ins>
    </w:p>
    <w:p>
      <w:pPr>
        <w:pStyle w:val="Heading2"/>
        <w:numPr>
          <w:ilvl w:val="1"/>
          <w:numId w:val="2"/>
        </w:numPr>
        <w:rPr>
          <w:rFonts w:ascii="Liberation Sans" w:hAnsi="Liberation Sans" w:eastAsia="Microsoft YaHei" w:cs="Arial"/>
          <w:b/>
          <w:b/>
          <w:bCs/>
          <w:color w:val="auto"/>
          <w:kern w:val="2"/>
          <w:sz w:val="36"/>
          <w:szCs w:val="36"/>
          <w:lang w:val="en-AU" w:eastAsia="zh-CN" w:bidi="hi-IN"/>
          <w:ins w:id="193" w:author="Unknown Author" w:date="2021-03-30T22:58:01Z"/>
        </w:rPr>
      </w:pPr>
      <w:ins w:id="192" w:author="Unknown Author" w:date="2021-03-30T22:58:01Z">
        <w:bookmarkStart w:id="7" w:name="__RefHeading___Toc1615_263356945"/>
        <w:bookmarkEnd w:id="7"/>
        <w:r>
          <w:rPr/>
          <w:t>Recommendation</w:t>
        </w:r>
      </w:ins>
    </w:p>
    <w:p>
      <w:pPr>
        <w:pStyle w:val="TextBody"/>
        <w:jc w:val="both"/>
        <w:rPr>
          <w:rFonts w:ascii="Liberation Sans" w:hAnsi="Liberation Sans" w:eastAsia="Microsoft YaHei" w:cs="Arial"/>
          <w:b/>
          <w:b/>
          <w:bCs/>
          <w:color w:val="auto"/>
          <w:kern w:val="2"/>
          <w:sz w:val="36"/>
          <w:szCs w:val="36"/>
          <w:lang w:val="en-AU" w:eastAsia="zh-CN" w:bidi="hi-IN"/>
          <w:ins w:id="199" w:author="Unknown Author" w:date="2021-03-30T22:58:01Z"/>
        </w:rPr>
      </w:pPr>
      <w:ins w:id="194" w:author="Unknown Author" w:date="2021-03-30T22:58:01Z">
        <w:r>
          <w:rPr/>
          <w:tab/>
          <w:t xml:space="preserve">Since the solution fulfils every requirement presented by the client, it will improve its workflow and it will </w:t>
        </w:r>
      </w:ins>
      <w:ins w:id="195" w:author="Unknown Author" w:date="2021-03-30T22:58:01Z">
        <w:r>
          <w:rPr>
            <w:rFonts w:eastAsia="NSimSun" w:cs="Arial"/>
            <w:color w:val="auto"/>
            <w:kern w:val="2"/>
            <w:sz w:val="24"/>
            <w:szCs w:val="24"/>
            <w:lang w:val="en-AU" w:eastAsia="zh-CN" w:bidi="hi-IN"/>
          </w:rPr>
          <w:t xml:space="preserve">expand </w:t>
        </w:r>
      </w:ins>
      <w:ins w:id="196" w:author="Unknown Author" w:date="2021-03-30T22:58:01Z">
        <w:r>
          <w:rPr/>
          <w:t xml:space="preserve">the business to new markets. </w:t>
        </w:r>
      </w:ins>
      <w:ins w:id="197" w:author="Unknown Author" w:date="2021-03-30T22:58:01Z">
        <w:r>
          <w:rPr>
            <w:rFonts w:eastAsia="NSimSun" w:cs="Arial"/>
            <w:color w:val="auto"/>
            <w:kern w:val="2"/>
            <w:sz w:val="24"/>
            <w:szCs w:val="24"/>
            <w:lang w:val="en-AU" w:eastAsia="zh-CN" w:bidi="hi-IN"/>
          </w:rPr>
          <w:t>I</w:t>
        </w:r>
      </w:ins>
      <w:ins w:id="198" w:author="Unknown Author" w:date="2021-03-30T22:58:01Z">
        <w:r>
          <w:rPr/>
          <w:t>t is highly recommended that the company invests on this solution to be implemented.</w:t>
        </w:r>
      </w:ins>
    </w:p>
    <w:p>
      <w:pPr>
        <w:pStyle w:val="Heading1"/>
        <w:numPr>
          <w:ilvl w:val="0"/>
          <w:numId w:val="3"/>
        </w:numPr>
        <w:bidi w:val="0"/>
        <w:jc w:val="left"/>
        <w:rPr>
          <w:rFonts w:ascii="Liberation Sans" w:hAnsi="Liberation Sans" w:eastAsia="Microsoft YaHei" w:cs="Arial"/>
          <w:b/>
          <w:b/>
          <w:bCs/>
          <w:color w:val="auto"/>
          <w:kern w:val="2"/>
          <w:sz w:val="36"/>
          <w:szCs w:val="36"/>
          <w:lang w:val="en-AU" w:eastAsia="zh-CN" w:bidi="hi-IN"/>
          <w:ins w:id="202" w:author="Unknown Author" w:date="2021-03-30T22:58:37Z"/>
        </w:rPr>
      </w:pPr>
      <w:del w:id="200" w:author="Unknown Author" w:date="2021-03-30T22:58:37Z">
        <w:bookmarkStart w:id="8" w:name="__RefHeading___Toc5088_3975847811"/>
        <w:bookmarkEnd w:id="8"/>
        <w:r>
          <w:rPr>
            <w:rFonts w:eastAsia="Microsoft YaHei" w:cs="Arial"/>
            <w:b/>
            <w:bCs/>
            <w:color w:val="auto"/>
            <w:kern w:val="2"/>
            <w:sz w:val="36"/>
            <w:szCs w:val="36"/>
            <w:lang w:val="en-AU" w:eastAsia="zh-CN" w:bidi="hi-IN"/>
          </w:rPr>
          <w:delText>Requirements</w:delText>
        </w:r>
      </w:del>
      <w:ins w:id="201" w:author="Unknown Author" w:date="2021-03-30T22:58:37Z">
        <w:r>
          <w:rPr>
            <w:rFonts w:eastAsia="Microsoft YaHei" w:cs="Arial"/>
            <w:b/>
            <w:bCs/>
            <w:color w:val="auto"/>
            <w:kern w:val="2"/>
            <w:sz w:val="36"/>
            <w:szCs w:val="36"/>
            <w:lang w:val="en-AU" w:eastAsia="zh-CN" w:bidi="hi-IN"/>
          </w:rPr>
          <w:t>Business Assessment</w:t>
        </w:r>
      </w:ins>
    </w:p>
    <w:p>
      <w:pPr>
        <w:pStyle w:val="Heading2"/>
        <w:numPr>
          <w:ilvl w:val="1"/>
          <w:numId w:val="3"/>
        </w:numPr>
        <w:rPr>
          <w:rFonts w:ascii="Liberation Sans" w:hAnsi="Liberation Sans" w:eastAsia="Microsoft YaHei" w:cs="Arial"/>
          <w:b/>
          <w:b/>
          <w:bCs/>
          <w:color w:val="auto"/>
          <w:kern w:val="2"/>
          <w:sz w:val="36"/>
          <w:szCs w:val="36"/>
          <w:lang w:val="en-AU" w:eastAsia="zh-CN" w:bidi="hi-IN"/>
          <w:ins w:id="204" w:author="Unknown Author" w:date="2021-03-30T22:59:19Z"/>
        </w:rPr>
      </w:pPr>
      <w:ins w:id="203" w:author="Unknown Author" w:date="2021-03-30T22:59:19Z">
        <w:bookmarkStart w:id="9" w:name="__RefHeading___Toc1617_263356945"/>
        <w:bookmarkEnd w:id="9"/>
        <w:r>
          <w:rPr/>
          <w:t xml:space="preserve">Situation Assessment </w:t>
        </w:r>
      </w:ins>
    </w:p>
    <w:p>
      <w:pPr>
        <w:pStyle w:val="TextBody"/>
        <w:jc w:val="both"/>
        <w:rPr>
          <w:rFonts w:ascii="Liberation Sans" w:hAnsi="Liberation Sans" w:eastAsia="Microsoft YaHei" w:cs="Arial"/>
          <w:b/>
          <w:b/>
          <w:bCs/>
          <w:color w:val="auto"/>
          <w:kern w:val="2"/>
          <w:sz w:val="36"/>
          <w:szCs w:val="36"/>
          <w:lang w:val="en-AU" w:eastAsia="zh-CN" w:bidi="hi-IN"/>
          <w:ins w:id="212" w:author="Unknown Author" w:date="2021-03-30T22:59:19Z"/>
        </w:rPr>
      </w:pPr>
      <w:ins w:id="205" w:author="Unknown Author" w:date="2021-03-30T22:59:19Z">
        <w:r>
          <w:rPr/>
          <w:tab/>
        </w:r>
      </w:ins>
      <w:ins w:id="206" w:author="Unknown Author" w:date="2021-03-30T22:59:19Z">
        <w:r>
          <w:rPr/>
          <w:t>Bazaar Ceramics has successfully established its presence in Adelaide a</w:t>
        </w:r>
      </w:ins>
      <w:ins w:id="207" w:author="Unknown Author" w:date="2021-03-30T22:59:19Z">
        <w:r>
          <w:rPr/>
          <w:t xml:space="preserve">s a producer and seller of ceramics products. </w:t>
        </w:r>
      </w:ins>
      <w:ins w:id="208" w:author="Unknown Author" w:date="2021-03-30T22:59:19Z">
        <w:r>
          <w:rPr/>
          <w:t>O</w:t>
        </w:r>
      </w:ins>
      <w:ins w:id="209" w:author="Unknown Author" w:date="2021-03-30T22:59:19Z">
        <w:r>
          <w:rPr/>
          <w:t xml:space="preserve">ver the years </w:t>
        </w:r>
      </w:ins>
      <w:ins w:id="210" w:author="Unknown Author" w:date="2021-03-30T22:59:19Z">
        <w:r>
          <w:rPr/>
          <w:t xml:space="preserve">it has expanded </w:t>
        </w:r>
      </w:ins>
      <w:ins w:id="211" w:author="Unknown Author" w:date="2021-03-30T22:59:19Z">
        <w:r>
          <w:rPr/>
          <w:t xml:space="preserve">to national and international markets with promising results. </w:t>
        </w:r>
      </w:ins>
    </w:p>
    <w:p>
      <w:pPr>
        <w:pStyle w:val="TextBody"/>
        <w:jc w:val="both"/>
        <w:rPr>
          <w:rFonts w:ascii="Liberation Sans" w:hAnsi="Liberation Sans" w:eastAsia="Microsoft YaHei" w:cs="Arial"/>
          <w:b/>
          <w:b/>
          <w:bCs/>
          <w:color w:val="auto"/>
          <w:kern w:val="2"/>
          <w:sz w:val="36"/>
          <w:szCs w:val="36"/>
          <w:lang w:val="en-AU" w:eastAsia="zh-CN" w:bidi="hi-IN"/>
          <w:ins w:id="214" w:author="Unknown Author" w:date="2021-03-30T22:59:19Z"/>
        </w:rPr>
      </w:pPr>
      <w:ins w:id="213" w:author="Unknown Author" w:date="2021-03-30T22:59:19Z">
        <w:r>
          <w:rPr/>
          <w:tab/>
          <w:t>Despite their continuous growth, figures and reports show that in the last five years there has been a constant reduction in their Return On Investmet (ROI).</w:t>
        </w:r>
      </w:ins>
    </w:p>
    <w:p>
      <w:pPr>
        <w:pStyle w:val="Heading2"/>
        <w:numPr>
          <w:ilvl w:val="1"/>
          <w:numId w:val="3"/>
        </w:numPr>
        <w:rPr>
          <w:rFonts w:ascii="Liberation Sans" w:hAnsi="Liberation Sans" w:eastAsia="Microsoft YaHei" w:cs="Arial"/>
          <w:b/>
          <w:b/>
          <w:bCs/>
          <w:color w:val="auto"/>
          <w:kern w:val="2"/>
          <w:sz w:val="36"/>
          <w:szCs w:val="36"/>
          <w:lang w:val="en-AU" w:eastAsia="zh-CN" w:bidi="hi-IN"/>
          <w:ins w:id="216" w:author="Unknown Author" w:date="2021-03-30T22:59:19Z"/>
        </w:rPr>
      </w:pPr>
      <w:ins w:id="215" w:author="Unknown Author" w:date="2021-03-30T22:59:19Z">
        <w:bookmarkStart w:id="10" w:name="__RefHeading___Toc1888_1730366076"/>
        <w:bookmarkEnd w:id="10"/>
        <w:r>
          <w:rPr/>
          <w:t>Problem Statement</w:t>
        </w:r>
      </w:ins>
    </w:p>
    <w:p>
      <w:pPr>
        <w:pStyle w:val="Normal"/>
        <w:bidi w:val="0"/>
        <w:jc w:val="both"/>
        <w:rPr/>
      </w:pPr>
      <w:ins w:id="217" w:author="Unknown Author" w:date="2021-03-30T22:59:19Z">
        <w:r>
          <w:rPr/>
          <w:tab/>
          <w:t>Bazaar Ceramics experiences incremental costs for running the business, the root of this costs lies on an outdated and inefficient workflow.</w:t>
        </w:r>
      </w:ins>
    </w:p>
    <w:p>
      <w:pPr>
        <w:pStyle w:val="Heading3"/>
        <w:numPr>
          <w:ilvl w:val="2"/>
          <w:numId w:val="3"/>
        </w:numPr>
        <w:rPr>
          <w:rFonts w:ascii="Liberation Sans" w:hAnsi="Liberation Sans" w:eastAsia="Microsoft YaHei" w:cs="Arial"/>
          <w:b/>
          <w:b/>
          <w:bCs/>
          <w:color w:val="auto"/>
          <w:kern w:val="2"/>
          <w:sz w:val="32"/>
          <w:szCs w:val="32"/>
          <w:lang w:val="en-AU" w:eastAsia="zh-CN" w:bidi="hi-IN"/>
          <w:ins w:id="220" w:author="Unknown Author" w:date="2021-03-30T22:59:19Z"/>
        </w:rPr>
      </w:pPr>
      <w:ins w:id="219" w:author="Unknown Author" w:date="2021-03-30T22:59:19Z">
        <w:bookmarkStart w:id="11" w:name="__RefHeading___Toc3463_545546055"/>
        <w:bookmarkEnd w:id="11"/>
        <w:r>
          <w:rPr/>
          <w:t>Ideal</w:t>
        </w:r>
      </w:ins>
    </w:p>
    <w:p>
      <w:pPr>
        <w:pStyle w:val="TextBody"/>
        <w:numPr>
          <w:ilvl w:val="0"/>
          <w:numId w:val="4"/>
        </w:numPr>
        <w:bidi w:val="0"/>
        <w:jc w:val="left"/>
        <w:rPr/>
      </w:pPr>
      <w:ins w:id="221" w:author="Unknown Author" w:date="2021-03-30T22:59:19Z">
        <w:r>
          <w:rPr/>
          <w:t>Increase sales on the national and international market.</w:t>
        </w:r>
      </w:ins>
    </w:p>
    <w:p>
      <w:pPr>
        <w:pStyle w:val="TextBody"/>
        <w:numPr>
          <w:ilvl w:val="0"/>
          <w:numId w:val="4"/>
        </w:numPr>
        <w:bidi w:val="0"/>
        <w:jc w:val="left"/>
        <w:rPr/>
      </w:pPr>
      <w:ins w:id="223" w:author="Unknown Author" w:date="2021-03-30T22:59:19Z">
        <w:r>
          <w:rPr/>
          <w:t xml:space="preserve">Offer </w:t>
        </w:r>
      </w:ins>
      <w:ins w:id="224" w:author="Unknown Author" w:date="2021-03-30T22:59:19Z">
        <w:r>
          <w:rPr>
            <w:rFonts w:eastAsia="NSimSun" w:cs="Arial"/>
            <w:color w:val="auto"/>
            <w:kern w:val="2"/>
            <w:sz w:val="24"/>
            <w:szCs w:val="24"/>
            <w:lang w:val="en-AU" w:eastAsia="zh-CN" w:bidi="hi-IN"/>
          </w:rPr>
          <w:t>a new and refresh</w:t>
        </w:r>
      </w:ins>
      <w:ins w:id="225" w:author="Unknown Author" w:date="2021-03-30T22:59:19Z">
        <w:r>
          <w:rPr/>
          <w:t xml:space="preserve"> image to their customers.</w:t>
        </w:r>
      </w:ins>
    </w:p>
    <w:p>
      <w:pPr>
        <w:pStyle w:val="TextBody"/>
        <w:numPr>
          <w:ilvl w:val="0"/>
          <w:numId w:val="4"/>
        </w:numPr>
        <w:bidi w:val="0"/>
        <w:jc w:val="left"/>
        <w:rPr/>
      </w:pPr>
      <w:ins w:id="227" w:author="Unknown Author" w:date="2021-03-30T22:59:19Z">
        <w:r>
          <w:rPr>
            <w:rFonts w:eastAsia="NSimSun" w:cs="Arial"/>
            <w:color w:val="auto"/>
            <w:kern w:val="2"/>
            <w:sz w:val="24"/>
            <w:szCs w:val="24"/>
            <w:lang w:val="en-AU" w:eastAsia="zh-CN" w:bidi="hi-IN"/>
          </w:rPr>
          <w:t>I</w:t>
        </w:r>
      </w:ins>
      <w:ins w:id="228" w:author="Unknown Author" w:date="2021-03-30T22:59:19Z">
        <w:r>
          <w:rPr/>
          <w:t>mprove communication with their customers.</w:t>
        </w:r>
      </w:ins>
    </w:p>
    <w:p>
      <w:pPr>
        <w:pStyle w:val="TextBody"/>
        <w:numPr>
          <w:ilvl w:val="0"/>
          <w:numId w:val="4"/>
        </w:numPr>
        <w:bidi w:val="0"/>
        <w:jc w:val="left"/>
        <w:rPr/>
      </w:pPr>
      <w:ins w:id="230" w:author="Unknown Author" w:date="2021-03-30T22:59:19Z">
        <w:r>
          <w:rPr/>
          <w:t>Reduce marketing costs.</w:t>
        </w:r>
      </w:ins>
    </w:p>
    <w:p>
      <w:pPr>
        <w:pStyle w:val="TextBody"/>
        <w:numPr>
          <w:ilvl w:val="0"/>
          <w:numId w:val="4"/>
        </w:numPr>
        <w:bidi w:val="0"/>
        <w:jc w:val="left"/>
        <w:rPr/>
      </w:pPr>
      <w:ins w:id="232" w:author="Unknown Author" w:date="2021-03-30T22:59:19Z">
        <w:r>
          <w:rPr/>
          <w:t>Keep brochure constantly up to date.</w:t>
        </w:r>
      </w:ins>
    </w:p>
    <w:p>
      <w:pPr>
        <w:pStyle w:val="TextBody"/>
        <w:numPr>
          <w:ilvl w:val="0"/>
          <w:numId w:val="4"/>
        </w:numPr>
        <w:bidi w:val="0"/>
        <w:jc w:val="left"/>
        <w:rPr/>
      </w:pPr>
      <w:ins w:id="234" w:author="Unknown Author" w:date="2021-03-30T22:59:19Z">
        <w:r>
          <w:rPr>
            <w:rFonts w:eastAsia="NSimSun" w:cs="Arial"/>
            <w:color w:val="auto"/>
            <w:kern w:val="2"/>
            <w:sz w:val="24"/>
            <w:szCs w:val="24"/>
            <w:lang w:val="en-AU" w:eastAsia="zh-CN" w:bidi="hi-IN"/>
          </w:rPr>
          <w:t>C</w:t>
        </w:r>
      </w:ins>
      <w:ins w:id="235" w:author="Unknown Author" w:date="2021-03-30T22:59:19Z">
        <w:r>
          <w:rPr/>
          <w:t>apture sales metrics.</w:t>
        </w:r>
      </w:ins>
    </w:p>
    <w:p>
      <w:pPr>
        <w:pStyle w:val="TextBody"/>
        <w:numPr>
          <w:ilvl w:val="0"/>
          <w:numId w:val="4"/>
        </w:numPr>
        <w:bidi w:val="0"/>
        <w:jc w:val="left"/>
        <w:rPr/>
      </w:pPr>
      <w:ins w:id="237" w:author="Unknown Author" w:date="2021-03-30T22:59:19Z">
        <w:r>
          <w:rPr>
            <w:rFonts w:eastAsia="NSimSun" w:cs="Arial"/>
            <w:color w:val="auto"/>
            <w:kern w:val="2"/>
            <w:sz w:val="24"/>
            <w:szCs w:val="24"/>
            <w:lang w:val="en-AU" w:eastAsia="zh-CN" w:bidi="hi-IN"/>
          </w:rPr>
          <w:t>S</w:t>
        </w:r>
      </w:ins>
      <w:ins w:id="238" w:author="Unknown Author" w:date="2021-03-30T22:59:19Z">
        <w:r>
          <w:rPr/>
          <w:t>howcase their entire catalogue.</w:t>
        </w:r>
      </w:ins>
    </w:p>
    <w:p>
      <w:pPr>
        <w:pStyle w:val="TextBody"/>
        <w:numPr>
          <w:ilvl w:val="0"/>
          <w:numId w:val="4"/>
        </w:numPr>
        <w:bidi w:val="0"/>
        <w:jc w:val="left"/>
        <w:rPr/>
      </w:pPr>
      <w:ins w:id="240" w:author="Unknown Author" w:date="2021-03-30T22:59:19Z">
        <w:r>
          <w:rPr/>
          <w:t>Streamline the order process.</w:t>
        </w:r>
      </w:ins>
    </w:p>
    <w:p>
      <w:pPr>
        <w:pStyle w:val="TextBody"/>
        <w:numPr>
          <w:ilvl w:val="0"/>
          <w:numId w:val="4"/>
        </w:numPr>
        <w:bidi w:val="0"/>
        <w:jc w:val="left"/>
        <w:rPr/>
      </w:pPr>
      <w:ins w:id="242" w:author="Unknown Author" w:date="2021-03-30T22:59:19Z">
        <w:r>
          <w:rPr/>
          <w:t>Sell products directly online.</w:t>
        </w:r>
      </w:ins>
    </w:p>
    <w:p>
      <w:pPr>
        <w:pStyle w:val="Heading3"/>
        <w:numPr>
          <w:ilvl w:val="2"/>
          <w:numId w:val="3"/>
        </w:numPr>
        <w:rPr>
          <w:rFonts w:ascii="Liberation Sans" w:hAnsi="Liberation Sans" w:eastAsia="Microsoft YaHei" w:cs="Arial"/>
          <w:b/>
          <w:b/>
          <w:bCs/>
          <w:color w:val="auto"/>
          <w:kern w:val="2"/>
          <w:sz w:val="32"/>
          <w:szCs w:val="32"/>
          <w:lang w:val="en-AU" w:eastAsia="zh-CN" w:bidi="hi-IN"/>
          <w:ins w:id="245" w:author="Unknown Author" w:date="2021-03-30T22:59:19Z"/>
        </w:rPr>
      </w:pPr>
      <w:ins w:id="244" w:author="Unknown Author" w:date="2021-03-30T22:59:19Z">
        <w:bookmarkStart w:id="12" w:name="__RefHeading___Toc3465_545546055"/>
        <w:bookmarkEnd w:id="12"/>
        <w:r>
          <w:rPr>
            <w:rFonts w:eastAsia="Microsoft YaHei" w:cs="Arial"/>
            <w:b/>
            <w:bCs/>
            <w:color w:val="auto"/>
            <w:kern w:val="2"/>
            <w:sz w:val="28"/>
            <w:szCs w:val="28"/>
            <w:lang w:val="en-AU" w:eastAsia="zh-CN" w:bidi="hi-IN"/>
          </w:rPr>
          <w:t>Reality</w:t>
        </w:r>
      </w:ins>
    </w:p>
    <w:p>
      <w:pPr>
        <w:pStyle w:val="Normal"/>
        <w:bidi w:val="0"/>
        <w:jc w:val="both"/>
        <w:rPr/>
      </w:pPr>
      <w:ins w:id="246" w:author="Unknown Author" w:date="2021-03-30T22:59:19Z">
        <w:r>
          <w:rPr/>
        </w:r>
      </w:ins>
    </w:p>
    <w:p>
      <w:pPr>
        <w:pStyle w:val="TextBody"/>
        <w:numPr>
          <w:ilvl w:val="0"/>
          <w:numId w:val="11"/>
        </w:numPr>
        <w:rPr/>
      </w:pPr>
      <w:ins w:id="248" w:author="Unknown Author" w:date="2021-03-30T22:59:19Z">
        <w:r>
          <w:rPr/>
          <w:t xml:space="preserve">Gallery and international gallery costs are </w:t>
        </w:r>
      </w:ins>
      <w:ins w:id="249" w:author="Unknown Author" w:date="2021-03-30T22:59:19Z">
        <w:r>
          <w:rPr>
            <w:rFonts w:eastAsia="NSimSun" w:cs="Arial"/>
            <w:color w:val="auto"/>
            <w:kern w:val="2"/>
            <w:sz w:val="24"/>
            <w:szCs w:val="24"/>
            <w:lang w:val="en-AU" w:eastAsia="zh-CN" w:bidi="hi-IN"/>
          </w:rPr>
          <w:t>untenable.</w:t>
        </w:r>
      </w:ins>
    </w:p>
    <w:p>
      <w:pPr>
        <w:pStyle w:val="TextBody"/>
        <w:numPr>
          <w:ilvl w:val="0"/>
          <w:numId w:val="11"/>
        </w:numPr>
        <w:rPr/>
      </w:pPr>
      <w:ins w:id="251" w:author="Unknown Author" w:date="2021-03-30T22:59:19Z">
        <w:r>
          <w:rPr/>
          <w:t xml:space="preserve">Walk-ins customers </w:t>
        </w:r>
      </w:ins>
      <w:ins w:id="252" w:author="Unknown Author" w:date="2021-03-30T22:59:19Z">
        <w:r>
          <w:rPr>
            <w:rFonts w:eastAsia="NSimSun" w:cs="Arial"/>
            <w:color w:val="auto"/>
            <w:kern w:val="2"/>
            <w:sz w:val="24"/>
            <w:szCs w:val="24"/>
            <w:lang w:val="en-AU" w:eastAsia="zh-CN" w:bidi="hi-IN"/>
          </w:rPr>
          <w:t xml:space="preserve">are the </w:t>
        </w:r>
      </w:ins>
      <w:ins w:id="253" w:author="Unknown Author" w:date="2021-03-30T22:59:19Z">
        <w:r>
          <w:rPr/>
          <w:t>major source of sales.</w:t>
        </w:r>
      </w:ins>
    </w:p>
    <w:p>
      <w:pPr>
        <w:pStyle w:val="TextBody"/>
        <w:numPr>
          <w:ilvl w:val="0"/>
          <w:numId w:val="11"/>
        </w:numPr>
        <w:rPr/>
      </w:pPr>
      <w:ins w:id="255" w:author="Unknown Author" w:date="2021-03-30T22:59:19Z">
        <w:r>
          <w:rPr>
            <w:rFonts w:eastAsia="NSimSun" w:cs="Arial"/>
            <w:color w:val="auto"/>
            <w:kern w:val="2"/>
            <w:sz w:val="24"/>
            <w:szCs w:val="24"/>
            <w:lang w:val="en-AU" w:eastAsia="zh-CN" w:bidi="hi-IN"/>
          </w:rPr>
          <w:t>O</w:t>
        </w:r>
      </w:ins>
      <w:ins w:id="256" w:author="Unknown Author" w:date="2021-03-30T22:59:19Z">
        <w:r>
          <w:rPr/>
          <w:t>utdated and error prone manual order forms.</w:t>
        </w:r>
      </w:ins>
    </w:p>
    <w:p>
      <w:pPr>
        <w:pStyle w:val="TextBody"/>
        <w:numPr>
          <w:ilvl w:val="0"/>
          <w:numId w:val="11"/>
        </w:numPr>
        <w:rPr/>
      </w:pPr>
      <w:ins w:id="258" w:author="Unknown Author" w:date="2021-03-30T22:59:19Z">
        <w:r>
          <w:rPr/>
          <w:t>Unsaleable items are being produced due to untimely and inaccurate sales figures.</w:t>
        </w:r>
      </w:ins>
    </w:p>
    <w:p>
      <w:pPr>
        <w:pStyle w:val="TextBody"/>
        <w:numPr>
          <w:ilvl w:val="0"/>
          <w:numId w:val="11"/>
        </w:numPr>
        <w:rPr/>
      </w:pPr>
      <w:ins w:id="260" w:author="Unknown Author" w:date="2021-03-30T22:59:19Z">
        <w:r>
          <w:rPr>
            <w:rFonts w:eastAsia="NSimSun" w:cs="Arial"/>
            <w:color w:val="auto"/>
            <w:kern w:val="2"/>
            <w:sz w:val="24"/>
            <w:szCs w:val="24"/>
            <w:lang w:val="en-AU" w:eastAsia="zh-CN" w:bidi="hi-IN"/>
          </w:rPr>
          <w:t>C</w:t>
        </w:r>
      </w:ins>
      <w:ins w:id="261" w:author="Unknown Author" w:date="2021-03-30T22:59:19Z">
        <w:r>
          <w:rPr/>
          <w:t>atalogue on paper magazines, journals and brochures are hard and costly to maintain.</w:t>
        </w:r>
      </w:ins>
    </w:p>
    <w:p>
      <w:pPr>
        <w:pStyle w:val="TextBody"/>
        <w:numPr>
          <w:ilvl w:val="0"/>
          <w:numId w:val="11"/>
        </w:numPr>
        <w:rPr/>
      </w:pPr>
      <w:ins w:id="263" w:author="Unknown Author" w:date="2021-03-30T22:59:19Z">
        <w:r>
          <w:rPr/>
          <w:t>Competitors are moving forward to Online Sales.</w:t>
        </w:r>
      </w:ins>
    </w:p>
    <w:p>
      <w:pPr>
        <w:pStyle w:val="Heading3"/>
        <w:numPr>
          <w:ilvl w:val="2"/>
          <w:numId w:val="3"/>
        </w:numPr>
        <w:rPr>
          <w:rFonts w:ascii="Liberation Sans" w:hAnsi="Liberation Sans" w:eastAsia="Microsoft YaHei" w:cs="Arial"/>
          <w:b/>
          <w:b/>
          <w:bCs/>
          <w:color w:val="auto"/>
          <w:kern w:val="2"/>
          <w:sz w:val="32"/>
          <w:szCs w:val="32"/>
          <w:lang w:val="en-AU" w:eastAsia="zh-CN" w:bidi="hi-IN"/>
          <w:ins w:id="267" w:author="Unknown Author" w:date="2021-03-30T22:59:19Z"/>
        </w:rPr>
      </w:pPr>
      <w:ins w:id="265" w:author="Unknown Author" w:date="2021-03-30T22:59:19Z">
        <w:bookmarkStart w:id="13" w:name="__RefHeading___Toc3467_545546055"/>
        <w:bookmarkEnd w:id="13"/>
        <w:r>
          <w:rPr>
            <w:rFonts w:eastAsia="Microsoft YaHei" w:cs="Arial"/>
            <w:b/>
            <w:bCs/>
            <w:color w:val="auto"/>
            <w:kern w:val="2"/>
            <w:sz w:val="28"/>
            <w:szCs w:val="28"/>
            <w:lang w:val="en-AU" w:eastAsia="zh-CN" w:bidi="hi-IN"/>
          </w:rPr>
          <w:t>C</w:t>
        </w:r>
      </w:ins>
      <w:ins w:id="266" w:author="Unknown Author" w:date="2021-03-30T22:59:19Z">
        <w:r>
          <w:rPr>
            <w:rFonts w:eastAsia="Microsoft YaHei" w:cs="Arial"/>
            <w:b/>
            <w:bCs/>
            <w:color w:val="auto"/>
            <w:kern w:val="2"/>
            <w:sz w:val="28"/>
            <w:szCs w:val="28"/>
            <w:lang w:val="en-AU" w:eastAsia="zh-CN" w:bidi="hi-IN"/>
          </w:rPr>
          <w:t>onsequences</w:t>
        </w:r>
      </w:ins>
    </w:p>
    <w:p>
      <w:pPr>
        <w:pStyle w:val="TextBody"/>
        <w:numPr>
          <w:ilvl w:val="0"/>
          <w:numId w:val="12"/>
        </w:numPr>
        <w:bidi w:val="0"/>
        <w:jc w:val="both"/>
        <w:rPr/>
      </w:pPr>
      <w:ins w:id="268" w:author="Unknown Author" w:date="2021-03-30T22:59:19Z">
        <w:r>
          <w:rPr/>
          <w:t>Detrimental effects on ROI.</w:t>
        </w:r>
      </w:ins>
    </w:p>
    <w:p>
      <w:pPr>
        <w:pStyle w:val="TextBody"/>
        <w:bidi w:val="0"/>
        <w:jc w:val="both"/>
        <w:rPr/>
      </w:pPr>
      <w:ins w:id="270" w:author="Unknown Author" w:date="2021-03-30T22:59:19Z">
        <w:r>
          <w:rPr/>
        </w:r>
      </w:ins>
    </w:p>
    <w:p>
      <w:pPr>
        <w:pStyle w:val="Heading3"/>
        <w:numPr>
          <w:ilvl w:val="2"/>
          <w:numId w:val="3"/>
        </w:numPr>
        <w:rPr>
          <w:rFonts w:ascii="Liberation Sans" w:hAnsi="Liberation Sans" w:eastAsia="Microsoft YaHei" w:cs="Arial"/>
          <w:b/>
          <w:b/>
          <w:bCs/>
          <w:color w:val="auto"/>
          <w:kern w:val="2"/>
          <w:sz w:val="32"/>
          <w:szCs w:val="32"/>
          <w:lang w:val="en-AU" w:eastAsia="zh-CN" w:bidi="hi-IN"/>
          <w:ins w:id="273" w:author="Unknown Author" w:date="2021-03-30T22:59:19Z"/>
        </w:rPr>
      </w:pPr>
      <w:ins w:id="272" w:author="Unknown Author" w:date="2021-03-30T22:59:19Z">
        <w:bookmarkStart w:id="14" w:name="__RefHeading___Toc3469_545546055"/>
        <w:bookmarkEnd w:id="14"/>
        <w:r>
          <w:rPr/>
          <w:t>Proposal</w:t>
        </w:r>
      </w:ins>
    </w:p>
    <w:p>
      <w:pPr>
        <w:pStyle w:val="TextBody"/>
        <w:numPr>
          <w:ilvl w:val="0"/>
          <w:numId w:val="13"/>
        </w:numPr>
        <w:rPr>
          <w:rFonts w:ascii="Liberation Sans" w:hAnsi="Liberation Sans" w:eastAsia="Microsoft YaHei" w:cs="Arial"/>
          <w:b/>
          <w:b/>
          <w:bCs/>
          <w:color w:val="auto"/>
          <w:kern w:val="2"/>
          <w:sz w:val="32"/>
          <w:szCs w:val="32"/>
          <w:lang w:val="en-AU" w:eastAsia="zh-CN" w:bidi="hi-IN"/>
          <w:ins w:id="275" w:author="Unknown Author" w:date="2021-03-30T22:59:19Z"/>
        </w:rPr>
      </w:pPr>
      <w:ins w:id="274" w:author="Unknown Author" w:date="2021-03-30T22:59:19Z">
        <w:r>
          <w:rPr/>
          <w:t>E-commerce website to showcase, promote and sell their products on national and international markets</w:t>
        </w:r>
      </w:ins>
    </w:p>
    <w:p>
      <w:pPr>
        <w:pStyle w:val="Heading2"/>
        <w:numPr>
          <w:ilvl w:val="1"/>
          <w:numId w:val="3"/>
        </w:numPr>
        <w:rPr>
          <w:rFonts w:ascii="Liberation Sans" w:hAnsi="Liberation Sans" w:eastAsia="Microsoft YaHei" w:cs="Arial"/>
          <w:b/>
          <w:b/>
          <w:bCs/>
          <w:color w:val="auto"/>
          <w:kern w:val="2"/>
          <w:sz w:val="36"/>
          <w:szCs w:val="36"/>
          <w:lang w:val="en-AU" w:eastAsia="zh-CN" w:bidi="hi-IN"/>
          <w:ins w:id="277" w:author="Unknown Author" w:date="2021-03-30T22:59:19Z"/>
        </w:rPr>
      </w:pPr>
      <w:ins w:id="276" w:author="Unknown Author" w:date="2021-03-30T22:59:19Z">
        <w:bookmarkStart w:id="15" w:name="__RefHeading___Toc1619_263356945"/>
        <w:bookmarkEnd w:id="15"/>
        <w:r>
          <w:rPr/>
          <w:t>Options Considered</w:t>
        </w:r>
      </w:ins>
    </w:p>
    <w:p>
      <w:pPr>
        <w:pStyle w:val="Heading3"/>
        <w:numPr>
          <w:ilvl w:val="2"/>
          <w:numId w:val="3"/>
        </w:numPr>
        <w:rPr>
          <w:rFonts w:ascii="Liberation Sans" w:hAnsi="Liberation Sans" w:eastAsia="Microsoft YaHei" w:cs="Arial"/>
          <w:b/>
          <w:b/>
          <w:bCs/>
          <w:color w:val="auto"/>
          <w:kern w:val="2"/>
          <w:sz w:val="36"/>
          <w:szCs w:val="36"/>
          <w:lang w:val="en-AU" w:eastAsia="zh-CN" w:bidi="hi-IN"/>
          <w:ins w:id="279" w:author="Unknown Author" w:date="2021-03-30T22:59:19Z"/>
        </w:rPr>
      </w:pPr>
      <w:ins w:id="278" w:author="Unknown Author" w:date="2021-03-30T22:59:19Z">
        <w:bookmarkStart w:id="16" w:name="__RefHeading___Toc1890_1730366076"/>
        <w:bookmarkEnd w:id="16"/>
        <w:r>
          <w:rPr/>
          <w:t>No Action</w:t>
        </w:r>
      </w:ins>
    </w:p>
    <w:p>
      <w:pPr>
        <w:pStyle w:val="TextBody"/>
        <w:jc w:val="both"/>
        <w:rPr>
          <w:rFonts w:ascii="Liberation Sans" w:hAnsi="Liberation Sans" w:eastAsia="Microsoft YaHei" w:cs="Arial"/>
          <w:b/>
          <w:b/>
          <w:bCs/>
          <w:color w:val="auto"/>
          <w:kern w:val="2"/>
          <w:sz w:val="36"/>
          <w:szCs w:val="36"/>
          <w:lang w:val="en-AU" w:eastAsia="zh-CN" w:bidi="hi-IN"/>
          <w:ins w:id="286" w:author="Unknown Author" w:date="2021-03-30T22:59:19Z"/>
        </w:rPr>
      </w:pPr>
      <w:ins w:id="280" w:author="Unknown Author" w:date="2021-03-30T22:59:19Z">
        <w:r>
          <w:rPr/>
          <w:tab/>
          <w:t xml:space="preserve">For the foreseeable future, </w:t>
        </w:r>
      </w:ins>
      <w:ins w:id="281" w:author="Unknown Author" w:date="2021-03-30T22:59:19Z">
        <w:r>
          <w:rPr/>
          <w:t>s</w:t>
        </w:r>
      </w:ins>
      <w:ins w:id="282" w:author="Unknown Author" w:date="2021-03-30T22:59:19Z">
        <w:r>
          <w:rPr/>
          <w:t xml:space="preserve">ales figures may improve, but the margin of profit and the ROI are not likely to increase. </w:t>
        </w:r>
      </w:ins>
      <w:ins w:id="283" w:author="Unknown Author" w:date="2021-03-30T22:59:19Z">
        <w:r>
          <w:rPr>
            <w:rFonts w:eastAsia="NSimSun" w:cs="Arial"/>
            <w:color w:val="auto"/>
            <w:kern w:val="2"/>
            <w:sz w:val="24"/>
            <w:szCs w:val="24"/>
            <w:lang w:val="en-AU" w:eastAsia="zh-CN" w:bidi="hi-IN"/>
          </w:rPr>
          <w:t>T</w:t>
        </w:r>
      </w:ins>
      <w:ins w:id="284" w:author="Unknown Author" w:date="2021-03-30T22:59:19Z">
        <w:r>
          <w:rPr/>
          <w:t xml:space="preserve">he situation would either remain the same or worsen. Costs have kept increasing over the years and there is no sign they would stop or </w:t>
        </w:r>
      </w:ins>
      <w:ins w:id="285" w:author="Unknown Author" w:date="2021-03-30T22:59:19Z">
        <w:r>
          <w:rPr/>
          <w:t>decrease.</w:t>
        </w:r>
      </w:ins>
    </w:p>
    <w:p>
      <w:pPr>
        <w:pStyle w:val="TextBody"/>
        <w:jc w:val="both"/>
        <w:rPr>
          <w:rFonts w:ascii="Liberation Sans" w:hAnsi="Liberation Sans" w:eastAsia="Microsoft YaHei" w:cs="Arial"/>
          <w:b/>
          <w:b/>
          <w:bCs/>
          <w:color w:val="auto"/>
          <w:kern w:val="2"/>
          <w:sz w:val="36"/>
          <w:szCs w:val="36"/>
          <w:lang w:val="en-AU" w:eastAsia="zh-CN" w:bidi="hi-IN"/>
          <w:ins w:id="293" w:author="Unknown Author" w:date="2021-03-30T22:59:19Z"/>
        </w:rPr>
      </w:pPr>
      <w:ins w:id="287" w:author="Unknown Author" w:date="2021-03-30T22:59:19Z">
        <w:r>
          <w:rPr/>
          <w:tab/>
          <w:t xml:space="preserve">Taking no action </w:t>
        </w:r>
      </w:ins>
      <w:ins w:id="288" w:author="Unknown Author" w:date="2021-03-30T22:59:19Z">
        <w:r>
          <w:rPr>
            <w:rFonts w:eastAsia="NSimSun" w:cs="Arial"/>
            <w:color w:val="auto"/>
            <w:kern w:val="2"/>
            <w:sz w:val="24"/>
            <w:szCs w:val="24"/>
            <w:lang w:val="en-AU" w:eastAsia="zh-CN" w:bidi="hi-IN"/>
          </w:rPr>
          <w:t>would not only have a detrimental effect on the company</w:t>
        </w:r>
      </w:ins>
      <w:ins w:id="289" w:author="Unknown Author" w:date="2021-04-03T23:46:33Z">
        <w:r>
          <w:rPr>
            <w:rFonts w:eastAsia="NSimSun" w:cs="Arial"/>
            <w:color w:val="auto"/>
            <w:kern w:val="2"/>
            <w:sz w:val="24"/>
            <w:szCs w:val="24"/>
            <w:lang w:val="en-AU" w:eastAsia="zh-CN" w:bidi="hi-IN"/>
          </w:rPr>
          <w:t>’s future</w:t>
        </w:r>
      </w:ins>
      <w:ins w:id="290" w:author="Unknown Author" w:date="2021-03-30T22:59:19Z">
        <w:r>
          <w:rPr/>
          <w:t xml:space="preserve">, but it may </w:t>
        </w:r>
      </w:ins>
      <w:ins w:id="291" w:author="Unknown Author" w:date="2021-03-30T22:59:19Z">
        <w:r>
          <w:rPr/>
          <w:t xml:space="preserve">also </w:t>
        </w:r>
      </w:ins>
      <w:ins w:id="292" w:author="Unknown Author" w:date="2021-03-30T22:59:19Z">
        <w:r>
          <w:rPr/>
          <w:t>have damaging effects on the long term.</w:t>
        </w:r>
      </w:ins>
    </w:p>
    <w:p>
      <w:pPr>
        <w:pStyle w:val="TextBody"/>
        <w:jc w:val="both"/>
        <w:rPr>
          <w:rFonts w:ascii="Liberation Sans" w:hAnsi="Liberation Sans" w:eastAsia="Microsoft YaHei" w:cs="Arial"/>
          <w:b/>
          <w:b/>
          <w:bCs/>
          <w:color w:val="auto"/>
          <w:kern w:val="2"/>
          <w:sz w:val="36"/>
          <w:szCs w:val="36"/>
          <w:lang w:val="en-AU" w:eastAsia="zh-CN" w:bidi="hi-IN"/>
          <w:ins w:id="298" w:author="Unknown Author" w:date="2021-03-30T22:59:19Z"/>
        </w:rPr>
      </w:pPr>
      <w:ins w:id="294" w:author="Unknown Author" w:date="2021-03-30T22:59:19Z">
        <w:r>
          <w:rPr/>
          <w:tab/>
          <w:t xml:space="preserve">For the above mentioned reasons, </w:t>
        </w:r>
      </w:ins>
      <w:ins w:id="295" w:author="Unknown Author" w:date="2021-03-30T22:59:19Z">
        <w:r>
          <w:rPr>
            <w:rFonts w:eastAsia="NSimSun" w:cs="Arial"/>
            <w:color w:val="auto"/>
            <w:kern w:val="2"/>
            <w:sz w:val="24"/>
            <w:szCs w:val="24"/>
            <w:lang w:val="en-AU" w:eastAsia="zh-CN" w:bidi="hi-IN"/>
          </w:rPr>
          <w:t>this option</w:t>
        </w:r>
      </w:ins>
      <w:ins w:id="296" w:author="Unknown Author" w:date="2021-03-30T22:59:19Z">
        <w:r>
          <w:rPr/>
          <w:t xml:space="preserve"> is not </w:t>
        </w:r>
      </w:ins>
      <w:ins w:id="297" w:author="Unknown Author" w:date="2021-03-30T22:59:19Z">
        <w:r>
          <w:rPr/>
          <w:t>recommended.</w:t>
        </w:r>
      </w:ins>
    </w:p>
    <w:p>
      <w:pPr>
        <w:pStyle w:val="Heading3"/>
        <w:numPr>
          <w:ilvl w:val="2"/>
          <w:numId w:val="3"/>
        </w:numPr>
        <w:jc w:val="both"/>
        <w:rPr>
          <w:rFonts w:ascii="Liberation Sans" w:hAnsi="Liberation Sans" w:eastAsia="Microsoft YaHei" w:cs="Arial"/>
          <w:b/>
          <w:b/>
          <w:bCs/>
          <w:color w:val="auto"/>
          <w:kern w:val="2"/>
          <w:sz w:val="36"/>
          <w:szCs w:val="36"/>
          <w:lang w:val="en-AU" w:eastAsia="zh-CN" w:bidi="hi-IN"/>
          <w:ins w:id="300" w:author="Unknown Author" w:date="2021-03-30T22:59:19Z"/>
        </w:rPr>
      </w:pPr>
      <w:ins w:id="299" w:author="Unknown Author" w:date="2021-03-30T22:59:19Z">
        <w:bookmarkStart w:id="17" w:name="__RefHeading___Toc1890_17303660761"/>
        <w:bookmarkEnd w:id="17"/>
        <w:r>
          <w:rPr>
            <w:rFonts w:eastAsia="Microsoft YaHei" w:cs="Arial"/>
            <w:b/>
            <w:bCs/>
            <w:color w:val="auto"/>
            <w:kern w:val="2"/>
            <w:sz w:val="28"/>
            <w:szCs w:val="28"/>
            <w:lang w:val="en-AU" w:eastAsia="zh-CN" w:bidi="hi-IN"/>
          </w:rPr>
          <w:t>Website Builder</w:t>
        </w:r>
      </w:ins>
    </w:p>
    <w:p>
      <w:pPr>
        <w:pStyle w:val="TextBody"/>
        <w:jc w:val="both"/>
        <w:rPr>
          <w:rFonts w:ascii="Liberation Sans" w:hAnsi="Liberation Sans" w:eastAsia="Microsoft YaHei" w:cs="Arial"/>
          <w:b/>
          <w:b/>
          <w:bCs/>
          <w:color w:val="auto"/>
          <w:kern w:val="2"/>
          <w:sz w:val="36"/>
          <w:szCs w:val="36"/>
          <w:lang w:val="en-AU" w:eastAsia="zh-CN" w:bidi="hi-IN"/>
          <w:ins w:id="306" w:author="Unknown Author" w:date="2021-03-30T22:59:19Z"/>
        </w:rPr>
      </w:pPr>
      <w:ins w:id="301" w:author="Unknown Author" w:date="2021-03-30T22:59:19Z">
        <w:r>
          <w:rPr/>
          <w:tab/>
        </w:r>
      </w:ins>
      <w:ins w:id="302" w:author="Unknown Author" w:date="2021-03-30T22:59:19Z">
        <w:r>
          <w:rPr>
            <w:rFonts w:eastAsia="NSimSun" w:cs="Arial"/>
            <w:color w:val="auto"/>
            <w:kern w:val="2"/>
            <w:sz w:val="24"/>
            <w:szCs w:val="24"/>
            <w:lang w:val="en-AU" w:eastAsia="zh-CN" w:bidi="hi-IN"/>
          </w:rPr>
          <w:t>Even though there are plenty of Website Builders available online, promising users they do not need any technical knowledge to use them</w:t>
        </w:r>
      </w:ins>
      <w:ins w:id="303" w:author="Unknown Author" w:date="2021-03-30T22:59:19Z">
        <w:r>
          <w:rPr/>
          <w:t xml:space="preserve">. </w:t>
        </w:r>
      </w:ins>
      <w:ins w:id="304" w:author="Unknown Author" w:date="2021-03-30T22:59:19Z">
        <w:r>
          <w:rPr>
            <w:rFonts w:eastAsia="NSimSun" w:cs="Arial"/>
            <w:color w:val="auto"/>
            <w:kern w:val="2"/>
            <w:sz w:val="24"/>
            <w:szCs w:val="24"/>
            <w:lang w:val="en-AU" w:eastAsia="zh-CN" w:bidi="hi-IN"/>
          </w:rPr>
          <w:t xml:space="preserve">Most </w:t>
        </w:r>
      </w:ins>
      <w:ins w:id="305" w:author="Unknown Author" w:date="2021-03-30T22:59:19Z">
        <w:r>
          <w:rPr/>
          <w:t>of them provide an excellent service and great tools, however, it would still require to the company to research and find the most suitable tools that may adapt to their needs.</w:t>
        </w:r>
      </w:ins>
    </w:p>
    <w:p>
      <w:pPr>
        <w:pStyle w:val="TextBody"/>
        <w:jc w:val="both"/>
        <w:rPr>
          <w:rFonts w:ascii="Liberation Sans" w:hAnsi="Liberation Sans" w:eastAsia="Microsoft YaHei" w:cs="Arial"/>
          <w:b/>
          <w:b/>
          <w:bCs/>
          <w:color w:val="auto"/>
          <w:kern w:val="2"/>
          <w:sz w:val="36"/>
          <w:szCs w:val="36"/>
          <w:lang w:val="en-AU" w:eastAsia="zh-CN" w:bidi="hi-IN"/>
          <w:ins w:id="309" w:author="Unknown Author" w:date="2021-03-30T22:59:19Z"/>
        </w:rPr>
      </w:pPr>
      <w:ins w:id="307" w:author="Unknown Author" w:date="2021-03-30T22:59:19Z">
        <w:r>
          <w:rPr/>
          <w:tab/>
        </w:r>
      </w:ins>
      <w:ins w:id="308" w:author="Unknown Author" w:date="2021-03-30T22:59:19Z">
        <w:r>
          <w:rPr/>
          <w:t>Additionally, most users detect this kind of system and it rises concerns about its security and validity.</w:t>
        </w:r>
      </w:ins>
    </w:p>
    <w:p>
      <w:pPr>
        <w:pStyle w:val="TextBody"/>
        <w:jc w:val="both"/>
        <w:rPr>
          <w:rFonts w:ascii="Liberation Sans" w:hAnsi="Liberation Sans" w:eastAsia="Microsoft YaHei" w:cs="Arial"/>
          <w:b/>
          <w:b/>
          <w:bCs/>
          <w:color w:val="auto"/>
          <w:kern w:val="2"/>
          <w:sz w:val="36"/>
          <w:szCs w:val="36"/>
          <w:lang w:val="en-AU" w:eastAsia="zh-CN" w:bidi="hi-IN"/>
          <w:ins w:id="312" w:author="Unknown Author" w:date="2021-03-30T22:59:19Z"/>
        </w:rPr>
      </w:pPr>
      <w:ins w:id="310" w:author="Unknown Author" w:date="2021-03-30T22:59:19Z">
        <w:r>
          <w:rPr/>
          <w:tab/>
        </w:r>
      </w:ins>
      <w:ins w:id="311" w:author="Unknown Author" w:date="2021-03-30T22:59:19Z">
        <w:r>
          <w:rPr/>
          <w:t>For this reasons, this option is viable, but not recommended.</w:t>
        </w:r>
      </w:ins>
    </w:p>
    <w:p>
      <w:pPr>
        <w:pStyle w:val="Heading3"/>
        <w:numPr>
          <w:ilvl w:val="2"/>
          <w:numId w:val="3"/>
        </w:numPr>
        <w:rPr>
          <w:rFonts w:ascii="Liberation Sans" w:hAnsi="Liberation Sans" w:eastAsia="Microsoft YaHei" w:cs="Arial"/>
          <w:b/>
          <w:b/>
          <w:bCs/>
          <w:color w:val="auto"/>
          <w:kern w:val="2"/>
          <w:sz w:val="36"/>
          <w:szCs w:val="36"/>
          <w:lang w:val="en-AU" w:eastAsia="zh-CN" w:bidi="hi-IN"/>
          <w:ins w:id="314" w:author="Unknown Author" w:date="2021-03-30T22:59:19Z"/>
        </w:rPr>
      </w:pPr>
      <w:ins w:id="313" w:author="Unknown Author" w:date="2021-03-30T22:59:19Z">
        <w:bookmarkStart w:id="18" w:name="__RefHeading___Toc1890_173036607611"/>
        <w:bookmarkEnd w:id="18"/>
        <w:r>
          <w:rPr>
            <w:rFonts w:eastAsia="Microsoft YaHei" w:cs="Arial"/>
            <w:b/>
            <w:bCs/>
            <w:color w:val="auto"/>
            <w:kern w:val="2"/>
            <w:sz w:val="28"/>
            <w:szCs w:val="28"/>
            <w:lang w:val="en-AU" w:eastAsia="zh-CN" w:bidi="hi-IN"/>
          </w:rPr>
          <w:t>Custom product</w:t>
        </w:r>
      </w:ins>
    </w:p>
    <w:p>
      <w:pPr>
        <w:pStyle w:val="TextBody"/>
        <w:jc w:val="both"/>
        <w:rPr>
          <w:rFonts w:ascii="Liberation Sans" w:hAnsi="Liberation Sans" w:eastAsia="Microsoft YaHei" w:cs="Arial"/>
          <w:b/>
          <w:b/>
          <w:bCs/>
          <w:color w:val="auto"/>
          <w:kern w:val="2"/>
          <w:sz w:val="36"/>
          <w:szCs w:val="36"/>
          <w:lang w:val="en-AU" w:eastAsia="zh-CN" w:bidi="hi-IN"/>
          <w:ins w:id="317" w:author="Unknown Author" w:date="2021-03-30T22:59:19Z"/>
        </w:rPr>
      </w:pPr>
      <w:ins w:id="315" w:author="Unknown Author" w:date="2021-03-30T22:59:19Z">
        <w:r>
          <w:rPr/>
          <w:tab/>
        </w:r>
      </w:ins>
      <w:ins w:id="316" w:author="Unknown Author" w:date="2021-03-30T22:59:19Z">
        <w:r>
          <w:rPr>
            <w:rFonts w:eastAsia="NSimSun" w:cs="Arial"/>
            <w:color w:val="auto"/>
            <w:kern w:val="2"/>
            <w:sz w:val="24"/>
            <w:szCs w:val="24"/>
            <w:lang w:val="en-AU" w:eastAsia="zh-CN" w:bidi="hi-IN"/>
          </w:rPr>
          <w:t>Relying on a professional service to customise the solution to the requirements it is the most expensive, but it has a good reason.</w:t>
        </w:r>
      </w:ins>
    </w:p>
    <w:p>
      <w:pPr>
        <w:pStyle w:val="TextBody"/>
        <w:jc w:val="both"/>
        <w:rPr>
          <w:rFonts w:ascii="Liberation Sans" w:hAnsi="Liberation Sans" w:eastAsia="Microsoft YaHei" w:cs="Arial"/>
          <w:b/>
          <w:b/>
          <w:bCs/>
          <w:color w:val="auto"/>
          <w:kern w:val="2"/>
          <w:sz w:val="36"/>
          <w:szCs w:val="36"/>
          <w:lang w:val="en-AU" w:eastAsia="zh-CN" w:bidi="hi-IN"/>
          <w:ins w:id="320" w:author="Unknown Author" w:date="2021-03-30T22:59:19Z"/>
        </w:rPr>
      </w:pPr>
      <w:ins w:id="318" w:author="Unknown Author" w:date="2021-03-30T22:59:19Z">
        <w:r>
          <w:rPr/>
          <w:tab/>
        </w:r>
      </w:ins>
      <w:ins w:id="319" w:author="Unknown Author" w:date="2021-03-30T22:59:19Z">
        <w:r>
          <w:rPr>
            <w:rFonts w:eastAsia="NSimSun" w:cs="Arial"/>
            <w:color w:val="auto"/>
            <w:kern w:val="2"/>
            <w:sz w:val="24"/>
            <w:szCs w:val="24"/>
            <w:lang w:val="en-AU" w:eastAsia="zh-CN" w:bidi="hi-IN"/>
          </w:rPr>
          <w:t>A custom solution created by a professional ensures the system works as intended, it will follow industry standards, statutory regulations and compliance with privacy acts.</w:t>
        </w:r>
      </w:ins>
    </w:p>
    <w:p>
      <w:pPr>
        <w:pStyle w:val="TextBody"/>
        <w:jc w:val="both"/>
        <w:rPr>
          <w:rFonts w:ascii="Liberation Sans" w:hAnsi="Liberation Sans" w:eastAsia="Microsoft YaHei" w:cs="Arial"/>
          <w:b/>
          <w:b/>
          <w:bCs/>
          <w:color w:val="auto"/>
          <w:kern w:val="2"/>
          <w:sz w:val="36"/>
          <w:szCs w:val="36"/>
          <w:lang w:val="en-AU" w:eastAsia="zh-CN" w:bidi="hi-IN"/>
          <w:ins w:id="322" w:author="Unknown Author" w:date="2021-03-30T22:59:19Z"/>
        </w:rPr>
      </w:pPr>
      <w:ins w:id="321" w:author="Unknown Author" w:date="2021-03-30T22:59:19Z">
        <w:r>
          <w:rPr>
            <w:rFonts w:eastAsia="NSimSun" w:cs="Arial"/>
            <w:color w:val="auto"/>
            <w:kern w:val="2"/>
            <w:sz w:val="24"/>
            <w:szCs w:val="24"/>
            <w:lang w:val="en-AU" w:eastAsia="zh-CN" w:bidi="hi-IN"/>
          </w:rPr>
          <w:tab/>
          <w:t>It is highly recommended for the company to take this option.</w:t>
        </w:r>
      </w:ins>
    </w:p>
    <w:p>
      <w:pPr>
        <w:pStyle w:val="Heading2"/>
        <w:numPr>
          <w:ilvl w:val="1"/>
          <w:numId w:val="3"/>
        </w:numPr>
        <w:rPr>
          <w:rFonts w:ascii="Liberation Sans" w:hAnsi="Liberation Sans" w:eastAsia="Microsoft YaHei" w:cs="Arial"/>
          <w:b/>
          <w:b/>
          <w:bCs/>
          <w:color w:val="auto"/>
          <w:kern w:val="2"/>
          <w:sz w:val="36"/>
          <w:szCs w:val="36"/>
          <w:lang w:val="en-AU" w:eastAsia="zh-CN" w:bidi="hi-IN"/>
          <w:ins w:id="324" w:author="Unknown Author" w:date="2021-03-30T22:59:19Z"/>
        </w:rPr>
      </w:pPr>
      <w:ins w:id="323" w:author="Unknown Author" w:date="2021-03-30T22:59:19Z">
        <w:bookmarkStart w:id="19" w:name="__RefHeading___Toc1621_263356945"/>
        <w:bookmarkEnd w:id="19"/>
        <w:r>
          <w:rPr/>
          <w:t>Consultation</w:t>
        </w:r>
      </w:ins>
    </w:p>
    <w:p>
      <w:pPr>
        <w:pStyle w:val="TextBody"/>
        <w:jc w:val="both"/>
        <w:rPr>
          <w:rFonts w:ascii="Liberation Sans" w:hAnsi="Liberation Sans" w:eastAsia="Microsoft YaHei" w:cs="Arial"/>
          <w:b/>
          <w:b/>
          <w:bCs/>
          <w:color w:val="auto"/>
          <w:kern w:val="2"/>
          <w:sz w:val="36"/>
          <w:szCs w:val="36"/>
          <w:lang w:val="en-AU" w:eastAsia="zh-CN" w:bidi="hi-IN"/>
          <w:ins w:id="329" w:author="Unknown Author" w:date="2021-03-30T22:59:19Z"/>
        </w:rPr>
      </w:pPr>
      <w:ins w:id="325" w:author="Unknown Author" w:date="2021-03-30T22:59:19Z">
        <w:r>
          <w:rPr/>
          <w:tab/>
        </w:r>
      </w:ins>
      <w:ins w:id="326" w:author="Unknown Author" w:date="2021-03-30T22:59:19Z">
        <w:r>
          <w:rPr/>
          <w:t xml:space="preserve">Several meetings with key managers were held in order to refine requirements and describe </w:t>
        </w:r>
      </w:ins>
      <w:ins w:id="327" w:author="Unknown Author" w:date="2021-03-30T22:59:19Z">
        <w:r>
          <w:rPr>
            <w:rFonts w:eastAsia="NSimSun" w:cs="Arial"/>
            <w:color w:val="auto"/>
            <w:kern w:val="2"/>
            <w:sz w:val="24"/>
            <w:szCs w:val="24"/>
            <w:lang w:val="en-AU" w:eastAsia="zh-CN" w:bidi="hi-IN"/>
          </w:rPr>
          <w:t xml:space="preserve">current </w:t>
        </w:r>
      </w:ins>
      <w:ins w:id="328" w:author="Unknown Author" w:date="2021-03-30T22:59:19Z">
        <w:r>
          <w:rPr/>
          <w:t>issues. Every stakeholder agreed on an e-commerce solution will definitely benefit the company.</w:t>
        </w:r>
      </w:ins>
    </w:p>
    <w:p>
      <w:pPr>
        <w:pStyle w:val="Heading1"/>
        <w:numPr>
          <w:ilvl w:val="0"/>
          <w:numId w:val="3"/>
        </w:numPr>
        <w:bidi w:val="0"/>
        <w:jc w:val="left"/>
        <w:rPr>
          <w:rFonts w:ascii="Liberation Sans" w:hAnsi="Liberation Sans" w:eastAsia="Microsoft YaHei" w:cs="Arial"/>
          <w:b/>
          <w:b/>
          <w:bCs/>
          <w:color w:val="auto"/>
          <w:kern w:val="2"/>
          <w:sz w:val="36"/>
          <w:szCs w:val="36"/>
          <w:lang w:val="en-AU" w:eastAsia="zh-CN" w:bidi="hi-IN"/>
          <w:del w:id="331" w:author="Unknown Author" w:date="2021-03-30T22:59:47Z"/>
        </w:rPr>
      </w:pPr>
      <w:del w:id="330" w:author="Unknown Author" w:date="2021-03-30T22:59:47Z">
        <w:r>
          <w:rPr/>
        </w:r>
      </w:del>
    </w:p>
    <w:p>
      <w:pPr>
        <w:pStyle w:val="Heading1"/>
        <w:numPr>
          <w:ilvl w:val="0"/>
          <w:numId w:val="3"/>
        </w:numPr>
        <w:bidi w:val="0"/>
        <w:jc w:val="left"/>
        <w:rPr>
          <w:rFonts w:ascii="Liberation Sans" w:hAnsi="Liberation Sans" w:eastAsia="Microsoft YaHei" w:cs="Arial"/>
          <w:b/>
          <w:b/>
          <w:bCs/>
          <w:color w:val="auto"/>
          <w:kern w:val="2"/>
          <w:sz w:val="36"/>
          <w:szCs w:val="36"/>
          <w:lang w:val="en-AU" w:eastAsia="zh-CN" w:bidi="hi-IN"/>
          <w:del w:id="333" w:author="Unknown Author" w:date="2021-03-30T22:54:48Z"/>
        </w:rPr>
      </w:pPr>
      <w:del w:id="332" w:author="Unknown Author" w:date="2021-03-30T22:54:48Z">
        <w:r>
          <w:rPr/>
        </w:r>
      </w:del>
    </w:p>
    <w:p>
      <w:pPr>
        <w:pStyle w:val="Heading1"/>
        <w:numPr>
          <w:ilvl w:val="0"/>
          <w:numId w:val="3"/>
        </w:numPr>
        <w:bidi w:val="0"/>
        <w:jc w:val="left"/>
        <w:rPr>
          <w:rFonts w:ascii="Liberation Sans" w:hAnsi="Liberation Sans" w:eastAsia="Microsoft YaHei" w:cs="Arial"/>
          <w:b/>
          <w:b/>
          <w:bCs/>
          <w:color w:val="auto"/>
          <w:kern w:val="2"/>
          <w:sz w:val="36"/>
          <w:szCs w:val="36"/>
          <w:lang w:val="en-AU" w:eastAsia="zh-CN" w:bidi="hi-IN"/>
          <w:ins w:id="336" w:author="Unknown Author" w:date="2021-03-30T22:59:47Z"/>
        </w:rPr>
      </w:pPr>
      <w:del w:id="334" w:author="Unknown Author" w:date="2021-03-30T22:59:47Z">
        <w:bookmarkStart w:id="20" w:name="__RefHeading___Toc5098_3975847811"/>
        <w:bookmarkEnd w:id="20"/>
        <w:r>
          <w:rPr>
            <w:rFonts w:eastAsia="Microsoft YaHei" w:cs="Arial"/>
            <w:b/>
            <w:bCs/>
            <w:color w:val="auto"/>
            <w:kern w:val="2"/>
            <w:sz w:val="36"/>
            <w:szCs w:val="36"/>
            <w:lang w:val="en-AU" w:eastAsia="zh-CN" w:bidi="hi-IN"/>
          </w:rPr>
          <w:delText>Major Deliverables</w:delText>
        </w:r>
      </w:del>
      <w:ins w:id="335" w:author="Unknown Author" w:date="2021-03-30T22:59:47Z">
        <w:r>
          <w:rPr>
            <w:rFonts w:eastAsia="Microsoft YaHei" w:cs="Arial"/>
            <w:b/>
            <w:bCs/>
            <w:color w:val="auto"/>
            <w:kern w:val="2"/>
            <w:sz w:val="36"/>
            <w:szCs w:val="36"/>
            <w:lang w:val="en-AU" w:eastAsia="zh-CN" w:bidi="hi-IN"/>
          </w:rPr>
          <w:t>Proposed Scope</w:t>
        </w:r>
      </w:ins>
    </w:p>
    <w:p>
      <w:pPr>
        <w:pStyle w:val="Heading2"/>
        <w:numPr>
          <w:ilvl w:val="1"/>
          <w:numId w:val="3"/>
        </w:numPr>
        <w:rPr>
          <w:rFonts w:ascii="Liberation Sans" w:hAnsi="Liberation Sans" w:eastAsia="Microsoft YaHei" w:cs="Arial"/>
          <w:b/>
          <w:b/>
          <w:bCs/>
          <w:color w:val="auto"/>
          <w:kern w:val="2"/>
          <w:sz w:val="36"/>
          <w:szCs w:val="36"/>
          <w:lang w:val="en-AU" w:eastAsia="zh-CN" w:bidi="hi-IN"/>
          <w:ins w:id="338" w:author="Unknown Author" w:date="2021-03-30T23:00:44Z"/>
        </w:rPr>
      </w:pPr>
      <w:ins w:id="337" w:author="Unknown Author" w:date="2021-03-30T23:00:44Z">
        <w:bookmarkStart w:id="21" w:name="__RefHeading___Toc1623_263356945"/>
        <w:bookmarkEnd w:id="21"/>
        <w:r>
          <w:rPr/>
          <w:t>Scope Definition</w:t>
        </w:r>
      </w:ins>
    </w:p>
    <w:p>
      <w:pPr>
        <w:pStyle w:val="TextBody"/>
        <w:rPr>
          <w:rFonts w:ascii="Liberation Sans" w:hAnsi="Liberation Sans" w:eastAsia="Microsoft YaHei" w:cs="Arial"/>
          <w:b/>
          <w:b/>
          <w:bCs/>
          <w:color w:val="auto"/>
          <w:kern w:val="2"/>
          <w:sz w:val="36"/>
          <w:szCs w:val="36"/>
          <w:lang w:val="en-AU" w:eastAsia="zh-CN" w:bidi="hi-IN"/>
          <w:ins w:id="341" w:author="Unknown Author" w:date="2021-03-30T23:00:44Z"/>
        </w:rPr>
      </w:pPr>
      <w:ins w:id="339" w:author="Unknown Author" w:date="2021-03-30T23:00:44Z">
        <w:r>
          <w:rPr/>
          <w:t xml:space="preserve">    • </w:t>
        </w:r>
      </w:ins>
      <w:ins w:id="340" w:author="Unknown Author" w:date="2021-03-30T23:00:44Z">
        <w:r>
          <w:rPr/>
          <w:t>To implement an e-commerce website</w:t>
        </w:r>
      </w:ins>
    </w:p>
    <w:p>
      <w:pPr>
        <w:pStyle w:val="TextBody"/>
        <w:rPr>
          <w:rFonts w:ascii="Liberation Sans" w:hAnsi="Liberation Sans" w:eastAsia="Microsoft YaHei" w:cs="Arial"/>
          <w:b/>
          <w:b/>
          <w:bCs/>
          <w:color w:val="auto"/>
          <w:kern w:val="2"/>
          <w:sz w:val="36"/>
          <w:szCs w:val="36"/>
          <w:lang w:val="en-AU" w:eastAsia="zh-CN" w:bidi="hi-IN"/>
          <w:ins w:id="344" w:author="Unknown Author" w:date="2021-03-30T23:00:44Z"/>
        </w:rPr>
      </w:pPr>
      <w:ins w:id="342" w:author="Unknown Author" w:date="2021-03-30T23:00:44Z">
        <w:r>
          <w:rPr/>
          <w:t xml:space="preserve">    • </w:t>
        </w:r>
      </w:ins>
      <w:ins w:id="343" w:author="Unknown Author" w:date="2021-03-30T23:00:44Z">
        <w:r>
          <w:rPr/>
          <w:t>To promote products world wide</w:t>
        </w:r>
      </w:ins>
    </w:p>
    <w:p>
      <w:pPr>
        <w:pStyle w:val="TextBody"/>
        <w:rPr>
          <w:rFonts w:ascii="Liberation Sans" w:hAnsi="Liberation Sans" w:eastAsia="Microsoft YaHei" w:cs="Arial"/>
          <w:b/>
          <w:b/>
          <w:bCs/>
          <w:color w:val="auto"/>
          <w:kern w:val="2"/>
          <w:sz w:val="36"/>
          <w:szCs w:val="36"/>
          <w:lang w:val="en-AU" w:eastAsia="zh-CN" w:bidi="hi-IN"/>
          <w:ins w:id="347" w:author="Unknown Author" w:date="2021-03-30T23:00:44Z"/>
        </w:rPr>
      </w:pPr>
      <w:ins w:id="345" w:author="Unknown Author" w:date="2021-03-30T23:00:44Z">
        <w:r>
          <w:rPr/>
          <w:t xml:space="preserve">    • </w:t>
        </w:r>
      </w:ins>
      <w:ins w:id="346" w:author="Unknown Author" w:date="2021-03-30T23:00:44Z">
        <w:r>
          <w:rPr/>
          <w:t>To obtain sales metrics</w:t>
        </w:r>
      </w:ins>
    </w:p>
    <w:p>
      <w:pPr>
        <w:pStyle w:val="TextBody"/>
        <w:rPr>
          <w:rFonts w:ascii="Liberation Sans" w:hAnsi="Liberation Sans" w:eastAsia="Microsoft YaHei" w:cs="Arial"/>
          <w:b/>
          <w:b/>
          <w:bCs/>
          <w:color w:val="auto"/>
          <w:kern w:val="2"/>
          <w:sz w:val="36"/>
          <w:szCs w:val="36"/>
          <w:lang w:val="en-AU" w:eastAsia="zh-CN" w:bidi="hi-IN"/>
          <w:ins w:id="350" w:author="Unknown Author" w:date="2021-03-30T23:00:44Z"/>
        </w:rPr>
      </w:pPr>
      <w:ins w:id="348" w:author="Unknown Author" w:date="2021-03-30T23:00:44Z">
        <w:r>
          <w:rPr/>
          <w:t xml:space="preserve">    • </w:t>
        </w:r>
      </w:ins>
      <w:ins w:id="349" w:author="Unknown Author" w:date="2021-03-30T23:00:44Z">
        <w:r>
          <w:rPr/>
          <w:t>To reduce marketing related costs</w:t>
        </w:r>
      </w:ins>
    </w:p>
    <w:p>
      <w:pPr>
        <w:pStyle w:val="TextBody"/>
        <w:rPr>
          <w:rFonts w:ascii="Liberation Sans" w:hAnsi="Liberation Sans" w:eastAsia="Microsoft YaHei" w:cs="Arial"/>
          <w:b/>
          <w:b/>
          <w:bCs/>
          <w:color w:val="auto"/>
          <w:kern w:val="2"/>
          <w:sz w:val="36"/>
          <w:szCs w:val="36"/>
          <w:lang w:val="en-AU" w:eastAsia="zh-CN" w:bidi="hi-IN"/>
          <w:ins w:id="353" w:author="Unknown Author" w:date="2021-03-30T23:00:44Z"/>
        </w:rPr>
      </w:pPr>
      <w:ins w:id="351" w:author="Unknown Author" w:date="2021-03-30T23:00:44Z">
        <w:r>
          <w:rPr/>
          <w:t xml:space="preserve">    • </w:t>
        </w:r>
      </w:ins>
      <w:ins w:id="352" w:author="Unknown Author" w:date="2021-03-30T23:00:44Z">
        <w:r>
          <w:rPr/>
          <w:t>To refresh and update online presence</w:t>
        </w:r>
      </w:ins>
    </w:p>
    <w:p>
      <w:pPr>
        <w:pStyle w:val="TextBody"/>
        <w:rPr>
          <w:rFonts w:ascii="Liberation Sans" w:hAnsi="Liberation Sans" w:eastAsia="Microsoft YaHei" w:cs="Arial"/>
          <w:b/>
          <w:b/>
          <w:bCs/>
          <w:color w:val="auto"/>
          <w:kern w:val="2"/>
          <w:sz w:val="36"/>
          <w:szCs w:val="36"/>
          <w:lang w:val="en-AU" w:eastAsia="zh-CN" w:bidi="hi-IN"/>
          <w:ins w:id="356" w:author="Unknown Author" w:date="2021-03-30T23:00:44Z"/>
        </w:rPr>
      </w:pPr>
      <w:ins w:id="354" w:author="Unknown Author" w:date="2021-03-30T23:00:44Z">
        <w:r>
          <w:rPr/>
          <w:t xml:space="preserve">    • </w:t>
        </w:r>
      </w:ins>
      <w:ins w:id="355" w:author="Unknown Author" w:date="2021-03-30T23:00:44Z">
        <w:r>
          <w:rPr/>
          <w:t>To rely on a different source of profits other than galleries to reduce or remove cost of rent</w:t>
        </w:r>
      </w:ins>
    </w:p>
    <w:p>
      <w:pPr>
        <w:pStyle w:val="Heading2"/>
        <w:numPr>
          <w:ilvl w:val="1"/>
          <w:numId w:val="3"/>
        </w:numPr>
        <w:rPr>
          <w:rFonts w:ascii="Liberation Sans" w:hAnsi="Liberation Sans" w:eastAsia="Microsoft YaHei" w:cs="Arial"/>
          <w:b/>
          <w:b/>
          <w:bCs/>
          <w:color w:val="auto"/>
          <w:kern w:val="2"/>
          <w:sz w:val="36"/>
          <w:szCs w:val="36"/>
          <w:lang w:val="en-AU" w:eastAsia="zh-CN" w:bidi="hi-IN"/>
          <w:ins w:id="358" w:author="Unknown Author" w:date="2021-03-30T23:00:44Z"/>
        </w:rPr>
      </w:pPr>
      <w:ins w:id="357" w:author="Unknown Author" w:date="2021-03-30T23:00:44Z">
        <w:bookmarkStart w:id="22" w:name="__RefHeading___Toc1625_263356945"/>
        <w:bookmarkEnd w:id="22"/>
        <w:r>
          <w:rPr/>
          <w:t>Assumptions</w:t>
        </w:r>
      </w:ins>
    </w:p>
    <w:p>
      <w:pPr>
        <w:pStyle w:val="Heading3"/>
        <w:numPr>
          <w:ilvl w:val="2"/>
          <w:numId w:val="3"/>
        </w:numPr>
        <w:rPr/>
      </w:pPr>
      <w:ins w:id="359" w:author="Unknown Author" w:date="2021-03-30T23:00:44Z">
        <w:bookmarkStart w:id="23" w:name="__RefHeading___Toc6315_3975847811"/>
        <w:bookmarkEnd w:id="23"/>
        <w:r>
          <w:rPr/>
          <w:t>Data</w:t>
        </w:r>
      </w:ins>
    </w:p>
    <w:p>
      <w:pPr>
        <w:pStyle w:val="TextBody"/>
        <w:rPr>
          <w:rFonts w:ascii="Liberation Sans" w:hAnsi="Liberation Sans" w:eastAsia="Microsoft YaHei" w:cs="Arial"/>
          <w:ins w:id="362" w:author="Unknown Author" w:date="2021-03-30T23:00:44Z"/>
          <w:b/>
          <w:b/>
          <w:bCs/>
          <w:sz w:val="32"/>
          <w:szCs w:val="32"/>
        </w:rPr>
      </w:pPr>
      <w:ins w:id="361" w:author="Unknown Author" w:date="2021-03-30T23:00:44Z">
        <w:r>
          <w:rPr/>
          <w:tab/>
          <w:t>It is assumed that the organisational documentation and any other source provided by the client to extract the data needed, is accurate and reflects the real needs of the company.</w:t>
        </w:r>
      </w:ins>
    </w:p>
    <w:p>
      <w:pPr>
        <w:pStyle w:val="Heading3"/>
        <w:numPr>
          <w:ilvl w:val="2"/>
          <w:numId w:val="3"/>
        </w:numPr>
        <w:rPr>
          <w:rFonts w:ascii="Liberation Sans" w:hAnsi="Liberation Sans" w:eastAsia="Microsoft YaHei" w:cs="Arial"/>
          <w:b/>
          <w:b/>
          <w:bCs/>
          <w:color w:val="auto"/>
          <w:kern w:val="2"/>
          <w:sz w:val="32"/>
          <w:szCs w:val="32"/>
          <w:lang w:val="en-AU" w:eastAsia="zh-CN" w:bidi="hi-IN"/>
          <w:ins w:id="364" w:author="Unknown Author" w:date="2021-03-30T23:00:44Z"/>
        </w:rPr>
      </w:pPr>
      <w:ins w:id="363" w:author="Unknown Author" w:date="2021-03-30T23:00:44Z">
        <w:bookmarkStart w:id="24" w:name="__RefHeading___Toc6317_3975847811"/>
        <w:bookmarkEnd w:id="24"/>
        <w:r>
          <w:rPr/>
          <w:t>Imagery and Copyrights</w:t>
        </w:r>
      </w:ins>
    </w:p>
    <w:p>
      <w:pPr>
        <w:pStyle w:val="TextBody"/>
        <w:rPr>
          <w:rFonts w:ascii="Liberation Sans" w:hAnsi="Liberation Sans" w:eastAsia="Microsoft YaHei" w:cs="Arial"/>
          <w:ins w:id="366" w:author="Unknown Author" w:date="2021-03-30T23:00:44Z"/>
          <w:b/>
          <w:b/>
          <w:bCs/>
          <w:sz w:val="32"/>
          <w:szCs w:val="32"/>
        </w:rPr>
      </w:pPr>
      <w:ins w:id="365" w:author="Unknown Author" w:date="2021-03-30T23:00:44Z">
        <w:r>
          <w:rPr>
            <w:rFonts w:eastAsia="NSimSun" w:cs="Arial"/>
            <w:color w:val="auto"/>
            <w:kern w:val="2"/>
            <w:sz w:val="24"/>
            <w:szCs w:val="24"/>
            <w:lang w:val="en-AU" w:eastAsia="zh-CN" w:bidi="hi-IN"/>
          </w:rPr>
          <w:tab/>
          <w:t>Depends on the client to provide the images and content files that they wish to implement. It is assumed that the client will provide timely the files required and with their copyrights.</w:t>
        </w:r>
      </w:ins>
    </w:p>
    <w:p>
      <w:pPr>
        <w:pStyle w:val="Heading3"/>
        <w:numPr>
          <w:ilvl w:val="2"/>
          <w:numId w:val="3"/>
        </w:numPr>
        <w:rPr>
          <w:rFonts w:ascii="Liberation Sans" w:hAnsi="Liberation Sans" w:eastAsia="Microsoft YaHei" w:cs="Arial"/>
          <w:b/>
          <w:b/>
          <w:bCs/>
          <w:color w:val="auto"/>
          <w:kern w:val="2"/>
          <w:sz w:val="32"/>
          <w:szCs w:val="32"/>
          <w:lang w:val="en-AU" w:eastAsia="zh-CN" w:bidi="hi-IN"/>
          <w:ins w:id="368" w:author="Unknown Author" w:date="2021-03-30T23:00:44Z"/>
        </w:rPr>
      </w:pPr>
      <w:ins w:id="367" w:author="Unknown Author" w:date="2021-03-30T23:00:44Z">
        <w:bookmarkStart w:id="25" w:name="__RefHeading___Toc2753_3427714586"/>
        <w:bookmarkEnd w:id="25"/>
        <w:r>
          <w:rPr/>
          <w:t>Merchant Accounts</w:t>
        </w:r>
      </w:ins>
    </w:p>
    <w:p>
      <w:pPr>
        <w:pStyle w:val="TextBody"/>
        <w:rPr>
          <w:rFonts w:ascii="Liberation Sans" w:hAnsi="Liberation Sans" w:eastAsia="Microsoft YaHei" w:cs="Arial"/>
          <w:ins w:id="370" w:author="Unknown Author" w:date="2021-03-30T23:00:44Z"/>
          <w:b/>
          <w:b/>
          <w:bCs/>
          <w:sz w:val="32"/>
          <w:szCs w:val="32"/>
        </w:rPr>
      </w:pPr>
      <w:ins w:id="369" w:author="Unknown Author" w:date="2021-03-30T23:00:44Z">
        <w:r>
          <w:rPr/>
          <w:tab/>
          <w:t>The client needs to provide a merchant account in order to interface with the Stripe and PayPal payment gateways.</w:t>
        </w:r>
      </w:ins>
    </w:p>
    <w:p>
      <w:pPr>
        <w:pStyle w:val="Heading3"/>
        <w:numPr>
          <w:ilvl w:val="2"/>
          <w:numId w:val="3"/>
        </w:numPr>
        <w:rPr>
          <w:rFonts w:ascii="Liberation Sans" w:hAnsi="Liberation Sans" w:eastAsia="Microsoft YaHei" w:cs="Arial"/>
          <w:b/>
          <w:b/>
          <w:bCs/>
          <w:color w:val="auto"/>
          <w:kern w:val="2"/>
          <w:sz w:val="32"/>
          <w:szCs w:val="32"/>
          <w:lang w:val="en-AU" w:eastAsia="zh-CN" w:bidi="hi-IN"/>
          <w:ins w:id="372" w:author="Unknown Author" w:date="2021-03-30T23:00:44Z"/>
        </w:rPr>
      </w:pPr>
      <w:ins w:id="371" w:author="Unknown Author" w:date="2021-03-30T23:00:44Z">
        <w:bookmarkStart w:id="26" w:name="__RefHeading___Toc2755_3427714586"/>
        <w:bookmarkEnd w:id="26"/>
        <w:r>
          <w:rPr/>
          <w:t>IT Infrastructure</w:t>
        </w:r>
      </w:ins>
    </w:p>
    <w:p>
      <w:pPr>
        <w:pStyle w:val="TextBody"/>
        <w:rPr>
          <w:rFonts w:ascii="Liberation Sans" w:hAnsi="Liberation Sans" w:eastAsia="Microsoft YaHei" w:cs="Arial"/>
          <w:ins w:id="375" w:author="Unknown Author" w:date="2021-03-30T23:00:44Z"/>
          <w:b/>
          <w:b/>
          <w:bCs/>
          <w:sz w:val="32"/>
          <w:szCs w:val="32"/>
        </w:rPr>
      </w:pPr>
      <w:ins w:id="373" w:author="Unknown Author" w:date="2021-03-30T23:00:44Z">
        <w:r>
          <w:rPr>
            <w:rFonts w:eastAsia="Microsoft YaHei" w:cs="Arial" w:ascii="Liberation Sans" w:hAnsi="Liberation Sans"/>
            <w:b/>
            <w:bCs/>
            <w:color w:val="auto"/>
            <w:kern w:val="2"/>
            <w:sz w:val="36"/>
            <w:szCs w:val="36"/>
            <w:lang w:val="en-AU" w:eastAsia="zh-CN" w:bidi="hi-IN"/>
          </w:rPr>
          <w:tab/>
        </w:r>
      </w:ins>
      <w:ins w:id="374" w:author="Unknown Author" w:date="2021-03-30T23:00:44Z">
        <w:r>
          <w:rPr>
            <w:rFonts w:eastAsia="NSimSun" w:cs="Arial"/>
            <w:b w:val="false"/>
            <w:bCs w:val="false"/>
            <w:color w:val="auto"/>
            <w:kern w:val="2"/>
            <w:sz w:val="24"/>
            <w:szCs w:val="24"/>
            <w:lang w:val="en-AU" w:eastAsia="zh-CN" w:bidi="hi-IN"/>
          </w:rPr>
          <w:t>The system will be developed according to the IT Infrastructure specifications provided by the client. Bazaar Ceramics has a Microsoft Server 2019 running Microsoft IIS 10.0. For the successful implementation of the system the IT Infrastructure must be as described by the client and in working conditions for deployment and testing.</w:t>
        </w:r>
      </w:ins>
    </w:p>
    <w:p>
      <w:pPr>
        <w:pStyle w:val="Heading2"/>
        <w:numPr>
          <w:ilvl w:val="1"/>
          <w:numId w:val="3"/>
        </w:numPr>
        <w:rPr>
          <w:rFonts w:ascii="Liberation Sans" w:hAnsi="Liberation Sans" w:eastAsia="Microsoft YaHei" w:cs="Arial"/>
          <w:b/>
          <w:b/>
          <w:bCs/>
          <w:color w:val="auto"/>
          <w:kern w:val="2"/>
          <w:sz w:val="36"/>
          <w:szCs w:val="36"/>
          <w:lang w:val="en-AU" w:eastAsia="zh-CN" w:bidi="hi-IN"/>
          <w:ins w:id="377" w:author="Unknown Author" w:date="2021-03-30T23:00:44Z"/>
        </w:rPr>
      </w:pPr>
      <w:ins w:id="376" w:author="Unknown Author" w:date="2021-03-30T23:00:44Z">
        <w:bookmarkStart w:id="27" w:name="__RefHeading___Toc1627_263356945"/>
        <w:bookmarkEnd w:id="27"/>
        <w:r>
          <w:rPr/>
          <w:t>Constraints</w:t>
        </w:r>
      </w:ins>
    </w:p>
    <w:p>
      <w:pPr>
        <w:pStyle w:val="Heading3"/>
        <w:numPr>
          <w:ilvl w:val="2"/>
          <w:numId w:val="3"/>
        </w:numPr>
        <w:rPr>
          <w:rFonts w:ascii="Liberation Sans" w:hAnsi="Liberation Sans" w:eastAsia="Microsoft YaHei" w:cs="Arial"/>
          <w:ins w:id="379" w:author="Unknown Author" w:date="2021-03-30T23:00:44Z"/>
          <w:b/>
          <w:b/>
          <w:bCs/>
          <w:sz w:val="32"/>
          <w:szCs w:val="32"/>
        </w:rPr>
      </w:pPr>
      <w:ins w:id="378" w:author="Unknown Author" w:date="2021-03-30T23:00:44Z">
        <w:bookmarkStart w:id="28" w:name="__RefHeading___Toc3575_3427714586"/>
        <w:bookmarkEnd w:id="28"/>
        <w:r>
          <w:rPr/>
          <w:t>Scope</w:t>
        </w:r>
      </w:ins>
    </w:p>
    <w:p>
      <w:pPr>
        <w:pStyle w:val="TextBody"/>
        <w:jc w:val="both"/>
        <w:rPr>
          <w:rFonts w:ascii="Liberation Sans" w:hAnsi="Liberation Sans" w:eastAsia="Microsoft YaHei" w:cs="Arial"/>
          <w:ins w:id="384" w:author="Unknown Author" w:date="2021-03-30T23:00:44Z"/>
          <w:b/>
          <w:b/>
          <w:bCs/>
          <w:sz w:val="32"/>
          <w:szCs w:val="32"/>
        </w:rPr>
      </w:pPr>
      <w:ins w:id="380" w:author="Unknown Author" w:date="2021-03-30T23:00:44Z">
        <w:r>
          <w:rPr/>
          <w:tab/>
          <w:t xml:space="preserve">As </w:t>
        </w:r>
      </w:ins>
      <w:ins w:id="381" w:author="Unknown Author" w:date="2021-03-30T23:00:44Z">
        <w:r>
          <w:rPr>
            <w:rFonts w:eastAsia="NSimSun" w:cs="Arial"/>
            <w:color w:val="auto"/>
            <w:kern w:val="2"/>
            <w:sz w:val="24"/>
            <w:szCs w:val="24"/>
            <w:lang w:val="en-AU" w:eastAsia="zh-CN" w:bidi="hi-IN"/>
          </w:rPr>
          <w:t xml:space="preserve">per </w:t>
        </w:r>
      </w:ins>
      <w:ins w:id="382" w:author="Unknown Author" w:date="2021-03-30T23:00:44Z">
        <w:r>
          <w:rPr/>
          <w:t xml:space="preserve">the initial agreement between the developer and the project sponsor, </w:t>
        </w:r>
      </w:ins>
      <w:ins w:id="383" w:author="Unknown Author" w:date="2021-03-30T23:00:44Z">
        <w:r>
          <w:rPr>
            <w:rFonts w:eastAsia="NSimSun" w:cs="Arial"/>
            <w:color w:val="auto"/>
            <w:kern w:val="2"/>
            <w:sz w:val="24"/>
            <w:szCs w:val="24"/>
            <w:lang w:val="en-AU" w:eastAsia="zh-CN" w:bidi="hi-IN"/>
          </w:rPr>
          <w:t>the scope of the project and its boundaries must be respected accordingly.</w:t>
        </w:r>
      </w:ins>
    </w:p>
    <w:p>
      <w:pPr>
        <w:pStyle w:val="Heading3"/>
        <w:numPr>
          <w:ilvl w:val="2"/>
          <w:numId w:val="3"/>
        </w:numPr>
        <w:rPr>
          <w:rFonts w:ascii="Liberation Sans" w:hAnsi="Liberation Sans" w:eastAsia="Microsoft YaHei" w:cs="Arial"/>
          <w:ins w:id="386" w:author="Unknown Author" w:date="2021-03-30T23:00:44Z"/>
          <w:b/>
          <w:b/>
          <w:bCs/>
          <w:sz w:val="32"/>
          <w:szCs w:val="32"/>
        </w:rPr>
      </w:pPr>
      <w:ins w:id="385" w:author="Unknown Author" w:date="2021-03-30T23:00:44Z">
        <w:bookmarkStart w:id="29" w:name="__RefHeading___Toc3577_3427714586"/>
        <w:bookmarkEnd w:id="29"/>
        <w:r>
          <w:rPr/>
          <w:t>Time-frame</w:t>
        </w:r>
      </w:ins>
    </w:p>
    <w:p>
      <w:pPr>
        <w:pStyle w:val="TextBody"/>
        <w:jc w:val="both"/>
        <w:rPr>
          <w:rFonts w:ascii="Liberation Sans" w:hAnsi="Liberation Sans" w:eastAsia="Microsoft YaHei" w:cs="Arial"/>
          <w:ins w:id="388" w:author="Unknown Author" w:date="2021-03-30T23:00:44Z"/>
          <w:b/>
          <w:b/>
          <w:bCs/>
          <w:sz w:val="32"/>
          <w:szCs w:val="32"/>
        </w:rPr>
      </w:pPr>
      <w:ins w:id="387" w:author="Unknown Author" w:date="2021-03-30T23:00:44Z">
        <w:r>
          <w:rPr/>
          <w:tab/>
          <w:t>The project must conclude by the end of March 2021, unless agreed and approved changes on the scope added to the project.</w:t>
        </w:r>
      </w:ins>
    </w:p>
    <w:p>
      <w:pPr>
        <w:pStyle w:val="Heading3"/>
        <w:numPr>
          <w:ilvl w:val="2"/>
          <w:numId w:val="3"/>
        </w:numPr>
        <w:rPr>
          <w:rFonts w:ascii="Liberation Sans" w:hAnsi="Liberation Sans" w:eastAsia="Microsoft YaHei" w:cs="Arial"/>
          <w:ins w:id="390" w:author="Unknown Author" w:date="2021-03-30T23:00:44Z"/>
          <w:b/>
          <w:b/>
          <w:bCs/>
          <w:sz w:val="32"/>
          <w:szCs w:val="32"/>
        </w:rPr>
      </w:pPr>
      <w:ins w:id="389" w:author="Unknown Author" w:date="2021-03-30T23:00:44Z">
        <w:bookmarkStart w:id="30" w:name="__RefHeading___Toc3579_3427714586"/>
        <w:bookmarkEnd w:id="30"/>
        <w:r>
          <w:rPr/>
          <w:t>Budget</w:t>
        </w:r>
      </w:ins>
    </w:p>
    <w:p>
      <w:pPr>
        <w:pStyle w:val="TextBody"/>
        <w:jc w:val="both"/>
        <w:rPr>
          <w:rFonts w:ascii="Liberation Sans" w:hAnsi="Liberation Sans" w:eastAsia="Microsoft YaHei" w:cs="Arial"/>
          <w:ins w:id="392" w:author="Unknown Author" w:date="2021-03-30T23:00:44Z"/>
          <w:b/>
          <w:b/>
          <w:bCs/>
          <w:sz w:val="32"/>
          <w:szCs w:val="32"/>
        </w:rPr>
      </w:pPr>
      <w:ins w:id="391" w:author="Unknown Author" w:date="2021-03-30T23:00:44Z">
        <w:r>
          <w:rPr/>
          <w:tab/>
          <w:t>The project considers a budget which must be paid in order to release the solution to the client.</w:t>
        </w:r>
      </w:ins>
    </w:p>
    <w:p>
      <w:pPr>
        <w:pStyle w:val="Heading3"/>
        <w:numPr>
          <w:ilvl w:val="2"/>
          <w:numId w:val="3"/>
        </w:numPr>
        <w:rPr>
          <w:rFonts w:ascii="Liberation Sans" w:hAnsi="Liberation Sans" w:eastAsia="Microsoft YaHei" w:cs="Arial"/>
          <w:ins w:id="394" w:author="Unknown Author" w:date="2021-03-30T23:00:44Z"/>
          <w:b/>
          <w:b/>
          <w:bCs/>
          <w:sz w:val="32"/>
          <w:szCs w:val="32"/>
        </w:rPr>
      </w:pPr>
      <w:ins w:id="393" w:author="Unknown Author" w:date="2021-03-30T23:00:44Z">
        <w:bookmarkStart w:id="31" w:name="__RefHeading___Toc3581_3427714586"/>
        <w:bookmarkEnd w:id="31"/>
        <w:r>
          <w:rPr/>
          <w:t>Privacy</w:t>
        </w:r>
      </w:ins>
    </w:p>
    <w:p>
      <w:pPr>
        <w:pStyle w:val="TextBody"/>
        <w:rPr>
          <w:rFonts w:ascii="Liberation Sans" w:hAnsi="Liberation Sans" w:eastAsia="Microsoft YaHei" w:cs="Arial"/>
          <w:ins w:id="396" w:author="Unknown Author" w:date="2021-03-30T23:00:44Z"/>
          <w:b/>
          <w:b/>
          <w:bCs/>
          <w:sz w:val="32"/>
          <w:szCs w:val="32"/>
        </w:rPr>
      </w:pPr>
      <w:ins w:id="395" w:author="Unknown Author" w:date="2021-03-30T23:00:44Z">
        <w:r>
          <w:rPr/>
          <w:tab/>
          <w:t>Every single deliverable of the project and its results comply with the actual Australian regulation on Privacy (Privacy Act 1988).</w:t>
        </w:r>
      </w:ins>
    </w:p>
    <w:p>
      <w:pPr>
        <w:pStyle w:val="TextBody"/>
        <w:bidi w:val="0"/>
        <w:jc w:val="left"/>
        <w:rPr>
          <w:rFonts w:ascii="Liberation Sans" w:hAnsi="Liberation Sans" w:eastAsia="Microsoft YaHei" w:cs="Arial"/>
          <w:ins w:id="398" w:author="Unknown Author" w:date="2021-03-30T23:00:44Z"/>
          <w:b/>
          <w:b/>
          <w:bCs/>
          <w:sz w:val="32"/>
          <w:szCs w:val="32"/>
        </w:rPr>
      </w:pPr>
      <w:ins w:id="397" w:author="Unknown Author" w:date="2021-03-30T23:00:44Z">
        <w:r>
          <w:rPr/>
        </w:r>
      </w:ins>
    </w:p>
    <w:p>
      <w:pPr>
        <w:pStyle w:val="Heading2"/>
        <w:numPr>
          <w:ilvl w:val="1"/>
          <w:numId w:val="3"/>
        </w:numPr>
        <w:rPr>
          <w:rFonts w:ascii="Liberation Sans" w:hAnsi="Liberation Sans" w:eastAsia="Microsoft YaHei" w:cs="Arial"/>
          <w:b/>
          <w:b/>
          <w:bCs/>
          <w:color w:val="auto"/>
          <w:kern w:val="2"/>
          <w:sz w:val="36"/>
          <w:szCs w:val="36"/>
          <w:lang w:val="en-AU" w:eastAsia="zh-CN" w:bidi="hi-IN"/>
          <w:ins w:id="400" w:author="Unknown Author" w:date="2021-03-30T23:00:44Z"/>
        </w:rPr>
      </w:pPr>
      <w:ins w:id="399" w:author="Unknown Author" w:date="2021-03-30T23:00:44Z">
        <w:bookmarkStart w:id="32" w:name="__RefHeading___Toc1629_263356945"/>
        <w:bookmarkEnd w:id="32"/>
        <w:r>
          <w:rPr/>
          <w:t>Scope of Work</w:t>
        </w:r>
      </w:ins>
    </w:p>
    <w:p>
      <w:pPr>
        <w:pStyle w:val="TextBody"/>
        <w:rPr>
          <w:rFonts w:ascii="Liberation Sans" w:hAnsi="Liberation Sans" w:eastAsia="Microsoft YaHei" w:cs="Arial"/>
          <w:b/>
          <w:b/>
          <w:bCs/>
          <w:color w:val="auto"/>
          <w:kern w:val="2"/>
          <w:sz w:val="36"/>
          <w:szCs w:val="36"/>
          <w:lang w:val="en-AU" w:eastAsia="zh-CN" w:bidi="hi-IN"/>
        </w:rPr>
      </w:pPr>
      <w:r>
        <w:rPr/>
      </w:r>
    </w:p>
    <w:tbl>
      <w:tblPr>
        <w:tblW w:w="9637" w:type="dxa"/>
        <w:jc w:val="right"/>
        <w:tblInd w:w="0" w:type="dxa"/>
        <w:tblCellMar>
          <w:top w:w="0" w:type="dxa"/>
          <w:left w:w="108" w:type="dxa"/>
          <w:bottom w:w="0" w:type="dxa"/>
          <w:right w:w="108" w:type="dxa"/>
        </w:tblCellMar>
        <w:tblLook w:firstRow="0" w:noVBand="0" w:lastRow="0" w:firstColumn="0" w:lastColumn="0" w:noHBand="0" w:val="0000"/>
      </w:tblPr>
      <w:tblGrid>
        <w:gridCol w:w="1927"/>
        <w:gridCol w:w="1926"/>
        <w:gridCol w:w="1928"/>
        <w:gridCol w:w="1928"/>
        <w:gridCol w:w="1928"/>
      </w:tblGrid>
      <w:tr>
        <w:trPr>
          <w:trHeight w:val="477" w:hRule="atLeast"/>
          <w:cantSplit w:val="true"/>
        </w:trPr>
        <w:tc>
          <w:tcPr>
            <w:tcW w:w="1927" w:type="dxa"/>
            <w:tcBorders>
              <w:top w:val="single" w:sz="2" w:space="0" w:color="000000"/>
              <w:left w:val="single" w:sz="2" w:space="0" w:color="000000"/>
              <w:bottom w:val="single" w:sz="2" w:space="0" w:color="000000"/>
            </w:tcBorders>
          </w:tcPr>
          <w:p>
            <w:pPr>
              <w:pStyle w:val="Normal"/>
              <w:keepLines/>
              <w:jc w:val="center"/>
              <w:rPr>
                <w:rFonts w:ascii="Arial" w:hAnsi="Arial" w:eastAsia="Times New Roman" w:cs="Times New Roman"/>
                <w:b/>
                <w:b/>
                <w:sz w:val="20"/>
                <w:lang w:eastAsia="en-AU"/>
              </w:rPr>
            </w:pPr>
            <w:ins w:id="401" w:author="Unknown Author" w:date="2021-03-30T23:00:44Z">
              <w:r>
                <w:rPr>
                  <w:rFonts w:eastAsia="NSimSun" w:cs="Arial"/>
                  <w:b/>
                  <w:color w:val="auto"/>
                  <w:kern w:val="2"/>
                  <w:sz w:val="24"/>
                  <w:szCs w:val="24"/>
                  <w:lang w:val="en-AU" w:eastAsia="zh-CN" w:bidi="hi-IN"/>
                </w:rPr>
                <w:t>Inside Scope</w:t>
              </w:r>
            </w:ins>
          </w:p>
        </w:tc>
        <w:tc>
          <w:tcPr>
            <w:tcW w:w="1926" w:type="dxa"/>
            <w:tcBorders>
              <w:top w:val="single" w:sz="2" w:space="0" w:color="000000"/>
              <w:left w:val="single" w:sz="2" w:space="0" w:color="000000"/>
              <w:bottom w:val="single" w:sz="2" w:space="0" w:color="000000"/>
            </w:tcBorders>
          </w:tcPr>
          <w:p>
            <w:pPr>
              <w:pStyle w:val="Normal"/>
              <w:keepLines/>
              <w:jc w:val="center"/>
              <w:rPr>
                <w:rFonts w:ascii="Arial" w:hAnsi="Arial" w:eastAsia="Times New Roman" w:cs="Times New Roman"/>
                <w:b/>
                <w:b/>
                <w:sz w:val="20"/>
                <w:lang w:eastAsia="en-AU"/>
              </w:rPr>
            </w:pPr>
            <w:ins w:id="402" w:author="Unknown Author" w:date="2021-03-30T23:00:44Z">
              <w:r>
                <w:rPr>
                  <w:rFonts w:eastAsia="NSimSun" w:cs="Arial"/>
                  <w:b/>
                  <w:color w:val="auto"/>
                  <w:kern w:val="2"/>
                  <w:sz w:val="24"/>
                  <w:szCs w:val="24"/>
                  <w:lang w:val="en-AU" w:eastAsia="zh-CN" w:bidi="hi-IN"/>
                </w:rPr>
                <w:t xml:space="preserve">Responsibility </w:t>
              </w:r>
            </w:ins>
          </w:p>
        </w:tc>
        <w:tc>
          <w:tcPr>
            <w:tcW w:w="1928" w:type="dxa"/>
            <w:tcBorders>
              <w:top w:val="single" w:sz="2" w:space="0" w:color="000000"/>
              <w:left w:val="single" w:sz="2" w:space="0" w:color="000000"/>
              <w:bottom w:val="single" w:sz="2" w:space="0" w:color="000000"/>
            </w:tcBorders>
          </w:tcPr>
          <w:p>
            <w:pPr>
              <w:pStyle w:val="Normal"/>
              <w:keepLines/>
              <w:jc w:val="center"/>
              <w:rPr>
                <w:rFonts w:ascii="Arial" w:hAnsi="Arial" w:eastAsia="Times New Roman" w:cs="Times New Roman"/>
                <w:b/>
                <w:b/>
                <w:sz w:val="20"/>
                <w:lang w:eastAsia="en-AU"/>
              </w:rPr>
            </w:pPr>
            <w:ins w:id="403" w:author="Unknown Author" w:date="2021-03-30T23:00:44Z">
              <w:r>
                <w:rPr>
                  <w:rFonts w:eastAsia="NSimSun" w:cs="Arial"/>
                  <w:b/>
                  <w:color w:val="auto"/>
                  <w:kern w:val="2"/>
                  <w:sz w:val="24"/>
                  <w:szCs w:val="24"/>
                  <w:lang w:val="en-AU" w:eastAsia="zh-CN" w:bidi="hi-IN"/>
                </w:rPr>
                <w:t>Outside Scope</w:t>
              </w:r>
            </w:ins>
          </w:p>
        </w:tc>
        <w:tc>
          <w:tcPr>
            <w:tcW w:w="1928" w:type="dxa"/>
            <w:tcBorders>
              <w:top w:val="single" w:sz="2" w:space="0" w:color="000000"/>
              <w:left w:val="single" w:sz="2" w:space="0" w:color="000000"/>
              <w:bottom w:val="single" w:sz="2" w:space="0" w:color="000000"/>
            </w:tcBorders>
          </w:tcPr>
          <w:p>
            <w:pPr>
              <w:pStyle w:val="Normal"/>
              <w:keepLines/>
              <w:jc w:val="center"/>
              <w:rPr>
                <w:rFonts w:ascii="Arial" w:hAnsi="Arial" w:eastAsia="Times New Roman" w:cs="Times New Roman"/>
                <w:b/>
                <w:b/>
                <w:sz w:val="20"/>
                <w:lang w:eastAsia="en-AU"/>
              </w:rPr>
            </w:pPr>
            <w:ins w:id="404" w:author="Unknown Author" w:date="2021-03-30T23:00:44Z">
              <w:r>
                <w:rPr>
                  <w:rFonts w:eastAsia="NSimSun" w:cs="Arial"/>
                  <w:b/>
                  <w:color w:val="auto"/>
                  <w:kern w:val="2"/>
                  <w:sz w:val="24"/>
                  <w:szCs w:val="24"/>
                  <w:lang w:val="en-AU" w:eastAsia="zh-CN" w:bidi="hi-IN"/>
                </w:rPr>
                <w:t xml:space="preserve">Responsibility </w:t>
              </w:r>
            </w:ins>
          </w:p>
        </w:tc>
        <w:tc>
          <w:tcPr>
            <w:tcW w:w="1928" w:type="dxa"/>
            <w:tcBorders>
              <w:top w:val="single" w:sz="2" w:space="0" w:color="000000"/>
              <w:left w:val="single" w:sz="2" w:space="0" w:color="000000"/>
              <w:bottom w:val="single" w:sz="2" w:space="0" w:color="000000"/>
              <w:right w:val="single" w:sz="2" w:space="0" w:color="000000"/>
            </w:tcBorders>
          </w:tcPr>
          <w:p>
            <w:pPr>
              <w:pStyle w:val="Normal"/>
              <w:keepLines/>
              <w:jc w:val="center"/>
              <w:rPr>
                <w:rFonts w:ascii="Arial" w:hAnsi="Arial" w:eastAsia="Times New Roman" w:cs="Times New Roman"/>
                <w:b/>
                <w:b/>
                <w:sz w:val="20"/>
                <w:lang w:eastAsia="en-AU"/>
              </w:rPr>
            </w:pPr>
            <w:ins w:id="405" w:author="Unknown Author" w:date="2021-03-30T23:00:44Z">
              <w:r>
                <w:rPr>
                  <w:rFonts w:eastAsia="NSimSun" w:cs="Arial"/>
                  <w:b/>
                  <w:color w:val="auto"/>
                  <w:kern w:val="2"/>
                  <w:sz w:val="24"/>
                  <w:szCs w:val="24"/>
                  <w:lang w:val="en-AU" w:eastAsia="zh-CN" w:bidi="hi-IN"/>
                </w:rPr>
                <w:t>Uncertain or Unresolved</w:t>
              </w:r>
            </w:ins>
          </w:p>
        </w:tc>
      </w:tr>
      <w:tr>
        <w:trPr>
          <w:trHeight w:val="489" w:hRule="atLeast"/>
          <w:cantSplit w:val="true"/>
        </w:trPr>
        <w:tc>
          <w:tcPr>
            <w:tcW w:w="1927"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06" w:author="Unknown Author" w:date="2021-04-04T00:22:05Z">
              <w:r>
                <w:rPr>
                  <w:rFonts w:eastAsia="NSimSun" w:cs="Arial"/>
                  <w:iCs/>
                  <w:color w:val="auto"/>
                  <w:kern w:val="2"/>
                  <w:sz w:val="24"/>
                  <w:szCs w:val="24"/>
                  <w:lang w:val="en-AU" w:eastAsia="zh-CN" w:bidi="hi-IN"/>
                </w:rPr>
                <w:t>E-Commerce</w:t>
              </w:r>
            </w:ins>
          </w:p>
        </w:tc>
        <w:tc>
          <w:tcPr>
            <w:tcW w:w="1926"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07" w:author="Unknown Author" w:date="2021-03-30T23:00:44Z">
              <w:r>
                <w:rPr>
                  <w:rFonts w:eastAsia="NSimSun" w:cs="Arial"/>
                  <w:iCs/>
                  <w:color w:val="auto"/>
                  <w:kern w:val="2"/>
                  <w:sz w:val="24"/>
                  <w:szCs w:val="24"/>
                  <w:lang w:val="en-AU" w:eastAsia="zh-CN" w:bidi="hi-IN"/>
                </w:rPr>
                <w:t>Developer</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08" w:author="Unknown Author" w:date="2021-03-30T23:00:44Z">
              <w:r>
                <w:rPr>
                  <w:rFonts w:eastAsia="NSimSun" w:cs="Arial"/>
                  <w:iCs/>
                  <w:color w:val="auto"/>
                  <w:kern w:val="2"/>
                  <w:sz w:val="24"/>
                  <w:szCs w:val="24"/>
                  <w:lang w:val="en-AU" w:eastAsia="zh-CN" w:bidi="hi-IN"/>
                </w:rPr>
                <w:t xml:space="preserve">Website </w:t>
              </w:r>
            </w:ins>
            <w:ins w:id="409" w:author="Unknown Author" w:date="2021-03-30T23:00:44Z">
              <w:r>
                <w:rPr>
                  <w:rFonts w:eastAsia="NSimSun" w:cs="Arial"/>
                  <w:iCs/>
                  <w:color w:val="auto"/>
                  <w:kern w:val="2"/>
                  <w:sz w:val="24"/>
                  <w:szCs w:val="24"/>
                  <w:lang w:val="en-AU" w:eastAsia="zh-CN" w:bidi="hi-IN"/>
                </w:rPr>
                <w:t>maintenance</w:t>
              </w:r>
            </w:ins>
            <w:ins w:id="410" w:author="Unknown Author" w:date="2021-03-30T23:00:44Z">
              <w:r>
                <w:rPr>
                  <w:rFonts w:eastAsia="NSimSun" w:cs="Arial"/>
                  <w:iCs/>
                  <w:color w:val="auto"/>
                  <w:kern w:val="2"/>
                  <w:sz w:val="24"/>
                  <w:szCs w:val="24"/>
                  <w:lang w:val="en-AU" w:eastAsia="zh-CN" w:bidi="hi-IN"/>
                </w:rPr>
                <w:t xml:space="preserve"> and promotion</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11" w:author="Unknown Author" w:date="2021-04-04T00:22:15Z">
              <w:r>
                <w:rPr>
                  <w:rFonts w:eastAsia="NSimSun" w:cs="Arial"/>
                  <w:iCs/>
                  <w:color w:val="auto"/>
                  <w:kern w:val="2"/>
                  <w:sz w:val="24"/>
                  <w:szCs w:val="24"/>
                  <w:lang w:val="en-AU" w:eastAsia="zh-CN" w:bidi="hi-IN"/>
                </w:rPr>
                <w:t>E-Commerce team</w:t>
              </w:r>
            </w:ins>
          </w:p>
        </w:tc>
        <w:tc>
          <w:tcPr>
            <w:tcW w:w="1928" w:type="dxa"/>
            <w:tcBorders>
              <w:left w:val="single" w:sz="2" w:space="0" w:color="000000"/>
              <w:bottom w:val="single" w:sz="2" w:space="0" w:color="000000"/>
              <w:right w:val="single" w:sz="2" w:space="0" w:color="000000"/>
            </w:tcBorders>
          </w:tcPr>
          <w:p>
            <w:pPr>
              <w:pStyle w:val="Normal"/>
              <w:keepLines/>
              <w:rPr>
                <w:rFonts w:ascii="Arial" w:hAnsi="Arial" w:eastAsia="Times New Roman" w:cs="Times New Roman"/>
                <w:iCs/>
                <w:lang w:eastAsia="en-AU"/>
              </w:rPr>
            </w:pPr>
            <w:ins w:id="412" w:author="Unknown Author" w:date="2021-03-30T23:00:44Z">
              <w:r>
                <w:rPr>
                  <w:rFonts w:eastAsia="NSimSun" w:cs="Arial"/>
                  <w:iCs/>
                  <w:color w:val="auto"/>
                  <w:kern w:val="2"/>
                  <w:sz w:val="24"/>
                  <w:szCs w:val="24"/>
                  <w:lang w:val="en-AU" w:eastAsia="zh-CN" w:bidi="hi-IN"/>
                </w:rPr>
                <w:t>Timeline for completion</w:t>
              </w:r>
            </w:ins>
          </w:p>
        </w:tc>
      </w:tr>
      <w:tr>
        <w:trPr>
          <w:trHeight w:val="489" w:hRule="atLeast"/>
          <w:cantSplit w:val="true"/>
        </w:trPr>
        <w:tc>
          <w:tcPr>
            <w:tcW w:w="1927"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13" w:author="Unknown Author" w:date="2021-03-30T23:00:44Z">
              <w:r>
                <w:rPr>
                  <w:rFonts w:eastAsia="NSimSun" w:cs="Arial"/>
                  <w:iCs/>
                  <w:color w:val="auto"/>
                  <w:kern w:val="2"/>
                  <w:sz w:val="24"/>
                  <w:szCs w:val="24"/>
                  <w:lang w:val="en-AU" w:eastAsia="zh-CN" w:bidi="hi-IN"/>
                </w:rPr>
                <w:t>Database</w:t>
              </w:r>
            </w:ins>
          </w:p>
        </w:tc>
        <w:tc>
          <w:tcPr>
            <w:tcW w:w="1926"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14" w:author="Unknown Author" w:date="2021-03-30T23:00:44Z">
              <w:r>
                <w:rPr>
                  <w:rFonts w:eastAsia="NSimSun" w:cs="Arial"/>
                  <w:iCs/>
                  <w:color w:val="auto"/>
                  <w:kern w:val="2"/>
                  <w:sz w:val="24"/>
                  <w:szCs w:val="24"/>
                  <w:lang w:val="en-AU" w:eastAsia="zh-CN" w:bidi="hi-IN"/>
                </w:rPr>
                <w:t>Developer</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15" w:author="Unknown Author" w:date="2021-03-30T23:00:44Z">
              <w:r>
                <w:rPr>
                  <w:rFonts w:eastAsia="NSimSun" w:cs="Arial"/>
                  <w:iCs/>
                  <w:color w:val="auto"/>
                  <w:kern w:val="2"/>
                  <w:sz w:val="24"/>
                  <w:szCs w:val="24"/>
                  <w:lang w:val="en-AU" w:eastAsia="zh-CN" w:bidi="hi-IN"/>
                </w:rPr>
                <w:t>Database maintenance and modification</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16" w:author="Unknown Author" w:date="2021-04-04T00:22:37Z">
              <w:r>
                <w:rPr>
                  <w:rFonts w:eastAsia="NSimSun" w:cs="Arial"/>
                  <w:iCs/>
                  <w:color w:val="auto"/>
                  <w:kern w:val="2"/>
                  <w:sz w:val="24"/>
                  <w:szCs w:val="24"/>
                  <w:lang w:val="en-AU" w:eastAsia="zh-CN" w:bidi="hi-IN"/>
                </w:rPr>
                <w:t>E-Commerce team</w:t>
              </w:r>
            </w:ins>
          </w:p>
        </w:tc>
        <w:tc>
          <w:tcPr>
            <w:tcW w:w="1928" w:type="dxa"/>
            <w:tcBorders>
              <w:left w:val="single" w:sz="2" w:space="0" w:color="000000"/>
              <w:bottom w:val="single" w:sz="2" w:space="0" w:color="000000"/>
              <w:right w:val="single" w:sz="2" w:space="0" w:color="000000"/>
            </w:tcBorders>
          </w:tcPr>
          <w:p>
            <w:pPr>
              <w:pStyle w:val="Normal"/>
              <w:keepLines/>
              <w:rPr>
                <w:rFonts w:ascii="Arial" w:hAnsi="Arial" w:eastAsia="Times New Roman" w:cs="Times New Roman"/>
                <w:iCs/>
                <w:lang w:eastAsia="en-AU"/>
              </w:rPr>
            </w:pPr>
            <w:ins w:id="417" w:author="Unknown Author" w:date="2021-04-04T00:22:40Z">
              <w:r>
                <w:rPr>
                  <w:rFonts w:eastAsia="NSimSun" w:cs="Arial"/>
                  <w:iCs/>
                  <w:color w:val="auto"/>
                  <w:kern w:val="2"/>
                  <w:sz w:val="24"/>
                  <w:szCs w:val="24"/>
                  <w:lang w:val="en-AU" w:eastAsia="zh-CN" w:bidi="hi-IN"/>
                </w:rPr>
                <w:t>Customers</w:t>
              </w:r>
            </w:ins>
            <w:ins w:id="418" w:author="Unknown Author" w:date="2021-03-30T23:00:44Z">
              <w:r>
                <w:rPr>
                  <w:rFonts w:eastAsia="NSimSun" w:cs="Arial"/>
                  <w:iCs/>
                  <w:color w:val="auto"/>
                  <w:kern w:val="2"/>
                  <w:sz w:val="24"/>
                  <w:szCs w:val="24"/>
                  <w:lang w:val="en-AU" w:eastAsia="zh-CN" w:bidi="hi-IN"/>
                </w:rPr>
                <w:t xml:space="preserve"> and products data</w:t>
              </w:r>
            </w:ins>
          </w:p>
        </w:tc>
      </w:tr>
      <w:tr>
        <w:trPr>
          <w:trHeight w:val="489" w:hRule="atLeast"/>
          <w:cantSplit w:val="true"/>
        </w:trPr>
        <w:tc>
          <w:tcPr>
            <w:tcW w:w="1927"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19" w:author="Unknown Author" w:date="2021-03-30T23:00:44Z">
              <w:r>
                <w:rPr>
                  <w:rFonts w:eastAsia="NSimSun" w:cs="Arial"/>
                  <w:iCs/>
                  <w:color w:val="auto"/>
                  <w:kern w:val="2"/>
                  <w:sz w:val="24"/>
                  <w:szCs w:val="24"/>
                  <w:lang w:val="en-AU" w:eastAsia="zh-CN" w:bidi="hi-IN"/>
                </w:rPr>
                <w:t>Technical specifications</w:t>
              </w:r>
            </w:ins>
          </w:p>
        </w:tc>
        <w:tc>
          <w:tcPr>
            <w:tcW w:w="1926"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20" w:author="Unknown Author" w:date="2021-03-30T23:00:44Z">
              <w:r>
                <w:rPr>
                  <w:rFonts w:eastAsia="NSimSun" w:cs="Arial"/>
                  <w:iCs/>
                  <w:color w:val="auto"/>
                  <w:kern w:val="2"/>
                  <w:sz w:val="24"/>
                  <w:szCs w:val="24"/>
                  <w:lang w:val="en-AU" w:eastAsia="zh-CN" w:bidi="hi-IN"/>
                </w:rPr>
                <w:t>Developer</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21" w:author="Unknown Author" w:date="2021-03-30T23:00:44Z">
              <w:r>
                <w:rPr>
                  <w:rFonts w:eastAsia="NSimSun" w:cs="Arial"/>
                  <w:iCs/>
                  <w:color w:val="auto"/>
                  <w:kern w:val="2"/>
                  <w:sz w:val="24"/>
                  <w:szCs w:val="24"/>
                  <w:lang w:val="en-AU" w:eastAsia="zh-CN" w:bidi="hi-IN"/>
                </w:rPr>
                <w:t>Updating technical specifications</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22" w:author="Unknown Author" w:date="2021-03-30T23:00:44Z">
              <w:r>
                <w:rPr>
                  <w:rFonts w:eastAsia="NSimSun" w:cs="Arial"/>
                  <w:iCs/>
                  <w:color w:val="auto"/>
                  <w:kern w:val="2"/>
                  <w:sz w:val="24"/>
                  <w:szCs w:val="24"/>
                  <w:lang w:val="en-AU" w:eastAsia="zh-CN" w:bidi="hi-IN"/>
                </w:rPr>
                <w:t>Future developer</w:t>
              </w:r>
            </w:ins>
          </w:p>
        </w:tc>
        <w:tc>
          <w:tcPr>
            <w:tcW w:w="1928" w:type="dxa"/>
            <w:tcBorders>
              <w:left w:val="single" w:sz="2" w:space="0" w:color="000000"/>
              <w:bottom w:val="single" w:sz="2" w:space="0" w:color="000000"/>
              <w:right w:val="single" w:sz="2" w:space="0" w:color="000000"/>
            </w:tcBorders>
          </w:tcPr>
          <w:p>
            <w:pPr>
              <w:pStyle w:val="Normal"/>
              <w:keepLines/>
              <w:rPr>
                <w:rFonts w:ascii="Arial" w:hAnsi="Arial" w:eastAsia="Times New Roman" w:cs="Times New Roman"/>
                <w:iCs/>
                <w:lang w:eastAsia="en-AU"/>
              </w:rPr>
            </w:pPr>
            <w:ins w:id="423" w:author="Unknown Author" w:date="2021-03-30T23:00:44Z">
              <w:r>
                <w:rPr>
                  <w:rFonts w:eastAsia="NSimSun" w:cs="Arial"/>
                  <w:iCs/>
                  <w:color w:val="auto"/>
                  <w:kern w:val="2"/>
                  <w:sz w:val="24"/>
                  <w:szCs w:val="24"/>
                  <w:lang w:val="en-AU" w:eastAsia="zh-CN" w:bidi="hi-IN"/>
                </w:rPr>
                <w:t>None</w:t>
              </w:r>
            </w:ins>
          </w:p>
        </w:tc>
      </w:tr>
      <w:tr>
        <w:trPr>
          <w:trHeight w:val="489" w:hRule="atLeast"/>
          <w:cantSplit w:val="true"/>
        </w:trPr>
        <w:tc>
          <w:tcPr>
            <w:tcW w:w="1927"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24" w:author="Unknown Author" w:date="2021-03-30T23:00:44Z">
              <w:r>
                <w:rPr>
                  <w:rFonts w:eastAsia="NSimSun" w:cs="Arial"/>
                  <w:iCs/>
                  <w:color w:val="auto"/>
                  <w:kern w:val="2"/>
                  <w:sz w:val="24"/>
                  <w:szCs w:val="24"/>
                  <w:lang w:val="en-AU" w:eastAsia="zh-CN" w:bidi="hi-IN"/>
                </w:rPr>
                <w:t>Testing</w:t>
              </w:r>
            </w:ins>
            <w:ins w:id="425" w:author="Unknown Author" w:date="2021-04-04T00:26:36Z">
              <w:r>
                <w:rPr>
                  <w:rFonts w:eastAsia="NSimSun" w:cs="Arial"/>
                  <w:iCs/>
                  <w:color w:val="auto"/>
                  <w:kern w:val="2"/>
                  <w:sz w:val="24"/>
                  <w:szCs w:val="24"/>
                  <w:lang w:val="en-AU" w:eastAsia="zh-CN" w:bidi="hi-IN"/>
                </w:rPr>
                <w:t xml:space="preserve"> </w:t>
              </w:r>
            </w:ins>
            <w:ins w:id="426" w:author="Unknown Author" w:date="2021-04-04T00:26:36Z">
              <w:r>
                <w:rPr>
                  <w:rFonts w:eastAsia="NSimSun" w:cs="Arial"/>
                  <w:iCs/>
                  <w:color w:val="auto"/>
                  <w:kern w:val="2"/>
                  <w:sz w:val="24"/>
                  <w:szCs w:val="24"/>
                  <w:lang w:val="en-AU" w:eastAsia="zh-CN" w:bidi="hi-IN"/>
                </w:rPr>
                <w:t>current features</w:t>
              </w:r>
            </w:ins>
          </w:p>
        </w:tc>
        <w:tc>
          <w:tcPr>
            <w:tcW w:w="1926" w:type="dxa"/>
            <w:tcBorders>
              <w:left w:val="single" w:sz="2" w:space="0" w:color="000000"/>
              <w:bottom w:val="single" w:sz="2" w:space="0" w:color="000000"/>
            </w:tcBorders>
          </w:tcPr>
          <w:p>
            <w:pPr>
              <w:pStyle w:val="Normal"/>
              <w:keepLines/>
              <w:rPr>
                <w:rFonts w:ascii="Arial" w:hAnsi="Arial" w:eastAsia="Times New Roman" w:cs="Times New Roman"/>
                <w:iCs/>
                <w:lang w:eastAsia="en-AU"/>
                <w:ins w:id="428" w:author="Unknown Author" w:date="2021-03-30T23:00:44Z"/>
              </w:rPr>
            </w:pPr>
            <w:ins w:id="427" w:author="Unknown Author" w:date="2021-03-30T23:00:44Z">
              <w:r>
                <w:rPr>
                  <w:rFonts w:eastAsia="NSimSun" w:cs="Arial"/>
                  <w:iCs/>
                  <w:color w:val="auto"/>
                  <w:kern w:val="2"/>
                  <w:sz w:val="24"/>
                  <w:szCs w:val="24"/>
                  <w:lang w:val="en-AU" w:eastAsia="zh-CN" w:bidi="hi-IN"/>
                </w:rPr>
                <w:t>Developer,</w:t>
              </w:r>
            </w:ins>
          </w:p>
          <w:p>
            <w:pPr>
              <w:pStyle w:val="Normal"/>
              <w:keepLines/>
              <w:rPr>
                <w:rFonts w:ascii="Arial" w:hAnsi="Arial" w:eastAsia="Times New Roman" w:cs="Times New Roman"/>
                <w:iCs/>
                <w:lang w:eastAsia="en-AU"/>
                <w:ins w:id="431" w:author="Unknown Author" w:date="2021-03-30T23:00:44Z"/>
              </w:rPr>
            </w:pPr>
            <w:ins w:id="429" w:author="Unknown Author" w:date="2021-03-30T23:00:44Z">
              <w:r>
                <w:rPr>
                  <w:rFonts w:eastAsia="NSimSun" w:cs="Arial"/>
                  <w:iCs/>
                  <w:color w:val="auto"/>
                  <w:kern w:val="2"/>
                  <w:sz w:val="24"/>
                  <w:szCs w:val="24"/>
                  <w:lang w:val="en-AU" w:eastAsia="zh-CN" w:bidi="hi-IN"/>
                </w:rPr>
                <w:t>Business owner</w:t>
              </w:r>
            </w:ins>
            <w:ins w:id="430" w:author="Unknown Author" w:date="2021-03-30T23:00:44Z">
              <w:r>
                <w:rPr>
                  <w:rFonts w:eastAsia="NSimSun" w:cs="Arial"/>
                  <w:iCs/>
                  <w:color w:val="auto"/>
                  <w:kern w:val="2"/>
                  <w:sz w:val="24"/>
                  <w:szCs w:val="24"/>
                  <w:lang w:val="en-AU" w:eastAsia="zh-CN" w:bidi="hi-IN"/>
                </w:rPr>
                <w:t>,</w:t>
              </w:r>
            </w:ins>
          </w:p>
          <w:p>
            <w:pPr>
              <w:pStyle w:val="Normal"/>
              <w:keepLines/>
              <w:rPr>
                <w:rFonts w:ascii="Arial" w:hAnsi="Arial" w:eastAsia="Times New Roman" w:cs="Times New Roman"/>
                <w:iCs/>
                <w:lang w:eastAsia="en-AU"/>
              </w:rPr>
            </w:pPr>
            <w:ins w:id="432" w:author="Unknown Author" w:date="2021-03-30T23:00:44Z">
              <w:r>
                <w:rPr>
                  <w:rFonts w:eastAsia="NSimSun" w:cs="Arial"/>
                  <w:iCs/>
                  <w:color w:val="auto"/>
                  <w:kern w:val="2"/>
                  <w:sz w:val="24"/>
                  <w:szCs w:val="24"/>
                  <w:lang w:val="en-AU" w:eastAsia="zh-CN" w:bidi="hi-IN"/>
                </w:rPr>
                <w:t>Management</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33" w:author="Unknown Author" w:date="2021-03-30T23:00:44Z">
              <w:r>
                <w:rPr>
                  <w:rFonts w:eastAsia="NSimSun" w:cs="Arial"/>
                  <w:iCs/>
                  <w:color w:val="auto"/>
                  <w:kern w:val="2"/>
                  <w:sz w:val="24"/>
                  <w:szCs w:val="24"/>
                  <w:lang w:val="en-AU" w:eastAsia="zh-CN" w:bidi="hi-IN"/>
                </w:rPr>
                <w:t>Testing new features</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34" w:author="Unknown Author" w:date="2021-03-30T23:00:44Z">
              <w:r>
                <w:rPr>
                  <w:rFonts w:eastAsia="NSimSun" w:cs="Arial"/>
                  <w:iCs/>
                  <w:color w:val="auto"/>
                  <w:kern w:val="2"/>
                  <w:sz w:val="24"/>
                  <w:szCs w:val="24"/>
                  <w:lang w:val="en-AU" w:eastAsia="zh-CN" w:bidi="hi-IN"/>
                </w:rPr>
                <w:t>Future developer</w:t>
              </w:r>
            </w:ins>
          </w:p>
        </w:tc>
        <w:tc>
          <w:tcPr>
            <w:tcW w:w="1928" w:type="dxa"/>
            <w:tcBorders>
              <w:left w:val="single" w:sz="2" w:space="0" w:color="000000"/>
              <w:bottom w:val="single" w:sz="2" w:space="0" w:color="000000"/>
              <w:right w:val="single" w:sz="2" w:space="0" w:color="000000"/>
            </w:tcBorders>
          </w:tcPr>
          <w:p>
            <w:pPr>
              <w:pStyle w:val="Normal"/>
              <w:keepLines/>
              <w:rPr>
                <w:rFonts w:ascii="Arial" w:hAnsi="Arial" w:eastAsia="Times New Roman" w:cs="Times New Roman"/>
                <w:iCs/>
                <w:lang w:eastAsia="en-AU"/>
              </w:rPr>
            </w:pPr>
            <w:ins w:id="435" w:author="Unknown Author" w:date="2021-03-30T23:00:44Z">
              <w:r>
                <w:rPr>
                  <w:rFonts w:eastAsia="NSimSun" w:cs="Arial"/>
                  <w:iCs/>
                  <w:color w:val="auto"/>
                  <w:kern w:val="2"/>
                  <w:sz w:val="24"/>
                  <w:szCs w:val="24"/>
                  <w:lang w:val="en-AU" w:eastAsia="zh-CN" w:bidi="hi-IN"/>
                </w:rPr>
                <w:t>Timeline for completion</w:t>
              </w:r>
            </w:ins>
          </w:p>
        </w:tc>
      </w:tr>
      <w:tr>
        <w:trPr>
          <w:trHeight w:val="489" w:hRule="atLeast"/>
          <w:cantSplit w:val="true"/>
        </w:trPr>
        <w:tc>
          <w:tcPr>
            <w:tcW w:w="1927"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36" w:author="Unknown Author" w:date="2021-03-30T23:00:44Z">
              <w:r>
                <w:rPr>
                  <w:rFonts w:eastAsia="NSimSun" w:cs="Arial"/>
                  <w:iCs/>
                  <w:color w:val="auto"/>
                  <w:kern w:val="2"/>
                  <w:sz w:val="24"/>
                  <w:szCs w:val="24"/>
                  <w:lang w:val="en-AU" w:eastAsia="zh-CN" w:bidi="hi-IN"/>
                </w:rPr>
                <w:t xml:space="preserve">Training </w:t>
              </w:r>
            </w:ins>
            <w:ins w:id="437" w:author="Unknown Author" w:date="2021-03-30T23:00:44Z">
              <w:r>
                <w:rPr>
                  <w:rFonts w:eastAsia="NSimSun" w:cs="Arial"/>
                  <w:iCs/>
                  <w:color w:val="auto"/>
                  <w:kern w:val="2"/>
                  <w:sz w:val="24"/>
                  <w:szCs w:val="24"/>
                  <w:lang w:val="en-AU" w:eastAsia="zh-CN" w:bidi="hi-IN"/>
                </w:rPr>
                <w:t>actual</w:t>
              </w:r>
            </w:ins>
            <w:ins w:id="438" w:author="Unknown Author" w:date="2021-03-30T23:00:44Z">
              <w:r>
                <w:rPr>
                  <w:rFonts w:eastAsia="NSimSun" w:cs="Arial"/>
                  <w:iCs/>
                  <w:color w:val="auto"/>
                  <w:kern w:val="2"/>
                  <w:sz w:val="24"/>
                  <w:szCs w:val="24"/>
                  <w:lang w:val="en-AU" w:eastAsia="zh-CN" w:bidi="hi-IN"/>
                </w:rPr>
                <w:t xml:space="preserve"> operational staff</w:t>
              </w:r>
            </w:ins>
          </w:p>
        </w:tc>
        <w:tc>
          <w:tcPr>
            <w:tcW w:w="1926"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39" w:author="Unknown Author" w:date="2021-03-30T23:00:44Z">
              <w:r>
                <w:rPr>
                  <w:rFonts w:eastAsia="NSimSun" w:cs="Arial"/>
                  <w:iCs/>
                  <w:color w:val="auto"/>
                  <w:kern w:val="2"/>
                  <w:sz w:val="24"/>
                  <w:szCs w:val="24"/>
                  <w:lang w:val="en-AU" w:eastAsia="zh-CN" w:bidi="hi-IN"/>
                </w:rPr>
                <w:t>Developer</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40" w:author="Unknown Author" w:date="2021-03-30T23:00:44Z">
              <w:r>
                <w:rPr>
                  <w:rFonts w:eastAsia="NSimSun" w:cs="Arial"/>
                  <w:iCs/>
                  <w:color w:val="auto"/>
                  <w:kern w:val="2"/>
                  <w:sz w:val="24"/>
                  <w:szCs w:val="24"/>
                  <w:lang w:val="en-AU" w:eastAsia="zh-CN" w:bidi="hi-IN"/>
                </w:rPr>
                <w:t>Training new staff members</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41" w:author="Unknown Author" w:date="2021-03-30T23:00:44Z">
              <w:r>
                <w:rPr>
                  <w:rFonts w:eastAsia="NSimSun" w:cs="Arial"/>
                  <w:iCs/>
                  <w:color w:val="auto"/>
                  <w:kern w:val="2"/>
                  <w:sz w:val="24"/>
                  <w:szCs w:val="24"/>
                  <w:lang w:val="en-AU" w:eastAsia="zh-CN" w:bidi="hi-IN"/>
                </w:rPr>
                <w:t>Manager of marketing and sales</w:t>
              </w:r>
            </w:ins>
          </w:p>
        </w:tc>
        <w:tc>
          <w:tcPr>
            <w:tcW w:w="1928" w:type="dxa"/>
            <w:tcBorders>
              <w:left w:val="single" w:sz="2" w:space="0" w:color="000000"/>
              <w:bottom w:val="single" w:sz="2" w:space="0" w:color="000000"/>
              <w:right w:val="single" w:sz="2" w:space="0" w:color="000000"/>
            </w:tcBorders>
          </w:tcPr>
          <w:p>
            <w:pPr>
              <w:pStyle w:val="Normal"/>
              <w:keepLines/>
              <w:rPr>
                <w:rFonts w:ascii="Arial" w:hAnsi="Arial" w:eastAsia="Times New Roman" w:cs="Times New Roman"/>
                <w:iCs/>
                <w:lang w:eastAsia="en-AU"/>
              </w:rPr>
            </w:pPr>
            <w:ins w:id="442" w:author="Unknown Author" w:date="2021-03-30T23:00:44Z">
              <w:r>
                <w:rPr>
                  <w:rFonts w:eastAsia="NSimSun" w:cs="Arial"/>
                  <w:iCs/>
                  <w:color w:val="auto"/>
                  <w:kern w:val="2"/>
                  <w:sz w:val="24"/>
                  <w:szCs w:val="24"/>
                  <w:lang w:val="en-AU" w:eastAsia="zh-CN" w:bidi="hi-IN"/>
                </w:rPr>
                <w:t>Timeline for completion</w:t>
              </w:r>
            </w:ins>
          </w:p>
        </w:tc>
      </w:tr>
      <w:tr>
        <w:trPr>
          <w:trHeight w:val="461" w:hRule="atLeast"/>
          <w:cantSplit w:val="true"/>
        </w:trPr>
        <w:tc>
          <w:tcPr>
            <w:tcW w:w="1927"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43" w:author="Unknown Author" w:date="2021-04-04T00:27:08Z">
              <w:r>
                <w:rPr>
                  <w:rFonts w:eastAsia="NSimSun" w:cs="Arial"/>
                  <w:iCs/>
                  <w:color w:val="auto"/>
                  <w:kern w:val="2"/>
                  <w:sz w:val="24"/>
                  <w:szCs w:val="24"/>
                  <w:lang w:val="en-AU" w:eastAsia="zh-CN" w:bidi="hi-IN"/>
                </w:rPr>
                <w:t>Creation of m</w:t>
              </w:r>
            </w:ins>
            <w:ins w:id="444" w:author="Unknown Author" w:date="2021-04-04T00:23:22Z">
              <w:r>
                <w:rPr>
                  <w:rFonts w:eastAsia="NSimSun" w:cs="Arial"/>
                  <w:iCs/>
                  <w:color w:val="auto"/>
                  <w:kern w:val="2"/>
                  <w:sz w:val="24"/>
                  <w:szCs w:val="24"/>
                  <w:lang w:val="en-AU" w:eastAsia="zh-CN" w:bidi="hi-IN"/>
                </w:rPr>
                <w:t>anual</w:t>
              </w:r>
            </w:ins>
          </w:p>
        </w:tc>
        <w:tc>
          <w:tcPr>
            <w:tcW w:w="1926"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45" w:author="Unknown Author" w:date="2021-03-30T23:00:44Z">
              <w:r>
                <w:rPr>
                  <w:rFonts w:eastAsia="NSimSun" w:cs="Arial"/>
                  <w:iCs/>
                  <w:color w:val="auto"/>
                  <w:kern w:val="2"/>
                  <w:sz w:val="24"/>
                  <w:szCs w:val="24"/>
                  <w:lang w:val="en-AU" w:eastAsia="zh-CN" w:bidi="hi-IN"/>
                </w:rPr>
                <w:t>Developer</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46" w:author="Unknown Author" w:date="2021-03-30T23:00:44Z">
              <w:r>
                <w:rPr>
                  <w:rFonts w:eastAsia="NSimSun" w:cs="Arial"/>
                  <w:iCs/>
                  <w:color w:val="auto"/>
                  <w:kern w:val="2"/>
                  <w:sz w:val="24"/>
                  <w:szCs w:val="24"/>
                  <w:lang w:val="en-AU" w:eastAsia="zh-CN" w:bidi="hi-IN"/>
                </w:rPr>
                <w:t>Updating manual</w:t>
              </w:r>
            </w:ins>
          </w:p>
        </w:tc>
        <w:tc>
          <w:tcPr>
            <w:tcW w:w="1928" w:type="dxa"/>
            <w:tcBorders>
              <w:left w:val="single" w:sz="2" w:space="0" w:color="000000"/>
              <w:bottom w:val="single" w:sz="2" w:space="0" w:color="000000"/>
            </w:tcBorders>
          </w:tcPr>
          <w:p>
            <w:pPr>
              <w:pStyle w:val="Normal"/>
              <w:keepLines/>
              <w:rPr>
                <w:rFonts w:ascii="Arial" w:hAnsi="Arial" w:eastAsia="Times New Roman" w:cs="Times New Roman"/>
                <w:iCs/>
                <w:lang w:eastAsia="en-AU"/>
              </w:rPr>
            </w:pPr>
            <w:ins w:id="447" w:author="Unknown Author" w:date="2021-03-30T23:00:44Z">
              <w:r>
                <w:rPr>
                  <w:rFonts w:eastAsia="NSimSun" w:cs="Arial"/>
                  <w:iCs/>
                  <w:color w:val="auto"/>
                  <w:kern w:val="2"/>
                  <w:sz w:val="24"/>
                  <w:szCs w:val="24"/>
                  <w:lang w:val="en-AU" w:eastAsia="zh-CN" w:bidi="hi-IN"/>
                </w:rPr>
                <w:t>Future developer</w:t>
              </w:r>
            </w:ins>
          </w:p>
        </w:tc>
        <w:tc>
          <w:tcPr>
            <w:tcW w:w="1928" w:type="dxa"/>
            <w:tcBorders>
              <w:left w:val="single" w:sz="2" w:space="0" w:color="000000"/>
              <w:bottom w:val="single" w:sz="2" w:space="0" w:color="000000"/>
              <w:right w:val="single" w:sz="2" w:space="0" w:color="000000"/>
            </w:tcBorders>
          </w:tcPr>
          <w:p>
            <w:pPr>
              <w:pStyle w:val="Normal"/>
              <w:keepLines/>
              <w:rPr>
                <w:rFonts w:ascii="Arial" w:hAnsi="Arial" w:eastAsia="Times New Roman" w:cs="Times New Roman"/>
                <w:iCs/>
                <w:lang w:eastAsia="en-AU"/>
              </w:rPr>
            </w:pPr>
            <w:ins w:id="448" w:author="Unknown Author" w:date="2021-04-04T00:23:27Z">
              <w:r>
                <w:rPr>
                  <w:rFonts w:eastAsia="NSimSun" w:cs="Arial"/>
                  <w:iCs/>
                  <w:color w:val="auto"/>
                  <w:kern w:val="2"/>
                  <w:sz w:val="24"/>
                  <w:szCs w:val="24"/>
                  <w:lang w:val="en-AU" w:eastAsia="zh-CN" w:bidi="hi-IN"/>
                </w:rPr>
                <w:t>T</w:t>
              </w:r>
            </w:ins>
            <w:ins w:id="449" w:author="Unknown Author" w:date="2021-03-30T23:00:44Z">
              <w:r>
                <w:rPr>
                  <w:rFonts w:eastAsia="NSimSun" w:cs="Arial"/>
                  <w:iCs/>
                  <w:color w:val="auto"/>
                  <w:kern w:val="2"/>
                  <w:sz w:val="24"/>
                  <w:szCs w:val="24"/>
                  <w:lang w:val="en-AU" w:eastAsia="zh-CN" w:bidi="hi-IN"/>
                </w:rPr>
                <w:t>imeline for completion</w:t>
              </w:r>
            </w:ins>
          </w:p>
        </w:tc>
      </w:tr>
    </w:tbl>
    <w:p>
      <w:pPr>
        <w:pStyle w:val="Heading2"/>
        <w:numPr>
          <w:ilvl w:val="1"/>
          <w:numId w:val="3"/>
        </w:numPr>
        <w:rPr>
          <w:rFonts w:ascii="Liberation Sans" w:hAnsi="Liberation Sans" w:eastAsia="Microsoft YaHei" w:cs="Arial"/>
          <w:b/>
          <w:b/>
          <w:bCs/>
          <w:color w:val="auto"/>
          <w:kern w:val="2"/>
          <w:sz w:val="36"/>
          <w:szCs w:val="36"/>
          <w:lang w:val="en-AU" w:eastAsia="zh-CN" w:bidi="hi-IN"/>
          <w:ins w:id="451" w:author="Unknown Author" w:date="2021-03-30T23:01:00Z"/>
        </w:rPr>
      </w:pPr>
      <w:ins w:id="450" w:author="Unknown Author" w:date="2021-03-30T23:01:00Z">
        <w:bookmarkStart w:id="33" w:name="__RefHeading___Toc1631_263356945"/>
        <w:bookmarkEnd w:id="33"/>
        <w:r>
          <w:rPr/>
          <w:t>Implementation Strategy</w:t>
        </w:r>
      </w:ins>
    </w:p>
    <w:p>
      <w:pPr>
        <w:pStyle w:val="TextBody"/>
        <w:rPr>
          <w:rFonts w:ascii="Liberation Sans" w:hAnsi="Liberation Sans" w:eastAsia="Microsoft YaHei" w:cs="Arial"/>
          <w:b/>
          <w:b/>
          <w:bCs/>
          <w:color w:val="auto"/>
          <w:kern w:val="2"/>
          <w:sz w:val="36"/>
          <w:szCs w:val="36"/>
          <w:lang w:val="en-AU" w:eastAsia="zh-CN" w:bidi="hi-IN"/>
          <w:ins w:id="455" w:author="Unknown Author" w:date="2021-04-04T00:32:00Z"/>
        </w:rPr>
      </w:pPr>
      <w:ins w:id="452" w:author="Unknown Author" w:date="2021-04-04T00:31:19Z">
        <w:r>
          <w:rPr/>
          <w:tab/>
        </w:r>
      </w:ins>
      <w:ins w:id="453" w:author="Unknown Author" w:date="2021-04-04T00:31:19Z">
        <w:r>
          <w:rPr/>
          <w:t>The system will be implemented using Agile and Scrum. Weekly sprints will be defined and achieved by the developers and teste</w:t>
        </w:r>
      </w:ins>
      <w:ins w:id="454" w:author="Unknown Author" w:date="2021-04-04T00:32:00Z">
        <w:r>
          <w:rPr/>
          <w:t>rs. Once a working iteration is functional for the user to test, it will be presented and tested by the client.</w:t>
        </w:r>
      </w:ins>
    </w:p>
    <w:p>
      <w:pPr>
        <w:pStyle w:val="TextBody"/>
        <w:rPr>
          <w:rFonts w:ascii="Liberation Sans" w:hAnsi="Liberation Sans" w:eastAsia="Microsoft YaHei" w:cs="Arial"/>
          <w:b/>
          <w:b/>
          <w:bCs/>
          <w:color w:val="auto"/>
          <w:kern w:val="2"/>
          <w:sz w:val="36"/>
          <w:szCs w:val="36"/>
          <w:lang w:val="en-AU" w:eastAsia="zh-CN" w:bidi="hi-IN"/>
          <w:ins w:id="459" w:author="Unknown Author" w:date="2021-03-29T20:25:40Z"/>
        </w:rPr>
      </w:pPr>
      <w:ins w:id="456" w:author="Unknown Author" w:date="2021-04-04T00:32:00Z">
        <w:r>
          <w:rPr/>
          <w:tab/>
        </w:r>
      </w:ins>
      <w:ins w:id="457" w:author="Unknown Author" w:date="2021-04-04T00:32:00Z">
        <w:r>
          <w:rPr/>
          <w:t>Sign-</w:t>
        </w:r>
      </w:ins>
      <w:ins w:id="458" w:author="Unknown Author" w:date="2021-04-04T00:33:01Z">
        <w:r>
          <w:rPr/>
          <w:t>off of the projects is achieved when testing is performed, passed and approved.</w:t>
        </w:r>
      </w:ins>
    </w:p>
    <w:p>
      <w:pPr>
        <w:pStyle w:val="Heading1"/>
        <w:numPr>
          <w:ilvl w:val="0"/>
          <w:numId w:val="3"/>
        </w:numPr>
        <w:bidi w:val="0"/>
        <w:jc w:val="left"/>
        <w:rPr>
          <w:rFonts w:ascii="Liberation Sans" w:hAnsi="Liberation Sans" w:eastAsia="Microsoft YaHei" w:cs="Arial"/>
          <w:b/>
          <w:b/>
          <w:bCs/>
          <w:color w:val="auto"/>
          <w:kern w:val="2"/>
          <w:sz w:val="36"/>
          <w:szCs w:val="36"/>
          <w:lang w:val="en-AU" w:eastAsia="zh-CN" w:bidi="hi-IN"/>
          <w:del w:id="461" w:author="Unknown Author" w:date="2021-03-29T20:26:28Z"/>
        </w:rPr>
      </w:pPr>
      <w:del w:id="460" w:author="Unknown Author" w:date="2021-03-29T20:26:28Z">
        <w:r>
          <w:rPr/>
        </w:r>
      </w:del>
    </w:p>
    <w:p>
      <w:pPr>
        <w:pStyle w:val="Heading1"/>
        <w:numPr>
          <w:ilvl w:val="0"/>
          <w:numId w:val="3"/>
        </w:numPr>
        <w:bidi w:val="0"/>
        <w:jc w:val="left"/>
        <w:rPr>
          <w:rFonts w:ascii="Liberation Sans" w:hAnsi="Liberation Sans" w:eastAsia="Microsoft YaHei" w:cs="Arial"/>
          <w:b/>
          <w:b/>
          <w:bCs/>
          <w:color w:val="auto"/>
          <w:kern w:val="2"/>
          <w:sz w:val="36"/>
          <w:szCs w:val="36"/>
          <w:lang w:val="en-AU" w:eastAsia="zh-CN" w:bidi="hi-IN"/>
        </w:rPr>
      </w:pPr>
      <w:del w:id="462" w:author="Unknown Author" w:date="2021-03-30T23:01:09Z">
        <w:bookmarkStart w:id="34" w:name="__RefHeading___Toc6297_3975847811"/>
        <w:bookmarkEnd w:id="34"/>
        <w:r>
          <w:rPr>
            <w:rFonts w:eastAsia="Microsoft YaHei" w:cs="Arial"/>
            <w:b/>
            <w:bCs/>
            <w:color w:val="auto"/>
            <w:kern w:val="2"/>
            <w:sz w:val="36"/>
            <w:szCs w:val="36"/>
            <w:lang w:val="en-AU" w:eastAsia="zh-CN" w:bidi="hi-IN"/>
          </w:rPr>
          <w:delText>Key Milestones</w:delText>
        </w:r>
      </w:del>
      <w:ins w:id="463" w:author="Unknown Author" w:date="2021-03-30T23:01:09Z">
        <w:r>
          <w:rPr>
            <w:rFonts w:eastAsia="Microsoft YaHei" w:cs="Arial"/>
            <w:b/>
            <w:bCs/>
            <w:color w:val="auto"/>
            <w:kern w:val="2"/>
            <w:sz w:val="36"/>
            <w:szCs w:val="36"/>
            <w:lang w:val="en-AU" w:eastAsia="zh-CN" w:bidi="hi-IN"/>
          </w:rPr>
          <w:t>Project Management Outline</w:t>
        </w:r>
      </w:ins>
    </w:p>
    <w:p>
      <w:pPr>
        <w:pStyle w:val="Heading2"/>
        <w:numPr>
          <w:ilvl w:val="1"/>
          <w:numId w:val="3"/>
        </w:numPr>
        <w:bidi w:val="0"/>
        <w:jc w:val="left"/>
        <w:rPr>
          <w:rFonts w:ascii="Liberation Sans" w:hAnsi="Liberation Sans" w:eastAsia="Microsoft YaHei" w:cs="Arial"/>
          <w:b/>
          <w:b/>
          <w:bCs/>
          <w:color w:val="auto"/>
          <w:kern w:val="2"/>
          <w:sz w:val="32"/>
          <w:szCs w:val="32"/>
          <w:lang w:val="en-AU" w:eastAsia="zh-CN" w:bidi="hi-IN"/>
          <w:ins w:id="466" w:author="Unknown Author" w:date="2021-03-29T22:27:26Z"/>
        </w:rPr>
      </w:pPr>
      <w:del w:id="464" w:author="Unknown Author" w:date="2021-03-30T23:01:22Z">
        <w:bookmarkStart w:id="35" w:name="__RefHeading___Toc6319_3975847811"/>
        <w:bookmarkEnd w:id="35"/>
        <w:r>
          <w:rPr>
            <w:rFonts w:eastAsia="Microsoft YaHei" w:cs="Arial"/>
            <w:b/>
            <w:bCs/>
            <w:color w:val="auto"/>
            <w:kern w:val="2"/>
            <w:sz w:val="32"/>
            <w:szCs w:val="32"/>
            <w:lang w:val="en-AU" w:eastAsia="zh-CN" w:bidi="hi-IN"/>
          </w:rPr>
          <w:delText>Business Requirements</w:delText>
        </w:r>
      </w:del>
      <w:ins w:id="465" w:author="Unknown Author" w:date="2021-03-30T23:01:22Z">
        <w:r>
          <w:rPr>
            <w:rFonts w:eastAsia="Microsoft YaHei" w:cs="Arial"/>
            <w:b/>
            <w:bCs/>
            <w:color w:val="auto"/>
            <w:kern w:val="2"/>
            <w:sz w:val="32"/>
            <w:szCs w:val="32"/>
            <w:lang w:val="en-AU" w:eastAsia="zh-CN" w:bidi="hi-IN"/>
          </w:rPr>
          <w:t>Governance</w:t>
        </w:r>
      </w:ins>
    </w:p>
    <w:p>
      <w:pPr>
        <w:pStyle w:val="TextBody"/>
        <w:jc w:val="both"/>
        <w:rPr>
          <w:rFonts w:ascii="Liberation Sans" w:hAnsi="Liberation Sans" w:eastAsia="Microsoft YaHei" w:cs="Arial"/>
          <w:b/>
          <w:b/>
          <w:bCs/>
          <w:color w:val="auto"/>
          <w:kern w:val="2"/>
          <w:sz w:val="32"/>
          <w:szCs w:val="32"/>
          <w:lang w:val="en-AU" w:eastAsia="zh-CN" w:bidi="hi-IN"/>
        </w:rPr>
      </w:pPr>
      <w:ins w:id="467" w:author="Unknown Author" w:date="2021-03-29T22:27:26Z">
        <w:r>
          <w:rPr/>
          <w:tab/>
        </w:r>
      </w:ins>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61660" cy="22466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61660" cy="2246630"/>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ins w:id="468" w:author="Unknown Author" w:date="2021-04-04T00:34:10Z">
              <w:r>
                <w:rPr/>
                <w:t>Figure 1</w:t>
              </w:r>
            </w:ins>
            <w:ins w:id="469" w:author="Unknown Author" w:date="2021-04-04T00:34:10Z">
              <w:r>
                <w:rPr/>
                <w:t xml:space="preserve"> – </w:t>
              </w:r>
            </w:ins>
            <w:ins w:id="470" w:author="Unknown Author" w:date="2021-04-04T00:34:10Z">
              <w:r>
                <w:rPr/>
                <w:t>Governance</w:t>
              </w:r>
            </w:ins>
          </w:p>
        </w:tc>
      </w:tr>
    </w:tbl>
    <w:p>
      <w:pPr>
        <w:pStyle w:val="TextBody"/>
        <w:jc w:val="both"/>
        <w:rPr>
          <w:rFonts w:ascii="Liberation Sans" w:hAnsi="Liberation Sans" w:eastAsia="Microsoft YaHei" w:cs="Arial"/>
          <w:b/>
          <w:b/>
          <w:bCs/>
          <w:color w:val="auto"/>
          <w:kern w:val="2"/>
          <w:sz w:val="32"/>
          <w:szCs w:val="32"/>
          <w:lang w:val="en-AU" w:eastAsia="zh-CN" w:bidi="hi-IN"/>
        </w:rPr>
      </w:pPr>
      <w:r>
        <w:rPr/>
      </w:r>
    </w:p>
    <w:p>
      <w:pPr>
        <w:pStyle w:val="Heading2"/>
        <w:numPr>
          <w:ilvl w:val="1"/>
          <w:numId w:val="3"/>
        </w:numPr>
        <w:bidi w:val="0"/>
        <w:jc w:val="left"/>
        <w:rPr/>
      </w:pPr>
      <w:del w:id="471" w:author="Unknown Author" w:date="2021-03-30T23:01:27Z">
        <w:bookmarkStart w:id="36" w:name="__RefHeading___Toc6321_3975847811"/>
        <w:bookmarkEnd w:id="36"/>
        <w:r>
          <w:rPr>
            <w:rFonts w:eastAsia="Microsoft YaHei" w:cs="Arial"/>
            <w:b/>
            <w:bCs/>
            <w:color w:val="auto"/>
            <w:kern w:val="2"/>
            <w:sz w:val="32"/>
            <w:szCs w:val="32"/>
            <w:lang w:val="en-AU" w:eastAsia="zh-CN" w:bidi="hi-IN"/>
          </w:rPr>
          <w:delText>System Design</w:delText>
        </w:r>
      </w:del>
      <w:ins w:id="472" w:author="Unknown Author" w:date="2021-03-30T23:01:27Z">
        <w:r>
          <w:rPr>
            <w:rFonts w:eastAsia="Microsoft YaHei" w:cs="Arial"/>
            <w:b/>
            <w:bCs/>
            <w:color w:val="auto"/>
            <w:kern w:val="2"/>
            <w:sz w:val="32"/>
            <w:szCs w:val="32"/>
            <w:lang w:val="en-AU" w:eastAsia="zh-CN" w:bidi="hi-IN"/>
          </w:rPr>
          <w:t>Key Risks and Issues</w:t>
        </w:r>
      </w:ins>
    </w:p>
    <w:p>
      <w:pPr>
        <w:pStyle w:val="TextBody"/>
        <w:rPr/>
      </w:pPr>
      <w:ins w:id="473" w:author="Unknown Author" w:date="2021-04-04T00:35:15Z">
        <w:bookmarkStart w:id="37" w:name="__RefHeading___Toc3877_545546055"/>
        <w:bookmarkEnd w:id="37"/>
        <w:r>
          <w:rPr/>
          <w:tab/>
        </w:r>
      </w:ins>
      <w:ins w:id="474" w:author="Unknown Author" w:date="2021-04-04T00:35:15Z">
        <w:r>
          <w:rPr/>
          <w:t>Major risks have been identified:</w:t>
        </w:r>
      </w:ins>
    </w:p>
    <w:p>
      <w:pPr>
        <w:pStyle w:val="TextBody"/>
        <w:numPr>
          <w:ilvl w:val="0"/>
          <w:numId w:val="14"/>
        </w:numPr>
        <w:rPr/>
      </w:pPr>
      <w:ins w:id="476" w:author="Unknown Author" w:date="2021-04-04T00:35:15Z">
        <w:r>
          <w:rPr/>
          <w:t>Budget shortage.</w:t>
        </w:r>
      </w:ins>
    </w:p>
    <w:p>
      <w:pPr>
        <w:pStyle w:val="TextBody"/>
        <w:numPr>
          <w:ilvl w:val="0"/>
          <w:numId w:val="14"/>
        </w:numPr>
        <w:rPr/>
      </w:pPr>
      <w:ins w:id="478" w:author="Unknown Author" w:date="2021-04-04T00:35:15Z">
        <w:r>
          <w:rPr/>
          <w:t>Tim</w:t>
        </w:r>
      </w:ins>
      <w:ins w:id="479" w:author="Unknown Author" w:date="2021-04-04T00:36:03Z">
        <w:r>
          <w:rPr/>
          <w:t>e-frame miscalculated.</w:t>
        </w:r>
      </w:ins>
    </w:p>
    <w:p>
      <w:pPr>
        <w:pStyle w:val="TextBody"/>
        <w:numPr>
          <w:ilvl w:val="0"/>
          <w:numId w:val="14"/>
        </w:numPr>
        <w:rPr/>
      </w:pPr>
      <w:ins w:id="481" w:author="Unknown Author" w:date="2021-04-04T00:36:03Z">
        <w:r>
          <w:rPr/>
          <w:t>Low participation of stakeholders.</w:t>
        </w:r>
      </w:ins>
    </w:p>
    <w:p>
      <w:pPr>
        <w:pStyle w:val="TextBody"/>
        <w:numPr>
          <w:ilvl w:val="0"/>
          <w:numId w:val="14"/>
        </w:numPr>
        <w:rPr>
          <w:del w:id="486" w:author="Unknown Author" w:date="2021-03-30T23:01:58Z"/>
        </w:rPr>
      </w:pPr>
      <w:ins w:id="483" w:author="Unknown Author" w:date="2021-04-04T00:36:03Z">
        <w:r>
          <w:rPr>
            <w:rFonts w:eastAsia="NSimSun" w:cs="Arial"/>
            <w:color w:val="auto"/>
            <w:kern w:val="2"/>
            <w:sz w:val="24"/>
            <w:szCs w:val="24"/>
            <w:lang w:val="en-AU" w:eastAsia="zh-CN" w:bidi="hi-IN"/>
          </w:rPr>
          <w:t>O</w:t>
        </w:r>
      </w:ins>
      <w:ins w:id="484" w:author="Unknown Author" w:date="2021-04-04T00:36:03Z">
        <w:r>
          <w:rPr/>
          <w:t>ut of scope expectations</w:t>
        </w:r>
      </w:ins>
      <w:ins w:id="485" w:author="Unknown Author" w:date="2021-04-04T00:37:09Z">
        <w:r>
          <w:rPr/>
          <w:t>.</w:t>
        </w:r>
      </w:ins>
    </w:p>
    <w:p>
      <w:pPr>
        <w:pStyle w:val="TextBody"/>
        <w:widowControl/>
        <w:numPr>
          <w:ilvl w:val="0"/>
          <w:numId w:val="0"/>
        </w:numPr>
        <w:bidi w:val="0"/>
        <w:spacing w:lineRule="auto" w:line="276" w:before="0" w:after="140"/>
        <w:ind w:left="0" w:hanging="0"/>
        <w:jc w:val="left"/>
        <w:rPr>
          <w:del w:id="488" w:author="Unknown Author" w:date="2021-03-30T23:01:58Z"/>
        </w:rPr>
      </w:pPr>
      <w:del w:id="487" w:author="Unknown Author" w:date="2021-03-30T23:01:58Z">
        <w:r>
          <w:rPr>
            <w:rFonts w:eastAsia="Microsoft YaHei" w:cs="Arial"/>
            <w:b/>
            <w:bCs/>
            <w:color w:val="auto"/>
            <w:kern w:val="2"/>
            <w:sz w:val="32"/>
            <w:szCs w:val="32"/>
            <w:lang w:val="en-AU" w:eastAsia="zh-CN" w:bidi="hi-IN"/>
          </w:rPr>
          <w:delText>Development and Testing</w:delText>
        </w:r>
      </w:del>
    </w:p>
    <w:p>
      <w:pPr>
        <w:pStyle w:val="TextBody"/>
        <w:widowControl/>
        <w:bidi w:val="0"/>
        <w:spacing w:lineRule="auto" w:line="276" w:before="0" w:after="140"/>
        <w:jc w:val="left"/>
        <w:rPr>
          <w:del w:id="490" w:author="Unknown Author" w:date="2021-03-30T23:01:58Z"/>
        </w:rPr>
      </w:pPr>
      <w:del w:id="489" w:author="Unknown Author" w:date="2021-03-30T23:01:58Z">
        <w:r>
          <w:rPr/>
        </w:r>
      </w:del>
    </w:p>
    <w:p>
      <w:pPr>
        <w:pStyle w:val="TextBody"/>
        <w:widowControl/>
        <w:numPr>
          <w:ilvl w:val="0"/>
          <w:numId w:val="0"/>
        </w:numPr>
        <w:bidi w:val="0"/>
        <w:spacing w:lineRule="auto" w:line="276" w:before="0" w:after="140"/>
        <w:ind w:left="0" w:hanging="0"/>
        <w:jc w:val="left"/>
        <w:rPr>
          <w:del w:id="492" w:author="Unknown Author" w:date="2021-03-30T23:01:58Z"/>
        </w:rPr>
      </w:pPr>
      <w:del w:id="491" w:author="Unknown Author" w:date="2021-03-30T23:01:58Z">
        <w:r>
          <w:rPr>
            <w:rFonts w:eastAsia="Microsoft YaHei" w:cs="Arial"/>
            <w:b/>
            <w:bCs/>
            <w:color w:val="auto"/>
            <w:kern w:val="2"/>
            <w:sz w:val="32"/>
            <w:szCs w:val="32"/>
            <w:lang w:val="en-AU" w:eastAsia="zh-CN" w:bidi="hi-IN"/>
          </w:rPr>
          <w:delText>Project Closure</w:delText>
        </w:r>
      </w:del>
    </w:p>
    <w:p>
      <w:pPr>
        <w:pStyle w:val="TextBody"/>
        <w:widowControl/>
        <w:bidi w:val="0"/>
        <w:spacing w:lineRule="auto" w:line="276" w:before="0" w:after="140"/>
        <w:jc w:val="left"/>
        <w:rPr>
          <w:del w:id="494" w:author="Unknown Author" w:date="2021-03-30T23:01:58Z"/>
        </w:rPr>
      </w:pPr>
      <w:del w:id="493" w:author="Unknown Author" w:date="2021-03-30T23:01:58Z">
        <w:r>
          <w:rPr/>
        </w:r>
      </w:del>
    </w:p>
    <w:p>
      <w:pPr>
        <w:pStyle w:val="TextBody"/>
        <w:widowControl/>
        <w:numPr>
          <w:ilvl w:val="0"/>
          <w:numId w:val="0"/>
        </w:numPr>
        <w:bidi w:val="0"/>
        <w:spacing w:lineRule="auto" w:line="276" w:before="0" w:after="140"/>
        <w:ind w:left="0" w:hanging="0"/>
        <w:jc w:val="left"/>
        <w:rPr>
          <w:del w:id="496" w:author="Unknown Author" w:date="2021-03-30T23:01:58Z"/>
        </w:rPr>
      </w:pPr>
      <w:del w:id="495" w:author="Unknown Author" w:date="2021-03-30T23:01:58Z">
        <w:r>
          <w:rPr>
            <w:rFonts w:eastAsia="Microsoft YaHei" w:cs="Arial"/>
            <w:b/>
            <w:bCs/>
            <w:color w:val="auto"/>
            <w:kern w:val="2"/>
            <w:sz w:val="36"/>
            <w:szCs w:val="36"/>
            <w:lang w:val="en-AU" w:eastAsia="zh-CN" w:bidi="hi-IN"/>
          </w:rPr>
          <w:delText>Assumptions and Constraints</w:delText>
        </w:r>
      </w:del>
    </w:p>
    <w:p>
      <w:pPr>
        <w:pStyle w:val="TextBody"/>
        <w:widowControl/>
        <w:numPr>
          <w:ilvl w:val="0"/>
          <w:numId w:val="0"/>
        </w:numPr>
        <w:bidi w:val="0"/>
        <w:spacing w:lineRule="auto" w:line="276" w:before="0" w:after="140"/>
        <w:ind w:left="0" w:hanging="0"/>
        <w:jc w:val="left"/>
        <w:rPr>
          <w:del w:id="498" w:author="Unknown Author" w:date="2021-03-30T23:01:58Z"/>
        </w:rPr>
      </w:pPr>
      <w:del w:id="497" w:author="Unknown Author" w:date="2021-03-30T23:01:58Z">
        <w:r>
          <w:rPr>
            <w:rFonts w:eastAsia="Microsoft YaHei" w:cs="Arial"/>
            <w:b/>
            <w:bCs/>
            <w:color w:val="auto"/>
            <w:kern w:val="2"/>
            <w:sz w:val="32"/>
            <w:szCs w:val="32"/>
            <w:lang w:val="en-AU" w:eastAsia="zh-CN" w:bidi="hi-IN"/>
          </w:rPr>
          <w:delText>Assumptions</w:delText>
        </w:r>
      </w:del>
    </w:p>
    <w:p>
      <w:pPr>
        <w:pStyle w:val="TextBody"/>
        <w:widowControl/>
        <w:numPr>
          <w:ilvl w:val="0"/>
          <w:numId w:val="0"/>
        </w:numPr>
        <w:bidi w:val="0"/>
        <w:spacing w:lineRule="auto" w:line="276" w:before="0" w:after="140"/>
        <w:ind w:left="0" w:hanging="0"/>
        <w:jc w:val="left"/>
        <w:rPr>
          <w:del w:id="500" w:author="Unknown Author" w:date="2021-03-30T23:01:58Z"/>
        </w:rPr>
      </w:pPr>
      <w:del w:id="499" w:author="Unknown Author" w:date="2021-03-30T23:01:58Z">
        <w:r>
          <w:rPr/>
          <w:delText>Data</w:delText>
        </w:r>
      </w:del>
    </w:p>
    <w:p>
      <w:pPr>
        <w:pStyle w:val="TextBody"/>
        <w:widowControl/>
        <w:bidi w:val="0"/>
        <w:spacing w:lineRule="auto" w:line="276" w:before="0" w:after="140"/>
        <w:jc w:val="left"/>
        <w:rPr>
          <w:del w:id="502" w:author="Unknown Author" w:date="2021-03-30T23:01:58Z"/>
        </w:rPr>
      </w:pPr>
      <w:del w:id="501" w:author="Unknown Author" w:date="2021-03-30T23:01:58Z">
        <w:r>
          <w:rPr/>
          <w:tab/>
          <w:delText>It is assumed that the organisational documentation and any other source provided by the client to extract the data needed, is accurate and reflects the real needs of the company.</w:delText>
        </w:r>
      </w:del>
    </w:p>
    <w:p>
      <w:pPr>
        <w:pStyle w:val="TextBody"/>
        <w:widowControl/>
        <w:numPr>
          <w:ilvl w:val="0"/>
          <w:numId w:val="0"/>
        </w:numPr>
        <w:bidi w:val="0"/>
        <w:spacing w:lineRule="auto" w:line="276" w:before="0" w:after="140"/>
        <w:ind w:left="0" w:hanging="0"/>
        <w:jc w:val="left"/>
        <w:rPr>
          <w:del w:id="504" w:author="Unknown Author" w:date="2021-03-30T23:01:58Z"/>
        </w:rPr>
      </w:pPr>
      <w:del w:id="503" w:author="Unknown Author" w:date="2021-03-30T23:01:58Z">
        <w:r>
          <w:rPr/>
          <w:delText>Imagery and Copyrights</w:delText>
        </w:r>
      </w:del>
    </w:p>
    <w:p>
      <w:pPr>
        <w:pStyle w:val="TextBody"/>
        <w:widowControl/>
        <w:bidi w:val="0"/>
        <w:spacing w:lineRule="auto" w:line="276" w:before="0" w:after="140"/>
        <w:jc w:val="left"/>
        <w:rPr>
          <w:del w:id="506" w:author="Unknown Author" w:date="2021-03-30T23:01:58Z"/>
        </w:rPr>
      </w:pPr>
      <w:del w:id="505" w:author="Unknown Author" w:date="2021-03-30T23:01:58Z">
        <w:r>
          <w:rPr>
            <w:rFonts w:eastAsia="NSimSun" w:cs="Arial"/>
            <w:color w:val="auto"/>
            <w:kern w:val="2"/>
            <w:sz w:val="24"/>
            <w:szCs w:val="24"/>
            <w:lang w:val="en-AU" w:eastAsia="zh-CN" w:bidi="hi-IN"/>
          </w:rPr>
          <w:tab/>
          <w:delText>Depends on the client to provide the images and content files that they wish to implement. It is assumed that the client will provide timely the files required and with their copyrights.</w:delText>
        </w:r>
      </w:del>
    </w:p>
    <w:p>
      <w:pPr>
        <w:pStyle w:val="TextBody"/>
        <w:widowControl/>
        <w:numPr>
          <w:ilvl w:val="0"/>
          <w:numId w:val="0"/>
        </w:numPr>
        <w:bidi w:val="0"/>
        <w:spacing w:lineRule="auto" w:line="276" w:before="0" w:after="140"/>
        <w:ind w:left="0" w:hanging="0"/>
        <w:jc w:val="left"/>
        <w:rPr>
          <w:del w:id="508" w:author="Unknown Author" w:date="2021-03-30T23:01:58Z"/>
        </w:rPr>
      </w:pPr>
      <w:del w:id="507" w:author="Unknown Author" w:date="2021-03-30T23:01:58Z">
        <w:r>
          <w:rPr/>
          <w:delText>Merchant Accounts</w:delText>
        </w:r>
      </w:del>
    </w:p>
    <w:p>
      <w:pPr>
        <w:pStyle w:val="TextBody"/>
        <w:widowControl/>
        <w:bidi w:val="0"/>
        <w:spacing w:lineRule="auto" w:line="276" w:before="0" w:after="140"/>
        <w:jc w:val="left"/>
        <w:rPr>
          <w:del w:id="512" w:author="Unknown Author" w:date="2021-03-30T23:01:58Z"/>
        </w:rPr>
      </w:pPr>
      <w:del w:id="509" w:author="Unknown Author" w:date="2021-03-30T23:01:58Z">
        <w:r>
          <w:rPr/>
          <w:tab/>
          <w:delText xml:space="preserve">The client needs to provide a merchant account in order to interface with the Stripe and </w:delText>
        </w:r>
      </w:del>
      <w:del w:id="510" w:author="Unknown Author" w:date="2021-03-29T22:26:18Z">
        <w:r>
          <w:rPr/>
          <w:delText>Paypal</w:delText>
        </w:r>
      </w:del>
      <w:del w:id="511" w:author="Unknown Author" w:date="2021-03-30T23:01:58Z">
        <w:r>
          <w:rPr/>
          <w:delText xml:space="preserve"> payment gateways.</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514" w:author="Unknown Author" w:date="2021-03-30T23:01:58Z"/>
        </w:rPr>
      </w:pPr>
      <w:del w:id="513" w:author="Unknown Author" w:date="2021-03-30T23:01:58Z">
        <w:r>
          <w:rPr/>
          <w:delText>IT Infrastructure</w:delText>
        </w:r>
      </w:del>
    </w:p>
    <w:p>
      <w:pPr>
        <w:pStyle w:val="TextBody"/>
        <w:widowControl/>
        <w:bidi w:val="0"/>
        <w:spacing w:lineRule="auto" w:line="276" w:before="0" w:after="140"/>
        <w:jc w:val="left"/>
        <w:rPr>
          <w:rFonts w:ascii="Liberation Sans" w:hAnsi="Liberation Sans" w:eastAsia="Microsoft YaHei" w:cs="Arial"/>
          <w:b/>
          <w:b/>
          <w:bCs/>
          <w:sz w:val="32"/>
          <w:szCs w:val="32"/>
          <w:del w:id="516" w:author="Unknown Author" w:date="2021-03-30T23:01:58Z"/>
        </w:rPr>
      </w:pPr>
      <w:del w:id="515" w:author="Unknown Author" w:date="2021-03-30T23:01:58Z">
        <w:r>
          <w:rPr/>
          <w:tab/>
          <w:delText>The system will be developed according to the IT Infrastructure specifications provided by the client. Bazaar Ceramics has a Microsoft Server 2019 running Microsoft IIS 10.0. For the successful implementation of the system the IT Infrastructure must be as described by the client and in working conditions for deployment and testing.</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518" w:author="Unknown Author" w:date="2021-03-30T23:01:58Z"/>
        </w:rPr>
      </w:pPr>
      <w:del w:id="517" w:author="Unknown Author" w:date="2021-03-30T23:01:58Z">
        <w:r>
          <w:rPr>
            <w:rFonts w:eastAsia="Microsoft YaHei" w:cs="Arial"/>
            <w:b/>
            <w:bCs/>
            <w:color w:val="auto"/>
            <w:kern w:val="2"/>
            <w:sz w:val="32"/>
            <w:szCs w:val="32"/>
            <w:lang w:val="en-AU" w:eastAsia="zh-CN" w:bidi="hi-IN"/>
          </w:rPr>
          <w:delText>Constraints</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520" w:author="Unknown Author" w:date="2021-03-29T22:37:10Z"/>
        </w:rPr>
      </w:pPr>
      <w:del w:id="519" w:author="Unknown Author" w:date="2021-03-29T22:37:10Z">
        <w:r>
          <w:rPr>
            <w:rFonts w:eastAsia="Microsoft YaHei" w:cs="Arial" w:ascii="Liberation Sans" w:hAnsi="Liberation Sans"/>
            <w:b/>
            <w:bCs/>
            <w:sz w:val="32"/>
            <w:szCs w:val="32"/>
          </w:rPr>
        </w:r>
      </w:del>
    </w:p>
    <w:p>
      <w:pPr>
        <w:pStyle w:val="TextBody"/>
        <w:widowControl/>
        <w:numPr>
          <w:ilvl w:val="2"/>
          <w:numId w:val="3"/>
        </w:numPr>
        <w:bidi w:val="0"/>
        <w:spacing w:lineRule="auto" w:line="276" w:before="0" w:after="140"/>
        <w:jc w:val="left"/>
        <w:rPr>
          <w:rFonts w:ascii="Liberation Sans" w:hAnsi="Liberation Sans" w:eastAsia="Microsoft YaHei" w:cs="Arial"/>
          <w:b/>
          <w:b/>
          <w:bCs/>
          <w:sz w:val="32"/>
          <w:szCs w:val="32"/>
          <w:del w:id="522" w:author="Unknown Author" w:date="2021-03-30T23:01:58Z"/>
        </w:rPr>
      </w:pPr>
      <w:del w:id="521" w:author="Unknown Author" w:date="2021-03-30T23:01:58Z">
        <w:r>
          <w:rPr/>
          <w:delText>Scope</w:delText>
        </w:r>
      </w:del>
    </w:p>
    <w:p>
      <w:pPr>
        <w:pStyle w:val="TextBody"/>
        <w:jc w:val="both"/>
        <w:rPr>
          <w:rFonts w:ascii="Liberation Sans" w:hAnsi="Liberation Sans" w:eastAsia="Microsoft YaHei" w:cs="Arial"/>
          <w:b/>
          <w:b/>
          <w:bCs/>
          <w:sz w:val="32"/>
          <w:szCs w:val="32"/>
          <w:del w:id="524" w:author="Unknown Author" w:date="2021-03-30T23:01:58Z"/>
        </w:rPr>
      </w:pPr>
      <w:del w:id="523" w:author="Unknown Author" w:date="2021-03-30T23:01:58Z">
        <w:r>
          <w:rPr>
            <w:rFonts w:eastAsia="Microsoft YaHei" w:cs="Arial" w:ascii="Liberation Sans" w:hAnsi="Liberation Sans"/>
            <w:b/>
            <w:bCs/>
            <w:sz w:val="32"/>
            <w:szCs w:val="32"/>
          </w:rPr>
        </w:r>
      </w:del>
    </w:p>
    <w:p>
      <w:pPr>
        <w:pStyle w:val="Heading3"/>
        <w:numPr>
          <w:ilvl w:val="2"/>
          <w:numId w:val="3"/>
        </w:numPr>
        <w:rPr>
          <w:rFonts w:ascii="Liberation Sans" w:hAnsi="Liberation Sans" w:eastAsia="Microsoft YaHei" w:cs="Arial"/>
          <w:b/>
          <w:b/>
          <w:bCs/>
          <w:sz w:val="32"/>
          <w:szCs w:val="32"/>
          <w:del w:id="526" w:author="Unknown Author" w:date="2021-03-30T23:01:58Z"/>
        </w:rPr>
      </w:pPr>
      <w:del w:id="525" w:author="Unknown Author" w:date="2021-03-30T23:01:58Z">
        <w:bookmarkStart w:id="38" w:name="__RefHeading___Toc3577_34277145861111111"/>
        <w:bookmarkEnd w:id="38"/>
        <w:r>
          <w:rPr/>
          <w:delText>Time-frame</w:delText>
        </w:r>
      </w:del>
    </w:p>
    <w:p>
      <w:pPr>
        <w:pStyle w:val="TextBody"/>
        <w:jc w:val="both"/>
        <w:rPr>
          <w:rFonts w:ascii="Liberation Sans" w:hAnsi="Liberation Sans" w:eastAsia="Microsoft YaHei" w:cs="Arial"/>
          <w:b/>
          <w:b/>
          <w:bCs/>
          <w:sz w:val="32"/>
          <w:szCs w:val="32"/>
          <w:del w:id="528" w:author="Unknown Author" w:date="2021-03-30T23:01:58Z"/>
        </w:rPr>
      </w:pPr>
      <w:del w:id="527" w:author="Unknown Author" w:date="2021-03-30T23:01:58Z">
        <w:r>
          <w:rPr>
            <w:rFonts w:eastAsia="Microsoft YaHei" w:cs="Arial" w:ascii="Liberation Sans" w:hAnsi="Liberation Sans"/>
            <w:b/>
            <w:bCs/>
            <w:sz w:val="32"/>
            <w:szCs w:val="32"/>
          </w:rPr>
        </w:r>
      </w:del>
    </w:p>
    <w:p>
      <w:pPr>
        <w:pStyle w:val="Heading3"/>
        <w:numPr>
          <w:ilvl w:val="2"/>
          <w:numId w:val="3"/>
        </w:numPr>
        <w:rPr>
          <w:rFonts w:ascii="Liberation Sans" w:hAnsi="Liberation Sans" w:eastAsia="Microsoft YaHei" w:cs="Arial"/>
          <w:b/>
          <w:b/>
          <w:bCs/>
          <w:sz w:val="32"/>
          <w:szCs w:val="32"/>
          <w:del w:id="530" w:author="Unknown Author" w:date="2021-03-30T23:01:58Z"/>
        </w:rPr>
      </w:pPr>
      <w:del w:id="529" w:author="Unknown Author" w:date="2021-03-30T23:01:58Z">
        <w:bookmarkStart w:id="39" w:name="__RefHeading___Toc3579_34277145861111111"/>
        <w:bookmarkEnd w:id="39"/>
        <w:r>
          <w:rPr/>
          <w:delText>Budget</w:delText>
        </w:r>
      </w:del>
    </w:p>
    <w:p>
      <w:pPr>
        <w:pStyle w:val="TextBody"/>
        <w:jc w:val="both"/>
        <w:rPr>
          <w:rFonts w:ascii="Liberation Sans" w:hAnsi="Liberation Sans" w:eastAsia="Microsoft YaHei" w:cs="Arial"/>
          <w:b/>
          <w:b/>
          <w:bCs/>
          <w:sz w:val="32"/>
          <w:szCs w:val="32"/>
          <w:del w:id="532" w:author="Unknown Author" w:date="2021-03-30T23:01:58Z"/>
        </w:rPr>
      </w:pPr>
      <w:del w:id="531" w:author="Unknown Author" w:date="2021-03-30T23:01:58Z">
        <w:r>
          <w:rPr>
            <w:rFonts w:eastAsia="Microsoft YaHei" w:cs="Arial" w:ascii="Liberation Sans" w:hAnsi="Liberation Sans"/>
            <w:b/>
            <w:bCs/>
            <w:sz w:val="32"/>
            <w:szCs w:val="32"/>
          </w:rPr>
        </w:r>
      </w:del>
    </w:p>
    <w:p>
      <w:pPr>
        <w:pStyle w:val="Heading3"/>
        <w:numPr>
          <w:ilvl w:val="2"/>
          <w:numId w:val="3"/>
        </w:numPr>
        <w:rPr>
          <w:rFonts w:ascii="Liberation Sans" w:hAnsi="Liberation Sans" w:eastAsia="Microsoft YaHei" w:cs="Arial"/>
          <w:b/>
          <w:b/>
          <w:bCs/>
          <w:sz w:val="32"/>
          <w:szCs w:val="32"/>
          <w:del w:id="534" w:author="Unknown Author" w:date="2021-03-30T23:01:58Z"/>
        </w:rPr>
      </w:pPr>
      <w:del w:id="533" w:author="Unknown Author" w:date="2021-03-30T23:01:58Z">
        <w:bookmarkStart w:id="40" w:name="__RefHeading___Toc3581_34277145861111111"/>
        <w:bookmarkEnd w:id="40"/>
        <w:r>
          <w:rPr/>
          <w:delText>Privacy</w:delText>
        </w:r>
      </w:del>
    </w:p>
    <w:p>
      <w:pPr>
        <w:pStyle w:val="TextBody"/>
        <w:rPr>
          <w:rFonts w:ascii="Liberation Sans" w:hAnsi="Liberation Sans" w:eastAsia="Microsoft YaHei" w:cs="Arial"/>
          <w:b/>
          <w:b/>
          <w:bCs/>
          <w:sz w:val="32"/>
          <w:szCs w:val="32"/>
          <w:del w:id="536" w:author="Unknown Author" w:date="2021-03-30T23:01:58Z"/>
        </w:rPr>
      </w:pPr>
      <w:del w:id="535" w:author="Unknown Author" w:date="2021-03-30T23:01:58Z">
        <w:r>
          <w:rPr>
            <w:rFonts w:eastAsia="Microsoft YaHei" w:cs="Arial" w:ascii="Liberation Sans" w:hAnsi="Liberation Sans"/>
            <w:b/>
            <w:bCs/>
            <w:sz w:val="32"/>
            <w:szCs w:val="32"/>
          </w:rPr>
        </w:r>
      </w:del>
    </w:p>
    <w:p>
      <w:pPr>
        <w:pStyle w:val="TextBody"/>
        <w:bidi w:val="0"/>
        <w:jc w:val="left"/>
        <w:rPr>
          <w:rFonts w:ascii="Liberation Sans" w:hAnsi="Liberation Sans" w:eastAsia="Microsoft YaHei" w:cs="Arial"/>
          <w:b/>
          <w:b/>
          <w:bCs/>
          <w:sz w:val="32"/>
          <w:szCs w:val="32"/>
          <w:del w:id="538" w:author="Unknown Author" w:date="2021-03-30T23:01:58Z"/>
        </w:rPr>
      </w:pPr>
      <w:del w:id="537" w:author="Unknown Author" w:date="2021-03-30T23:01:58Z">
        <w:r>
          <w:rPr>
            <w:rFonts w:eastAsia="Microsoft YaHei" w:cs="Arial" w:ascii="Liberation Sans" w:hAnsi="Liberation Sans"/>
            <w:b/>
            <w:bCs/>
            <w:sz w:val="32"/>
            <w:szCs w:val="32"/>
          </w:rPr>
        </w:r>
      </w:del>
    </w:p>
    <w:p>
      <w:pPr>
        <w:pStyle w:val="TextBody"/>
        <w:widowControl/>
        <w:bidi w:val="0"/>
        <w:spacing w:lineRule="auto" w:line="276"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revisionView w:insDel="0" w:formatting="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4">
    <w:name w:val="TOC 4"/>
    <w:basedOn w:val="Index"/>
    <w:pPr>
      <w:tabs>
        <w:tab w:val="clear" w:pos="709"/>
        <w:tab w:val="right" w:pos="9638" w:leader="dot"/>
      </w:tabs>
      <w:ind w:left="849" w:hanging="0"/>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paragraph" w:styleId="Contents5">
    <w:name w:val="TOC 5"/>
    <w:basedOn w:val="Index"/>
    <w:pPr>
      <w:tabs>
        <w:tab w:val="clear" w:pos="709"/>
        <w:tab w:val="right" w:pos="9638" w:leader="dot"/>
      </w:tabs>
      <w:ind w:left="1132" w:hanging="0"/>
    </w:pPr>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690</TotalTime>
  <Application>LibreOffice/6.4.0.3$Windows_X86_64 LibreOffice_project/b0a288ab3d2d4774cb44b62f04d5d28733ac6df8</Application>
  <Pages>9</Pages>
  <Words>1663</Words>
  <Characters>8858</Characters>
  <CharactersWithSpaces>10279</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2021-03-26T17:51:20Z</dcterms:created>
  <dc:creator/>
  <dc:description/>
  <dc:language>en-AU</dc:language>
  <cp:lastModifiedBy/>
  <dcterms:modified xsi:type="dcterms:W3CDTF">2021-04-04T00:37:43Z</dcterms:modified>
  <cp:revision>70</cp:revision>
  <dc:subject/>
  <dc:title/>
</cp:coreProperties>
</file>