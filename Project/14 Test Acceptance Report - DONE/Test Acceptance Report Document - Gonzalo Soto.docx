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Institute of Technology Australia</w:t>
      </w:r>
    </w:p>
    <w:p>
      <w:pPr>
        <w:pStyle w:val="Title"/>
        <w:bidi w:val="0"/>
        <w:jc w:val="center"/>
        <w:rPr/>
      </w:pPr>
      <w:r>
        <w:rPr/>
      </w:r>
    </w:p>
    <w:p>
      <w:pPr>
        <w:pStyle w:val="Title"/>
        <w:bidi w:val="0"/>
        <w:jc w:val="center"/>
        <w:rPr/>
      </w:pPr>
      <w:r>
        <w:rPr/>
      </w:r>
    </w:p>
    <w:p>
      <w:pPr>
        <w:pStyle w:val="Title"/>
        <w:bidi w:val="0"/>
        <w:jc w:val="center"/>
        <w:rPr/>
      </w:pPr>
      <w:r>
        <w:rPr/>
      </w:r>
    </w:p>
    <w:p>
      <w:pPr>
        <w:pStyle w:val="Title"/>
        <w:bidi w:val="0"/>
        <w:jc w:val="center"/>
        <w:rPr/>
      </w:pPr>
      <w:r>
        <w:rPr/>
        <w:br/>
      </w:r>
      <w:del w:id="0" w:author="Unknown Author" w:date="2021-03-30T19:22:36Z">
        <w:r>
          <w:rPr>
            <w:rFonts w:eastAsia="Microsoft YaHei" w:cs="Arial"/>
            <w:b/>
            <w:bCs/>
            <w:color w:val="auto"/>
            <w:kern w:val="2"/>
            <w:sz w:val="56"/>
            <w:szCs w:val="56"/>
            <w:lang w:val="en-AU" w:eastAsia="zh-CN" w:bidi="hi-IN"/>
          </w:rPr>
          <w:delText>Scope</w:delText>
        </w:r>
      </w:del>
      <w:ins w:id="1" w:author="Unknown Author" w:date="2021-04-14T22:11:47Z">
        <w:r>
          <w:rPr>
            <w:rFonts w:eastAsia="Microsoft YaHei" w:cs="Arial"/>
            <w:b/>
            <w:bCs/>
            <w:color w:val="auto"/>
            <w:kern w:val="2"/>
            <w:sz w:val="56"/>
            <w:szCs w:val="56"/>
            <w:lang w:val="en-AU" w:eastAsia="zh-CN" w:bidi="hi-IN"/>
          </w:rPr>
          <w:t>Test Acceptance Report</w:t>
        </w:r>
      </w:ins>
      <w:r>
        <w:rPr/>
        <w:t xml:space="preserve"> Document</w:t>
      </w:r>
    </w:p>
    <w:p>
      <w:pPr>
        <w:pStyle w:val="Subtitle"/>
        <w:bidi w:val="0"/>
        <w:spacing w:before="60" w:after="120"/>
        <w:jc w:val="center"/>
        <w:rPr/>
      </w:pPr>
      <w:r>
        <w:rPr/>
        <w:t>e-Commerce Website for</w:t>
      </w:r>
    </w:p>
    <w:p>
      <w:pPr>
        <w:pStyle w:val="Subtitle"/>
        <w:bidi w:val="0"/>
        <w:spacing w:before="60" w:after="120"/>
        <w:jc w:val="center"/>
        <w:rPr/>
      </w:pPr>
      <w:r>
        <w:rPr/>
        <w:t>Bazaar Ceramics.</w:t>
      </w:r>
    </w:p>
    <w:p>
      <w:pPr>
        <w:pStyle w:val="TextBody"/>
        <w:bidi w:val="0"/>
        <w:spacing w:lineRule="auto" w:line="276" w:before="0" w:after="140"/>
        <w:jc w:val="left"/>
        <w:rPr/>
      </w:pPr>
      <w:r>
        <w:rPr/>
      </w:r>
    </w:p>
    <w:p>
      <w:pPr>
        <w:pStyle w:val="Subtitle"/>
        <w:bidi w:val="0"/>
        <w:spacing w:before="60" w:after="120"/>
        <w:jc w:val="center"/>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center"/>
        <w:rPr/>
      </w:pPr>
      <w:r>
        <w:rPr>
          <w:b/>
          <w:bCs/>
        </w:rPr>
        <w:t xml:space="preserve">Prepared by: </w:t>
      </w:r>
      <w:r>
        <w:rPr/>
        <w:t>Gonzalo Soto</w:t>
      </w:r>
    </w:p>
    <w:p>
      <w:pPr>
        <w:pStyle w:val="TextBody"/>
        <w:bidi w:val="0"/>
        <w:jc w:val="center"/>
        <w:rPr/>
      </w:pPr>
      <w:r>
        <w:rPr/>
      </w:r>
    </w:p>
    <w:p>
      <w:pPr>
        <w:pStyle w:val="TextBody"/>
        <w:bidi w:val="0"/>
        <w:jc w:val="center"/>
        <w:rPr/>
      </w:pPr>
      <w:ins w:id="2" w:author="Unknown Author" w:date="2021-04-09T21:31:41Z">
        <w:r>
          <w:rPr/>
        </w:r>
      </w:ins>
    </w:p>
    <w:p>
      <w:pPr>
        <w:pStyle w:val="TextBody"/>
        <w:bidi w:val="0"/>
        <w:jc w:val="center"/>
        <w:rPr>
          <w:del w:id="5" w:author="Unknown Author" w:date="2021-04-09T21:31:42Z"/>
        </w:rPr>
      </w:pPr>
      <w:del w:id="4" w:author="Unknown Author" w:date="2021-04-09T21:31:42Z">
        <w:r>
          <w:rPr/>
        </w:r>
      </w:del>
    </w:p>
    <w:p>
      <w:pPr>
        <w:pStyle w:val="TextBody"/>
        <w:bidi w:val="0"/>
        <w:jc w:val="center"/>
        <w:rPr>
          <w:del w:id="7" w:author="Unknown Author" w:date="2021-04-10T00:38:16Z"/>
        </w:rPr>
      </w:pPr>
      <w:del w:id="6" w:author="Unknown Author" w:date="2021-04-10T00:38:16Z">
        <w:r>
          <w:rPr/>
        </w:r>
      </w:del>
    </w:p>
    <w:p>
      <w:pPr>
        <w:pStyle w:val="TextBody"/>
        <w:bidi w:val="0"/>
        <w:jc w:val="center"/>
        <w:rPr/>
      </w:pPr>
      <w:r>
        <w:rPr/>
      </w:r>
    </w:p>
    <w:p>
      <w:pPr>
        <w:pStyle w:val="TextBody"/>
        <w:bidi w:val="0"/>
        <w:jc w:val="center"/>
        <w:rPr/>
      </w:pPr>
      <w:r>
        <w:rPr/>
      </w:r>
    </w:p>
    <w:tbl>
      <w:tblPr>
        <w:tblW w:w="9638" w:type="dxa"/>
        <w:jc w:val="left"/>
        <w:tblInd w:w="0" w:type="dxa"/>
        <w:tblCellMar>
          <w:top w:w="55" w:type="dxa"/>
          <w:left w:w="55" w:type="dxa"/>
          <w:bottom w:w="55" w:type="dxa"/>
          <w:right w:w="55" w:type="dxa"/>
        </w:tblCellMar>
      </w:tblPr>
      <w:tblGrid>
        <w:gridCol w:w="845"/>
        <w:gridCol w:w="965"/>
        <w:gridCol w:w="1420"/>
        <w:gridCol w:w="6407"/>
      </w:tblGrid>
      <w:tr>
        <w:trPr/>
        <w:tc>
          <w:tcPr>
            <w:tcW w:w="9637" w:type="dxa"/>
            <w:gridSpan w:val="4"/>
            <w:tcBorders>
              <w:top w:val="single" w:sz="2" w:space="0" w:color="000000"/>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Version History</w:t>
            </w:r>
          </w:p>
        </w:tc>
      </w:tr>
      <w:tr>
        <w:trPr/>
        <w:tc>
          <w:tcPr>
            <w:tcW w:w="84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Version</w:t>
            </w:r>
          </w:p>
        </w:tc>
        <w:tc>
          <w:tcPr>
            <w:tcW w:w="965"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Date</w:t>
            </w:r>
          </w:p>
        </w:tc>
        <w:tc>
          <w:tcPr>
            <w:tcW w:w="1420"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Revised by</w:t>
            </w:r>
          </w:p>
        </w:tc>
        <w:tc>
          <w:tcPr>
            <w:tcW w:w="6407" w:type="dxa"/>
            <w:tcBorders>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Reason for Change</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t>1.0</w:t>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t>01/03/21</w:t>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t>Gonzalo Soto</w:t>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t>N/A</w:t>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r>
        <w:trPr/>
        <w:tc>
          <w:tcPr>
            <w:tcW w:w="84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5"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20"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6407"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bl>
    <w:p>
      <w:pPr>
        <w:pStyle w:val="TextBody"/>
        <w:bidi w:val="0"/>
        <w:jc w:val="center"/>
        <w:rPr/>
      </w:pPr>
      <w:ins w:id="8" w:author="Unknown Author" w:date="2021-04-09T21:31:39Z">
        <w:r>
          <w:rPr/>
        </w:r>
      </w:ins>
      <w:r>
        <w:br w:type="page"/>
      </w:r>
    </w:p>
    <w:p>
      <w:pPr>
        <w:pStyle w:val="TextBody"/>
        <w:bidi w:val="0"/>
        <w:jc w:val="center"/>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5050_3975847811">
            <w:r>
              <w:rPr>
                <w:rStyle w:val="IndexLink"/>
              </w:rPr>
              <w:t>1. Summary</w:t>
              <w:tab/>
              <w:t>3</w:t>
            </w:r>
          </w:hyperlink>
        </w:p>
        <w:p>
          <w:pPr>
            <w:pStyle w:val="Contents1"/>
            <w:tabs>
              <w:tab w:val="right" w:pos="9638" w:leader="dot"/>
            </w:tabs>
            <w:rPr/>
          </w:pPr>
          <w:hyperlink w:anchor="__RefHeading___Toc5263_3382195778">
            <w:r>
              <w:rPr>
                <w:rStyle w:val="IndexLink"/>
              </w:rPr>
              <w:t>2. Variances</w:t>
              <w:tab/>
              <w:t>3</w:t>
            </w:r>
          </w:hyperlink>
        </w:p>
        <w:p>
          <w:pPr>
            <w:pStyle w:val="Contents1"/>
            <w:tabs>
              <w:tab w:val="right" w:pos="9638" w:leader="dot"/>
            </w:tabs>
            <w:rPr/>
          </w:pPr>
          <w:hyperlink w:anchor="__RefHeading___Toc5098_3975847811">
            <w:r>
              <w:rPr>
                <w:rStyle w:val="IndexLink"/>
              </w:rPr>
              <w:t>3. Summary of Results</w:t>
              <w:tab/>
              <w:t>3</w:t>
            </w:r>
          </w:hyperlink>
        </w:p>
        <w:p>
          <w:pPr>
            <w:pStyle w:val="Contents1"/>
            <w:tabs>
              <w:tab w:val="right" w:pos="9638" w:leader="dot"/>
            </w:tabs>
            <w:rPr/>
          </w:pPr>
          <w:hyperlink w:anchor="__RefHeading___Toc5265_3382195778">
            <w:r>
              <w:rPr>
                <w:rStyle w:val="IndexLink"/>
              </w:rPr>
              <w:t>4. Evaluation</w:t>
              <w:tab/>
              <w:t>3</w:t>
            </w:r>
          </w:hyperlink>
        </w:p>
        <w:p>
          <w:pPr>
            <w:pStyle w:val="Contents1"/>
            <w:tabs>
              <w:tab w:val="right" w:pos="9638" w:leader="dot"/>
            </w:tabs>
            <w:rPr/>
          </w:pPr>
          <w:hyperlink w:anchor="__RefHeading___Toc4010_588360389">
            <w:r>
              <w:rPr>
                <w:rStyle w:val="IndexLink"/>
              </w:rPr>
              <w:t>5. Recommendations</w:t>
              <w:tab/>
              <w:t>3</w:t>
            </w:r>
          </w:hyperlink>
        </w:p>
        <w:p>
          <w:pPr>
            <w:pStyle w:val="Contents1"/>
            <w:tabs>
              <w:tab w:val="right" w:pos="9638" w:leader="dot"/>
            </w:tabs>
            <w:rPr/>
          </w:pPr>
          <w:hyperlink w:anchor="__RefHeading___Toc9864_26464191">
            <w:r>
              <w:rPr>
                <w:rStyle w:val="IndexLink"/>
              </w:rPr>
              <w:t>6. Summary of Activities</w:t>
              <w:tab/>
              <w:t>4</w:t>
            </w:r>
          </w:hyperlink>
          <w:r>
            <w:rPr>
              <w:rStyle w:val="IndexLink"/>
            </w:rPr>
            <w:fldChar w:fldCharType="end"/>
          </w:r>
        </w:p>
      </w:sdtContent>
    </w:sdt>
    <w:p>
      <w:pPr>
        <w:pStyle w:val="Heading1"/>
        <w:numPr>
          <w:ilvl w:val="0"/>
          <w:numId w:val="0"/>
        </w:numPr>
        <w:bidi w:val="0"/>
        <w:ind w:left="0" w:hanging="0"/>
        <w:jc w:val="left"/>
        <w:rPr/>
      </w:pPr>
      <w:r>
        <w:rPr/>
      </w:r>
      <w:r>
        <w:br w:type="page"/>
      </w:r>
    </w:p>
    <w:p>
      <w:pPr>
        <w:pStyle w:val="Heading1"/>
        <w:numPr>
          <w:ilvl w:val="0"/>
          <w:numId w:val="2"/>
        </w:numPr>
        <w:bidi w:val="0"/>
        <w:jc w:val="left"/>
        <w:rPr>
          <w:rFonts w:eastAsia="Microsoft YaHei" w:cs="Arial"/>
          <w:b/>
          <w:b/>
          <w:bCs/>
          <w:color w:val="auto"/>
          <w:kern w:val="2"/>
          <w:sz w:val="36"/>
          <w:szCs w:val="36"/>
          <w:lang w:val="en-AU" w:eastAsia="zh-CN" w:bidi="hi-IN"/>
          <w:ins w:id="13" w:author="Unknown Author" w:date="2021-04-14T22:26:45Z"/>
        </w:rPr>
      </w:pPr>
      <w:del w:id="10" w:author="Unknown Author" w:date="2021-04-09T21:21:45Z">
        <w:bookmarkStart w:id="0" w:name="__RefHeading___Toc5050_3975847811"/>
        <w:bookmarkEnd w:id="0"/>
        <w:r>
          <w:rPr>
            <w:rFonts w:eastAsia="Microsoft YaHei" w:cs="Arial"/>
            <w:b/>
            <w:bCs/>
            <w:color w:val="auto"/>
            <w:kern w:val="2"/>
            <w:sz w:val="36"/>
            <w:szCs w:val="36"/>
            <w:lang w:val="en-AU" w:eastAsia="zh-CN" w:bidi="hi-IN"/>
          </w:rPr>
          <w:delText xml:space="preserve">Project </w:delText>
        </w:r>
      </w:del>
      <w:del w:id="11" w:author="Unknown Author" w:date="2021-03-30T22:57:13Z">
        <w:r>
          <w:rPr>
            <w:rFonts w:eastAsia="Microsoft YaHei" w:cs="Arial"/>
            <w:b/>
            <w:bCs/>
            <w:color w:val="auto"/>
            <w:kern w:val="2"/>
            <w:sz w:val="36"/>
            <w:szCs w:val="36"/>
            <w:lang w:val="en-AU" w:eastAsia="zh-CN" w:bidi="hi-IN"/>
          </w:rPr>
          <w:delText>goals</w:delText>
        </w:r>
      </w:del>
      <w:ins w:id="12" w:author="Unknown Author" w:date="2021-04-14T22:13:23Z">
        <w:r>
          <w:rPr>
            <w:rFonts w:eastAsia="Microsoft YaHei" w:cs="Arial"/>
            <w:b/>
            <w:bCs/>
            <w:color w:val="auto"/>
            <w:kern w:val="2"/>
            <w:sz w:val="36"/>
            <w:szCs w:val="36"/>
            <w:lang w:val="en-AU" w:eastAsia="zh-CN" w:bidi="hi-IN"/>
          </w:rPr>
          <w:t>Summary</w:t>
        </w:r>
      </w:ins>
    </w:p>
    <w:p>
      <w:pPr>
        <w:pStyle w:val="TextBody"/>
        <w:jc w:val="both"/>
        <w:rPr>
          <w:rFonts w:eastAsia="Microsoft YaHei" w:cs="Arial"/>
          <w:b/>
          <w:b/>
          <w:bCs/>
          <w:color w:val="auto"/>
          <w:kern w:val="2"/>
          <w:sz w:val="36"/>
          <w:szCs w:val="36"/>
          <w:lang w:val="en-AU" w:eastAsia="zh-CN" w:bidi="hi-IN"/>
          <w:ins w:id="24" w:author="Unknown Author" w:date="2021-04-14T22:26:45Z"/>
        </w:rPr>
      </w:pPr>
      <w:ins w:id="14" w:author="Unknown Author" w:date="2021-04-14T22:26:45Z">
        <w:r>
          <w:rPr/>
          <w:tab/>
        </w:r>
      </w:ins>
      <w:ins w:id="15" w:author="Unknown Author" w:date="2021-04-14T22:26:45Z">
        <w:r>
          <w:rPr/>
          <w:t xml:space="preserve">The testing procedure has been successfully </w:t>
        </w:r>
      </w:ins>
      <w:ins w:id="16" w:author="Unknown Author" w:date="2021-04-14T22:26:45Z">
        <w:r>
          <w:rPr/>
          <w:t xml:space="preserve">conducted, </w:t>
        </w:r>
      </w:ins>
      <w:ins w:id="17" w:author="Unknown Author" w:date="2021-04-14T22:26:45Z">
        <w:r>
          <w:rPr/>
          <w:t xml:space="preserve">according to the Test plan, </w:t>
        </w:r>
      </w:ins>
      <w:ins w:id="18" w:author="Unknown Author" w:date="2021-04-14T22:26:45Z">
        <w:r>
          <w:rPr/>
          <w:t xml:space="preserve">in three main areas to </w:t>
        </w:r>
      </w:ins>
      <w:ins w:id="19" w:author="Unknown Author" w:date="2021-04-14T22:26:45Z">
        <w:r>
          <w:rPr/>
          <w:t>guarantee that the</w:t>
        </w:r>
      </w:ins>
      <w:ins w:id="20" w:author="Unknown Author" w:date="2021-04-14T22:26:45Z">
        <w:r>
          <w:rPr>
            <w:rFonts w:eastAsia="NSimSun" w:cs="Arial"/>
            <w:color w:val="auto"/>
            <w:kern w:val="2"/>
            <w:sz w:val="24"/>
            <w:szCs w:val="24"/>
            <w:lang w:val="en-AU" w:eastAsia="zh-CN" w:bidi="hi-IN"/>
          </w:rPr>
          <w:t xml:space="preserve"> </w:t>
        </w:r>
      </w:ins>
      <w:ins w:id="21" w:author="Unknown Author" w:date="2021-04-14T22:26:45Z">
        <w:r>
          <w:rPr/>
          <w:t xml:space="preserve">Navigation, </w:t>
        </w:r>
      </w:ins>
      <w:ins w:id="22" w:author="Unknown Author" w:date="2021-04-14T22:26:45Z">
        <w:r>
          <w:rPr/>
          <w:t xml:space="preserve">Functionalities Cross-Browser compatibility work properly and as intended in </w:t>
        </w:r>
      </w:ins>
      <w:ins w:id="23" w:author="Unknown Author" w:date="2021-04-14T22:26:45Z">
        <w:r>
          <w:rPr/>
          <w:t>the requirements defined in the Business Requirements document and in the Technical Requirements Specification.</w:t>
        </w:r>
      </w:ins>
    </w:p>
    <w:p>
      <w:pPr>
        <w:pStyle w:val="TextBody"/>
        <w:jc w:val="both"/>
        <w:rPr>
          <w:rFonts w:eastAsia="Microsoft YaHei" w:cs="Arial"/>
          <w:b/>
          <w:b/>
          <w:bCs/>
          <w:color w:val="auto"/>
          <w:kern w:val="2"/>
          <w:sz w:val="36"/>
          <w:szCs w:val="36"/>
          <w:lang w:val="en-AU" w:eastAsia="zh-CN" w:bidi="hi-IN"/>
          <w:ins w:id="28" w:author="Unknown Author" w:date="2021-04-14T22:26:45Z"/>
        </w:rPr>
      </w:pPr>
      <w:ins w:id="25" w:author="Unknown Author" w:date="2021-04-14T22:26:45Z">
        <w:r>
          <w:rPr/>
          <w:tab/>
          <w:t>A test plan has been created to detail the elements to be tested, the testing proces</w:t>
        </w:r>
      </w:ins>
      <w:ins w:id="26" w:author="Unknown Author" w:date="2021-04-14T22:26:45Z">
        <w:r>
          <w:rPr/>
          <w:t>s</w:t>
        </w:r>
      </w:ins>
      <w:ins w:id="27" w:author="Unknown Author" w:date="2021-04-14T22:26:45Z">
        <w:r>
          <w:rPr/>
          <w:t>, the expected results and any corrective measure to take, should any of the tests fail. Each test performed has been documented and is available for consultation in the test summary report, which represents the primary source of the information contained in this document.</w:t>
        </w:r>
      </w:ins>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del w:id="30" w:author="Unknown Author" w:date="2021-03-29T20:14:01Z"/>
        </w:rPr>
      </w:pPr>
      <w:del w:id="29" w:author="Unknown Author" w:date="2021-03-29T20:14:01Z">
        <w:r>
          <w:rPr/>
        </w:r>
      </w:del>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del w:id="35" w:author="Unknown Author" w:date="2021-03-29T20:10:08Z"/>
        </w:rPr>
      </w:pPr>
      <w:del w:id="31" w:author="Unknown Author" w:date="2021-03-29T20:10:08Z">
        <w:r>
          <w:rPr>
            <w:rFonts w:eastAsia="NSimSun" w:cs="Arial"/>
            <w:b/>
            <w:bCs/>
            <w:color w:val="auto"/>
            <w:kern w:val="2"/>
            <w:sz w:val="24"/>
            <w:szCs w:val="24"/>
            <w:lang w:val="en-AU" w:eastAsia="zh-CN" w:bidi="hi-IN"/>
          </w:rPr>
          <w:delText xml:space="preserve">This </w:delText>
        </w:r>
      </w:del>
      <w:del w:id="32" w:author="Unknown Author" w:date="2021-03-29T20:10:08Z">
        <w:r>
          <w:rPr>
            <w:rFonts w:eastAsia="Microsoft YaHei" w:cs="Arial"/>
            <w:b/>
            <w:bCs/>
            <w:color w:val="auto"/>
            <w:kern w:val="2"/>
            <w:sz w:val="36"/>
            <w:szCs w:val="36"/>
            <w:lang w:val="en-AU" w:eastAsia="zh-CN" w:bidi="hi-IN"/>
          </w:rPr>
          <w:delText xml:space="preserve">document defines the technical aspects </w:delText>
        </w:r>
      </w:del>
      <w:del w:id="33" w:author="Unknown Author" w:date="2021-03-29T20:10:08Z">
        <w:r>
          <w:rPr>
            <w:rFonts w:eastAsia="NSimSun" w:cs="Arial"/>
            <w:b/>
            <w:bCs/>
            <w:color w:val="auto"/>
            <w:kern w:val="2"/>
            <w:sz w:val="24"/>
            <w:szCs w:val="24"/>
            <w:lang w:val="en-AU" w:eastAsia="zh-CN" w:bidi="hi-IN"/>
          </w:rPr>
          <w:delText xml:space="preserve">regarding </w:delText>
        </w:r>
      </w:del>
      <w:del w:id="34" w:author="Unknown Author" w:date="2021-03-29T20:10:08Z">
        <w:r>
          <w:rPr>
            <w:rFonts w:eastAsia="Microsoft YaHei" w:cs="Arial"/>
            <w:b/>
            <w:bCs/>
            <w:color w:val="auto"/>
            <w:kern w:val="2"/>
            <w:sz w:val="36"/>
            <w:szCs w:val="36"/>
            <w:lang w:val="en-AU" w:eastAsia="zh-CN" w:bidi="hi-IN"/>
          </w:rPr>
          <w:delText>the development and implementation of the Bazaar Ceramics Website.</w:delText>
        </w:r>
      </w:del>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del w:id="37" w:author="Unknown Author" w:date="2021-03-29T20:14:01Z"/>
        </w:rPr>
      </w:pPr>
      <w:del w:id="36" w:author="Unknown Author" w:date="2021-03-29T20:10:08Z">
        <w:bookmarkStart w:id="1" w:name="__RefHeading___Toc5163_33821957781111111"/>
        <w:bookmarkEnd w:id="1"/>
        <w:r>
          <w:rPr>
            <w:rFonts w:eastAsia="Microsoft YaHei" w:cs="Arial"/>
            <w:b/>
            <w:bCs/>
            <w:color w:val="auto"/>
            <w:kern w:val="2"/>
            <w:sz w:val="36"/>
            <w:szCs w:val="36"/>
            <w:lang w:val="en-AU" w:eastAsia="zh-CN" w:bidi="hi-IN"/>
          </w:rPr>
          <w:tab/>
          <w:delText>The Bazaar Ceramics Website is an e-commerce website with online payment capabilities, customers account implementation and administrative functionalities for management of customer accounts and inventory for calculation and representation of sales figures.</w:delText>
        </w:r>
      </w:del>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del w:id="39" w:author="Unknown Author" w:date="2021-04-09T21:22:00Z"/>
        </w:rPr>
      </w:pPr>
      <w:del w:id="38" w:author="Unknown Author" w:date="2021-04-09T21:22:00Z">
        <w:r>
          <w:rPr/>
        </w:r>
      </w:del>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del w:id="41" w:author="Unknown Author" w:date="2021-04-09T21:34:09Z"/>
        </w:rPr>
      </w:pPr>
      <w:del w:id="40" w:author="Unknown Author" w:date="2021-04-09T21:34:09Z">
        <w:r>
          <w:rPr/>
        </w:r>
      </w:del>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del w:id="43" w:author="Unknown Author" w:date="2021-04-14T22:21:24Z"/>
        </w:rPr>
      </w:pPr>
      <w:del w:id="42" w:author="Unknown Author" w:date="2021-04-14T22:21:24Z">
        <w:r>
          <w:rPr/>
        </w:r>
      </w:del>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ins w:id="46" w:author="Unknown Author" w:date="2021-04-14T22:26:50Z"/>
        </w:rPr>
      </w:pPr>
      <w:del w:id="44" w:author="Unknown Author" w:date="2021-03-30T22:58:37Z">
        <w:bookmarkStart w:id="2" w:name="__RefHeading___Toc5263_3382195778"/>
        <w:bookmarkEnd w:id="2"/>
        <w:r>
          <w:rPr>
            <w:rFonts w:eastAsia="Microsoft YaHei" w:cs="Arial"/>
            <w:b/>
            <w:bCs/>
            <w:color w:val="auto"/>
            <w:kern w:val="2"/>
            <w:sz w:val="36"/>
            <w:szCs w:val="36"/>
            <w:lang w:val="en-AU" w:eastAsia="zh-CN" w:bidi="hi-IN"/>
          </w:rPr>
          <w:delText>Requirements</w:delText>
        </w:r>
      </w:del>
      <w:ins w:id="45" w:author="Unknown Author" w:date="2021-04-14T22:13:33Z">
        <w:r>
          <w:rPr>
            <w:rFonts w:eastAsia="Microsoft YaHei" w:cs="Arial"/>
            <w:b/>
            <w:bCs/>
            <w:color w:val="auto"/>
            <w:kern w:val="2"/>
            <w:sz w:val="36"/>
            <w:szCs w:val="36"/>
            <w:lang w:val="en-AU" w:eastAsia="zh-CN" w:bidi="hi-IN"/>
          </w:rPr>
          <w:t>Variances</w:t>
        </w:r>
      </w:ins>
    </w:p>
    <w:p>
      <w:pPr>
        <w:pStyle w:val="TextBody"/>
        <w:jc w:val="both"/>
        <w:rPr>
          <w:rFonts w:ascii="Liberation Sans" w:hAnsi="Liberation Sans" w:eastAsia="Microsoft YaHei" w:cs="Arial"/>
          <w:b/>
          <w:b/>
          <w:bCs/>
          <w:color w:val="auto"/>
          <w:kern w:val="2"/>
          <w:sz w:val="36"/>
          <w:szCs w:val="36"/>
          <w:lang w:val="en-AU" w:eastAsia="zh-CN" w:bidi="hi-IN"/>
          <w:ins w:id="60" w:author="Unknown Author" w:date="2021-03-30T22:59:19Z"/>
        </w:rPr>
      </w:pPr>
      <w:ins w:id="47" w:author="Unknown Author" w:date="2021-04-14T22:36:28Z">
        <w:r>
          <w:rPr/>
          <w:tab/>
        </w:r>
      </w:ins>
      <w:ins w:id="48" w:author="Unknown Author" w:date="2021-04-14T22:36:28Z">
        <w:r>
          <w:rPr/>
          <w:t>At this stage n</w:t>
        </w:r>
      </w:ins>
      <w:ins w:id="49" w:author="Unknown Author" w:date="2021-04-14T22:36:28Z">
        <w:r>
          <w:rPr/>
          <w:t xml:space="preserve">o variances have been found </w:t>
        </w:r>
      </w:ins>
      <w:ins w:id="50" w:author="Unknown Author" w:date="2021-04-14T22:36:28Z">
        <w:r>
          <w:rPr>
            <w:rFonts w:eastAsia="NSimSun" w:cs="Arial"/>
            <w:color w:val="auto"/>
            <w:kern w:val="2"/>
            <w:sz w:val="24"/>
            <w:szCs w:val="24"/>
            <w:lang w:val="en-AU" w:eastAsia="zh-CN" w:bidi="hi-IN"/>
          </w:rPr>
          <w:t>within the scope of the test plan</w:t>
        </w:r>
      </w:ins>
      <w:ins w:id="51" w:author="Unknown Author" w:date="2021-04-14T22:36:28Z">
        <w:r>
          <w:rPr/>
          <w:t xml:space="preserve">. </w:t>
        </w:r>
      </w:ins>
      <w:ins w:id="52" w:author="Unknown Author" w:date="2021-04-14T22:36:28Z">
        <w:r>
          <w:rPr/>
          <w:t>Functionalities</w:t>
        </w:r>
      </w:ins>
      <w:ins w:id="53" w:author="Unknown Author" w:date="2021-04-14T22:36:28Z">
        <w:r>
          <w:rPr/>
          <w:t xml:space="preserve"> </w:t>
        </w:r>
      </w:ins>
      <w:ins w:id="54" w:author="Unknown Author" w:date="2021-04-14T22:36:28Z">
        <w:r>
          <w:rPr>
            <w:rFonts w:eastAsia="NSimSun" w:cs="Arial"/>
            <w:color w:val="auto"/>
            <w:kern w:val="2"/>
            <w:sz w:val="24"/>
            <w:szCs w:val="24"/>
            <w:lang w:val="en-AU" w:eastAsia="zh-CN" w:bidi="hi-IN"/>
          </w:rPr>
          <w:t>are working correctly and as intended</w:t>
        </w:r>
      </w:ins>
      <w:ins w:id="55" w:author="Unknown Author" w:date="2021-04-14T22:36:28Z">
        <w:r>
          <w:rPr/>
          <w:t xml:space="preserve">, </w:t>
        </w:r>
      </w:ins>
      <w:ins w:id="56" w:author="Unknown Author" w:date="2021-04-14T22:36:28Z">
        <w:r>
          <w:rPr>
            <w:rFonts w:eastAsia="NSimSun" w:cs="Arial"/>
            <w:color w:val="auto"/>
            <w:kern w:val="2"/>
            <w:sz w:val="24"/>
            <w:szCs w:val="24"/>
            <w:lang w:val="en-AU" w:eastAsia="zh-CN" w:bidi="hi-IN"/>
          </w:rPr>
          <w:t xml:space="preserve">and the solution </w:t>
        </w:r>
      </w:ins>
      <w:ins w:id="57" w:author="Unknown Author" w:date="2021-04-14T22:36:28Z">
        <w:r>
          <w:rPr/>
          <w:t xml:space="preserve">renders consistently on </w:t>
        </w:r>
      </w:ins>
      <w:ins w:id="58" w:author="Unknown Author" w:date="2021-04-14T22:36:28Z">
        <w:r>
          <w:rPr>
            <w:rFonts w:eastAsia="NSimSun" w:cs="Arial"/>
            <w:color w:val="auto"/>
            <w:kern w:val="2"/>
            <w:sz w:val="24"/>
            <w:szCs w:val="24"/>
            <w:lang w:val="en-AU" w:eastAsia="zh-CN" w:bidi="hi-IN"/>
          </w:rPr>
          <w:t>three</w:t>
        </w:r>
      </w:ins>
      <w:ins w:id="59" w:author="Unknown Author" w:date="2021-04-14T22:36:28Z">
        <w:r>
          <w:rPr/>
          <w:t xml:space="preserve"> major browsers.</w:t>
        </w:r>
      </w:ins>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del w:id="62" w:author="Unknown Author" w:date="2021-03-30T22:59:47Z"/>
        </w:rPr>
      </w:pPr>
      <w:del w:id="61" w:author="Unknown Author" w:date="2021-03-30T22:59:47Z">
        <w:r>
          <w:rPr/>
        </w:r>
      </w:del>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del w:id="64" w:author="Unknown Author" w:date="2021-03-30T22:54:48Z"/>
        </w:rPr>
      </w:pPr>
      <w:del w:id="63" w:author="Unknown Author" w:date="2021-03-30T22:54:48Z">
        <w:r>
          <w:rPr/>
        </w:r>
      </w:del>
    </w:p>
    <w:p>
      <w:pPr>
        <w:pStyle w:val="Heading1"/>
        <w:numPr>
          <w:ilvl w:val="0"/>
          <w:numId w:val="2"/>
        </w:numPr>
        <w:bidi w:val="0"/>
        <w:jc w:val="left"/>
        <w:rPr>
          <w:rFonts w:ascii="Liberation Sans" w:hAnsi="Liberation Sans" w:eastAsia="Microsoft YaHei" w:cs="Arial"/>
          <w:b/>
          <w:b/>
          <w:bCs/>
          <w:color w:val="auto"/>
          <w:kern w:val="2"/>
          <w:sz w:val="36"/>
          <w:szCs w:val="36"/>
          <w:lang w:val="en-AU" w:eastAsia="zh-CN" w:bidi="hi-IN"/>
          <w:ins w:id="67" w:author="Unknown Author" w:date="2021-04-14T22:26:52Z"/>
        </w:rPr>
      </w:pPr>
      <w:del w:id="65" w:author="Unknown Author" w:date="2021-03-30T22:59:47Z">
        <w:bookmarkStart w:id="3" w:name="__RefHeading___Toc5098_3975847811"/>
        <w:bookmarkEnd w:id="3"/>
        <w:r>
          <w:rPr>
            <w:rFonts w:eastAsia="Microsoft YaHei" w:cs="Arial"/>
            <w:b/>
            <w:bCs/>
            <w:color w:val="auto"/>
            <w:kern w:val="2"/>
            <w:sz w:val="36"/>
            <w:szCs w:val="36"/>
            <w:lang w:val="en-AU" w:eastAsia="zh-CN" w:bidi="hi-IN"/>
          </w:rPr>
          <w:delText>Major Deliverables</w:delText>
        </w:r>
      </w:del>
      <w:ins w:id="66" w:author="Unknown Author" w:date="2021-04-14T22:13:38Z">
        <w:r>
          <w:rPr>
            <w:rFonts w:eastAsia="Microsoft YaHei" w:cs="Arial"/>
            <w:b/>
            <w:bCs/>
            <w:color w:val="auto"/>
            <w:kern w:val="2"/>
            <w:sz w:val="36"/>
            <w:szCs w:val="36"/>
            <w:lang w:val="en-AU" w:eastAsia="zh-CN" w:bidi="hi-IN"/>
          </w:rPr>
          <w:t>Summary of Results</w:t>
        </w:r>
      </w:ins>
    </w:p>
    <w:p>
      <w:pPr>
        <w:pStyle w:val="TextBody"/>
        <w:jc w:val="both"/>
        <w:rPr>
          <w:rFonts w:ascii="Liberation Sans" w:hAnsi="Liberation Sans" w:eastAsia="Microsoft YaHei" w:cs="Arial"/>
          <w:b/>
          <w:b/>
          <w:bCs/>
          <w:color w:val="auto"/>
          <w:kern w:val="2"/>
          <w:sz w:val="36"/>
          <w:szCs w:val="36"/>
          <w:lang w:val="en-AU" w:eastAsia="zh-CN" w:bidi="hi-IN"/>
          <w:del w:id="69" w:author="Unknown Author" w:date="2021-04-09T21:22:55Z"/>
        </w:rPr>
      </w:pPr>
      <w:del w:id="68" w:author="Unknown Author" w:date="2021-04-09T21:22:55Z">
        <w:r>
          <w:rPr/>
        </w:r>
      </w:del>
    </w:p>
    <w:p>
      <w:pPr>
        <w:pStyle w:val="TextBody"/>
        <w:jc w:val="both"/>
        <w:rPr>
          <w:rFonts w:ascii="Liberation Sans" w:hAnsi="Liberation Sans" w:eastAsia="Microsoft YaHei" w:cs="Arial"/>
          <w:b/>
          <w:b/>
          <w:bCs/>
          <w:color w:val="auto"/>
          <w:kern w:val="2"/>
          <w:sz w:val="36"/>
          <w:szCs w:val="36"/>
          <w:lang w:val="en-AU" w:eastAsia="zh-CN" w:bidi="hi-IN"/>
          <w:ins w:id="86" w:author="Unknown Author" w:date="2021-04-14T22:38:55Z"/>
        </w:rPr>
      </w:pPr>
      <w:ins w:id="70" w:author="Unknown Author" w:date="2021-04-14T22:38:55Z">
        <w:r>
          <w:rPr/>
          <w:tab/>
        </w:r>
      </w:ins>
      <w:ins w:id="71" w:author="Unknown Author" w:date="2021-04-14T22:38:55Z">
        <w:r>
          <w:rPr/>
          <w:t>Every test case has been</w:t>
        </w:r>
      </w:ins>
      <w:ins w:id="72" w:author="Unknown Author" w:date="2021-04-14T22:38:55Z">
        <w:r>
          <w:rPr/>
          <w:t xml:space="preserve"> executed, </w:t>
        </w:r>
      </w:ins>
      <w:ins w:id="73" w:author="Unknown Author" w:date="2021-04-14T22:38:55Z">
        <w:r>
          <w:rPr/>
          <w:t xml:space="preserve">matched the expected result and </w:t>
        </w:r>
      </w:ins>
      <w:ins w:id="74" w:author="Unknown Author" w:date="2021-04-14T22:38:55Z">
        <w:r>
          <w:rPr>
            <w:rFonts w:eastAsia="NSimSun" w:cs="Arial"/>
            <w:color w:val="auto"/>
            <w:kern w:val="2"/>
            <w:sz w:val="24"/>
            <w:szCs w:val="24"/>
            <w:lang w:val="en-AU" w:eastAsia="zh-CN" w:bidi="hi-IN"/>
          </w:rPr>
          <w:t>got a positive final result</w:t>
        </w:r>
      </w:ins>
      <w:ins w:id="75" w:author="Unknown Author" w:date="2021-04-14T22:38:55Z">
        <w:r>
          <w:rPr/>
          <w:t xml:space="preserve">, suggesting that the </w:t>
        </w:r>
      </w:ins>
      <w:ins w:id="76" w:author="Unknown Author" w:date="2021-04-14T22:38:55Z">
        <w:r>
          <w:rPr>
            <w:rFonts w:eastAsia="NSimSun" w:cs="Arial"/>
            <w:color w:val="auto"/>
            <w:kern w:val="2"/>
            <w:sz w:val="24"/>
            <w:szCs w:val="24"/>
            <w:lang w:val="en-AU" w:eastAsia="zh-CN" w:bidi="hi-IN"/>
          </w:rPr>
          <w:t>solution</w:t>
        </w:r>
      </w:ins>
      <w:ins w:id="77" w:author="Unknown Author" w:date="2021-04-14T22:38:55Z">
        <w:r>
          <w:rPr/>
          <w:t xml:space="preserve"> </w:t>
        </w:r>
      </w:ins>
      <w:ins w:id="78" w:author="Unknown Author" w:date="2021-04-14T22:38:55Z">
        <w:r>
          <w:rPr>
            <w:rFonts w:eastAsia="NSimSun" w:cs="Arial"/>
            <w:color w:val="auto"/>
            <w:kern w:val="2"/>
            <w:sz w:val="24"/>
            <w:szCs w:val="24"/>
            <w:lang w:val="en-AU" w:eastAsia="zh-CN" w:bidi="hi-IN"/>
          </w:rPr>
          <w:t xml:space="preserve">functions </w:t>
        </w:r>
      </w:ins>
      <w:ins w:id="79" w:author="Unknown Author" w:date="2021-04-14T22:38:55Z">
        <w:r>
          <w:rPr/>
          <w:t xml:space="preserve">according to </w:t>
        </w:r>
      </w:ins>
      <w:ins w:id="80" w:author="Unknown Author" w:date="2021-04-14T22:38:55Z">
        <w:r>
          <w:rPr/>
          <w:t xml:space="preserve">the </w:t>
        </w:r>
      </w:ins>
      <w:ins w:id="81" w:author="Unknown Author" w:date="2021-04-14T22:38:55Z">
        <w:r>
          <w:rPr/>
          <w:t xml:space="preserve">expectations </w:t>
        </w:r>
      </w:ins>
      <w:ins w:id="82" w:author="Unknown Author" w:date="2021-04-14T22:38:55Z">
        <w:r>
          <w:rPr/>
          <w:t xml:space="preserve">described in the Business Requirements </w:t>
        </w:r>
      </w:ins>
      <w:ins w:id="83" w:author="Unknown Author" w:date="2021-04-14T22:38:55Z">
        <w:r>
          <w:rPr/>
          <w:t>and meets the acceptance criteria derived from the</w:t>
        </w:r>
      </w:ins>
      <w:ins w:id="84" w:author="Unknown Author" w:date="2021-04-14T22:38:55Z">
        <w:r>
          <w:rPr/>
          <w:t>m</w:t>
        </w:r>
      </w:ins>
      <w:ins w:id="85" w:author="Unknown Author" w:date="2021-04-14T22:38:55Z">
        <w:r>
          <w:rPr/>
          <w:t>.</w:t>
        </w:r>
      </w:ins>
    </w:p>
    <w:p>
      <w:pPr>
        <w:pStyle w:val="TextBody"/>
        <w:jc w:val="both"/>
        <w:rPr>
          <w:rFonts w:ascii="Liberation Sans" w:hAnsi="Liberation Sans" w:eastAsia="Microsoft YaHei" w:cs="Arial"/>
          <w:b/>
          <w:b/>
          <w:bCs/>
          <w:color w:val="auto"/>
          <w:kern w:val="2"/>
          <w:sz w:val="36"/>
          <w:szCs w:val="36"/>
          <w:lang w:val="en-AU" w:eastAsia="zh-CN" w:bidi="hi-IN"/>
          <w:ins w:id="94" w:author="Unknown Author" w:date="2021-04-09T23:38:02Z"/>
        </w:rPr>
      </w:pPr>
      <w:ins w:id="87" w:author="Unknown Author" w:date="2021-04-14T22:38:55Z">
        <w:r>
          <w:rPr/>
          <w:tab/>
          <w:t xml:space="preserve">The </w:t>
        </w:r>
      </w:ins>
      <w:ins w:id="88" w:author="Unknown Author" w:date="2021-04-14T22:38:55Z">
        <w:r>
          <w:rPr>
            <w:rFonts w:eastAsia="NSimSun" w:cs="Arial"/>
            <w:color w:val="auto"/>
            <w:kern w:val="2"/>
            <w:sz w:val="24"/>
            <w:szCs w:val="24"/>
            <w:lang w:val="en-AU" w:eastAsia="zh-CN" w:bidi="hi-IN"/>
          </w:rPr>
          <w:t xml:space="preserve">solution rendered appropriately in the three most popular browsers and it also </w:t>
        </w:r>
      </w:ins>
      <w:ins w:id="89" w:author="Unknown Author" w:date="2021-04-14T22:38:55Z">
        <w:r>
          <w:rPr/>
          <w:t xml:space="preserve">handled invalid user input, unpredictable navigation and sudden change of </w:t>
        </w:r>
      </w:ins>
      <w:ins w:id="90" w:author="Unknown Author" w:date="2021-04-14T22:38:55Z">
        <w:r>
          <w:rPr>
            <w:rFonts w:eastAsia="NSimSun" w:cs="Arial"/>
            <w:color w:val="auto"/>
            <w:kern w:val="2"/>
            <w:sz w:val="24"/>
            <w:szCs w:val="24"/>
            <w:lang w:val="en-AU" w:eastAsia="zh-CN" w:bidi="hi-IN"/>
          </w:rPr>
          <w:t>requests</w:t>
        </w:r>
      </w:ins>
      <w:ins w:id="91" w:author="Unknown Author" w:date="2021-04-14T22:38:55Z">
        <w:r>
          <w:rPr/>
          <w:t xml:space="preserve">, without breaking or returning </w:t>
        </w:r>
      </w:ins>
      <w:ins w:id="92" w:author="Unknown Author" w:date="2021-04-14T22:38:55Z">
        <w:r>
          <w:rPr>
            <w:rFonts w:eastAsia="NSimSun" w:cs="Arial"/>
            <w:color w:val="auto"/>
            <w:kern w:val="2"/>
            <w:sz w:val="24"/>
            <w:szCs w:val="24"/>
            <w:lang w:val="en-AU" w:eastAsia="zh-CN" w:bidi="hi-IN"/>
          </w:rPr>
          <w:t>unexpected</w:t>
        </w:r>
      </w:ins>
      <w:ins w:id="93" w:author="Unknown Author" w:date="2021-04-14T22:38:55Z">
        <w:r>
          <w:rPr/>
          <w:t xml:space="preserve"> output. </w:t>
        </w:r>
      </w:ins>
    </w:p>
    <w:p>
      <w:pPr>
        <w:pStyle w:val="Heading1"/>
        <w:numPr>
          <w:ilvl w:val="0"/>
          <w:numId w:val="2"/>
        </w:numPr>
        <w:rPr>
          <w:rFonts w:ascii="Liberation Sans" w:hAnsi="Liberation Sans" w:eastAsia="Microsoft YaHei" w:cs="Arial"/>
          <w:b/>
          <w:b/>
          <w:bCs/>
          <w:color w:val="auto"/>
          <w:kern w:val="2"/>
          <w:sz w:val="32"/>
          <w:szCs w:val="32"/>
          <w:lang w:val="en-AU" w:eastAsia="zh-CN" w:bidi="hi-IN"/>
          <w:del w:id="96" w:author="Unknown Author" w:date="2021-03-29T20:26:28Z"/>
        </w:rPr>
      </w:pPr>
      <w:del w:id="95" w:author="Unknown Author" w:date="2021-03-29T20:26:28Z">
        <w:r>
          <w:rPr/>
        </w:r>
      </w:del>
    </w:p>
    <w:p>
      <w:pPr>
        <w:pStyle w:val="Heading1"/>
        <w:numPr>
          <w:ilvl w:val="0"/>
          <w:numId w:val="2"/>
        </w:numPr>
        <w:rPr>
          <w:rFonts w:ascii="Liberation Sans" w:hAnsi="Liberation Sans" w:eastAsia="Microsoft YaHei" w:cs="Arial"/>
          <w:b/>
          <w:b/>
          <w:bCs/>
          <w:color w:val="auto"/>
          <w:kern w:val="2"/>
          <w:sz w:val="32"/>
          <w:szCs w:val="32"/>
          <w:lang w:val="en-AU" w:eastAsia="zh-CN" w:bidi="hi-IN"/>
          <w:del w:id="98" w:author="Unknown Author" w:date="2021-04-09T21:23:12Z"/>
        </w:rPr>
      </w:pPr>
      <w:del w:id="97" w:author="Unknown Author" w:date="2021-03-30T23:01:09Z">
        <w:r>
          <w:rPr>
            <w:rFonts w:eastAsia="Microsoft YaHei" w:cs="Arial"/>
            <w:b/>
            <w:bCs/>
            <w:color w:val="auto"/>
            <w:kern w:val="2"/>
            <w:sz w:val="36"/>
            <w:szCs w:val="36"/>
            <w:lang w:val="en-AU" w:eastAsia="zh-CN" w:bidi="hi-IN"/>
          </w:rPr>
          <w:delText>Key Milestones</w:delText>
        </w:r>
      </w:del>
    </w:p>
    <w:p>
      <w:pPr>
        <w:pStyle w:val="Heading1"/>
        <w:numPr>
          <w:ilvl w:val="0"/>
          <w:numId w:val="2"/>
        </w:numPr>
        <w:rPr>
          <w:rFonts w:ascii="Liberation Sans" w:hAnsi="Liberation Sans" w:eastAsia="Microsoft YaHei" w:cs="Arial"/>
          <w:b/>
          <w:b/>
          <w:bCs/>
          <w:color w:val="auto"/>
          <w:kern w:val="2"/>
          <w:sz w:val="32"/>
          <w:szCs w:val="32"/>
          <w:lang w:val="en-AU" w:eastAsia="zh-CN" w:bidi="hi-IN"/>
          <w:del w:id="100" w:author="Unknown Author" w:date="2021-04-09T23:23:48Z"/>
        </w:rPr>
      </w:pPr>
      <w:del w:id="99" w:author="Unknown Author" w:date="2021-03-30T23:01:22Z">
        <w:r>
          <w:rPr>
            <w:rFonts w:eastAsia="Microsoft YaHei" w:cs="Arial"/>
            <w:b/>
            <w:bCs/>
            <w:color w:val="auto"/>
            <w:kern w:val="2"/>
            <w:sz w:val="32"/>
            <w:szCs w:val="32"/>
            <w:lang w:val="en-AU" w:eastAsia="zh-CN" w:bidi="hi-IN"/>
          </w:rPr>
          <w:delText>Business Requirements</w:delText>
        </w:r>
      </w:del>
    </w:p>
    <w:p>
      <w:pPr>
        <w:pStyle w:val="Heading1"/>
        <w:numPr>
          <w:ilvl w:val="0"/>
          <w:numId w:val="2"/>
        </w:numPr>
        <w:rPr>
          <w:rFonts w:ascii="Liberation Sans" w:hAnsi="Liberation Sans" w:eastAsia="Microsoft YaHei" w:cs="Arial"/>
          <w:b/>
          <w:b/>
          <w:bCs/>
          <w:color w:val="auto"/>
          <w:kern w:val="2"/>
          <w:sz w:val="32"/>
          <w:szCs w:val="32"/>
          <w:lang w:val="en-AU" w:eastAsia="zh-CN" w:bidi="hi-IN"/>
          <w:ins w:id="102" w:author="Unknown Author" w:date="2021-04-14T22:26:53Z"/>
        </w:rPr>
      </w:pPr>
      <w:ins w:id="101" w:author="Unknown Author" w:date="2021-04-14T22:13:48Z">
        <w:bookmarkStart w:id="4" w:name="__RefHeading___Toc5265_3382195778"/>
        <w:bookmarkEnd w:id="4"/>
        <w:r>
          <w:rPr>
            <w:rFonts w:eastAsia="Microsoft YaHei" w:cs="Arial"/>
            <w:b/>
            <w:bCs/>
            <w:color w:val="auto"/>
            <w:kern w:val="2"/>
            <w:sz w:val="36"/>
            <w:szCs w:val="36"/>
            <w:lang w:val="en-AU" w:eastAsia="zh-CN" w:bidi="hi-IN"/>
          </w:rPr>
          <w:t>Evaluation</w:t>
        </w:r>
      </w:ins>
    </w:p>
    <w:p>
      <w:pPr>
        <w:pStyle w:val="TextBody"/>
        <w:jc w:val="both"/>
        <w:rPr>
          <w:rFonts w:ascii="Liberation Sans" w:hAnsi="Liberation Sans" w:eastAsia="Microsoft YaHei" w:cs="Arial"/>
          <w:b/>
          <w:b/>
          <w:bCs/>
          <w:color w:val="auto"/>
          <w:kern w:val="2"/>
          <w:sz w:val="32"/>
          <w:szCs w:val="32"/>
          <w:lang w:val="en-AU" w:eastAsia="zh-CN" w:bidi="hi-IN"/>
          <w:del w:id="104" w:author="Unknown Author" w:date="2021-04-14T22:14:09Z"/>
        </w:rPr>
      </w:pPr>
      <w:del w:id="103" w:author="Unknown Author" w:date="2021-04-14T22:14:09Z">
        <w:r>
          <w:rPr/>
        </w:r>
      </w:del>
    </w:p>
    <w:p>
      <w:pPr>
        <w:pStyle w:val="Heading2"/>
        <w:keepNext w:val="true"/>
        <w:widowControl/>
        <w:numPr>
          <w:ilvl w:val="1"/>
          <w:numId w:val="2"/>
        </w:numPr>
        <w:bidi w:val="0"/>
        <w:spacing w:before="200" w:after="120"/>
        <w:jc w:val="left"/>
        <w:outlineLvl w:val="1"/>
        <w:rPr>
          <w:rFonts w:ascii="Liberation Sans" w:hAnsi="Liberation Sans" w:eastAsia="Microsoft YaHei" w:cs="Arial"/>
          <w:b/>
          <w:b/>
          <w:bCs/>
          <w:color w:val="auto"/>
          <w:kern w:val="2"/>
          <w:sz w:val="32"/>
          <w:szCs w:val="32"/>
          <w:lang w:val="en-AU" w:eastAsia="zh-CN" w:bidi="hi-IN"/>
          <w:del w:id="106" w:author="Unknown Author" w:date="2021-04-14T22:14:09Z"/>
        </w:rPr>
      </w:pPr>
      <w:del w:id="105" w:author="Unknown Author" w:date="2021-04-14T22:14:09Z">
        <w:r>
          <w:rPr/>
        </w:r>
      </w:del>
    </w:p>
    <w:p>
      <w:pPr>
        <w:pStyle w:val="Normal"/>
        <w:rPr>
          <w:rFonts w:ascii="Liberation Sans" w:hAnsi="Liberation Sans" w:eastAsia="Microsoft YaHei" w:cs="Arial"/>
          <w:b/>
          <w:b/>
          <w:bCs/>
          <w:color w:val="auto"/>
          <w:kern w:val="2"/>
          <w:sz w:val="32"/>
          <w:szCs w:val="32"/>
          <w:lang w:val="en-AU" w:eastAsia="zh-CN" w:bidi="hi-IN"/>
          <w:del w:id="108" w:author="Unknown Author" w:date="2021-04-14T22:14:09Z"/>
        </w:rPr>
      </w:pPr>
      <w:del w:id="107" w:author="Unknown Author" w:date="2021-04-14T22:14:09Z">
        <w:r>
          <w:rPr>
            <w:rFonts w:eastAsia="Microsoft YaHei" w:cs="Arial" w:ascii="Liberation Sans" w:hAnsi="Liberation Sans"/>
            <w:b/>
            <w:bCs/>
            <w:color w:val="auto"/>
            <w:kern w:val="2"/>
            <w:sz w:val="32"/>
            <w:szCs w:val="32"/>
            <w:lang w:val="en-AU" w:eastAsia="zh-CN" w:bidi="hi-IN"/>
          </w:rPr>
        </w:r>
      </w:del>
    </w:p>
    <w:p>
      <w:pPr>
        <w:pStyle w:val="Heading2"/>
        <w:numPr>
          <w:ilvl w:val="1"/>
          <w:numId w:val="2"/>
        </w:numPr>
        <w:rPr>
          <w:rFonts w:ascii="Liberation Sans" w:hAnsi="Liberation Sans" w:eastAsia="Microsoft YaHei" w:cs="Arial"/>
          <w:b/>
          <w:b/>
          <w:bCs/>
          <w:color w:val="auto"/>
          <w:kern w:val="2"/>
          <w:sz w:val="32"/>
          <w:szCs w:val="32"/>
          <w:lang w:val="en-AU" w:eastAsia="zh-CN" w:bidi="hi-IN"/>
          <w:del w:id="110" w:author="Unknown Author" w:date="2021-04-14T22:14:09Z"/>
        </w:rPr>
      </w:pPr>
      <w:del w:id="109" w:author="Unknown Author" w:date="2021-04-14T22:14:09Z">
        <w:r>
          <w:rPr>
            <w:rFonts w:eastAsia="Microsoft YaHei" w:cs="Arial"/>
            <w:b/>
            <w:bCs/>
            <w:color w:val="auto"/>
            <w:kern w:val="2"/>
            <w:sz w:val="32"/>
            <w:szCs w:val="32"/>
            <w:lang w:val="en-AU" w:eastAsia="zh-CN" w:bidi="hi-IN"/>
          </w:rPr>
        </w:r>
      </w:del>
    </w:p>
    <w:p>
      <w:pPr>
        <w:pStyle w:val="Normal"/>
        <w:rPr>
          <w:rFonts w:ascii="Liberation Sans" w:hAnsi="Liberation Sans" w:eastAsia="Microsoft YaHei" w:cs="Arial"/>
          <w:b/>
          <w:b/>
          <w:bCs/>
          <w:color w:val="auto"/>
          <w:kern w:val="2"/>
          <w:sz w:val="32"/>
          <w:szCs w:val="32"/>
          <w:lang w:val="en-AU" w:eastAsia="zh-CN" w:bidi="hi-IN"/>
          <w:del w:id="112" w:author="Unknown Author" w:date="2021-04-14T22:14:09Z"/>
        </w:rPr>
      </w:pPr>
      <w:del w:id="111" w:author="Unknown Author" w:date="2021-04-14T22:14:09Z">
        <w:r>
          <w:rPr>
            <w:rFonts w:eastAsia="Microsoft YaHei" w:cs="Arial" w:ascii="Liberation Sans" w:hAnsi="Liberation Sans"/>
            <w:b/>
            <w:bCs/>
            <w:color w:val="auto"/>
            <w:kern w:val="2"/>
            <w:sz w:val="32"/>
            <w:szCs w:val="32"/>
            <w:lang w:val="en-AU" w:eastAsia="zh-CN" w:bidi="hi-IN"/>
          </w:rPr>
        </w:r>
      </w:del>
    </w:p>
    <w:p>
      <w:pPr>
        <w:pStyle w:val="Heading3"/>
        <w:numPr>
          <w:ilvl w:val="2"/>
          <w:numId w:val="2"/>
        </w:numPr>
        <w:rPr>
          <w:rFonts w:ascii="Liberation Sans" w:hAnsi="Liberation Sans" w:eastAsia="Microsoft YaHei" w:cs="Arial"/>
          <w:b/>
          <w:b/>
          <w:bCs/>
          <w:color w:val="auto"/>
          <w:kern w:val="2"/>
          <w:sz w:val="32"/>
          <w:szCs w:val="32"/>
          <w:lang w:val="en-AU" w:eastAsia="zh-CN" w:bidi="hi-IN"/>
          <w:del w:id="114" w:author="Unknown Author" w:date="2021-04-14T22:14:09Z"/>
        </w:rPr>
      </w:pPr>
      <w:del w:id="113" w:author="Unknown Author" w:date="2021-04-14T22:14:09Z">
        <w:r>
          <w:rPr/>
        </w:r>
      </w:del>
      <w:bookmarkStart w:id="5" w:name="__RefHeading___Toc4040_58836038911111111"/>
      <w:bookmarkStart w:id="6" w:name="__RefHeading___Toc4040_58836038911111111"/>
      <w:bookmarkEnd w:id="6"/>
    </w:p>
    <w:p>
      <w:pPr>
        <w:pStyle w:val="Heading3"/>
        <w:keepNext w:val="true"/>
        <w:widowControl/>
        <w:numPr>
          <w:ilvl w:val="2"/>
          <w:numId w:val="2"/>
        </w:numPr>
        <w:bidi w:val="0"/>
        <w:spacing w:before="140" w:after="120"/>
        <w:jc w:val="left"/>
        <w:outlineLvl w:val="2"/>
        <w:rPr>
          <w:rFonts w:ascii="Liberation Sans" w:hAnsi="Liberation Sans" w:eastAsia="Microsoft YaHei" w:cs="Arial"/>
          <w:b/>
          <w:b/>
          <w:bCs/>
          <w:color w:val="auto"/>
          <w:kern w:val="2"/>
          <w:sz w:val="32"/>
          <w:szCs w:val="32"/>
          <w:lang w:val="en-AU" w:eastAsia="zh-CN" w:bidi="hi-IN"/>
          <w:del w:id="116" w:author="Unknown Author" w:date="2021-04-14T22:14:09Z"/>
        </w:rPr>
      </w:pPr>
      <w:del w:id="115" w:author="Unknown Author" w:date="2021-04-14T22:14:09Z">
        <w:r>
          <w:rPr/>
        </w:r>
      </w:del>
    </w:p>
    <w:p>
      <w:pPr>
        <w:pStyle w:val="Normal"/>
        <w:rPr>
          <w:rFonts w:ascii="Liberation Sans" w:hAnsi="Liberation Sans" w:eastAsia="Microsoft YaHei" w:cs="Arial"/>
          <w:b/>
          <w:b/>
          <w:bCs/>
          <w:color w:val="auto"/>
          <w:kern w:val="2"/>
          <w:sz w:val="32"/>
          <w:szCs w:val="32"/>
          <w:lang w:val="en-AU" w:eastAsia="zh-CN" w:bidi="hi-IN"/>
          <w:del w:id="118" w:author="Unknown Author" w:date="2021-04-14T22:14:09Z"/>
        </w:rPr>
      </w:pPr>
      <w:del w:id="117" w:author="Unknown Author" w:date="2021-04-14T22:14:09Z">
        <w:r>
          <w:rPr>
            <w:rFonts w:eastAsia="Microsoft YaHei" w:cs="Arial" w:ascii="Liberation Sans" w:hAnsi="Liberation Sans"/>
            <w:b/>
            <w:bCs/>
            <w:color w:val="auto"/>
            <w:kern w:val="2"/>
            <w:sz w:val="32"/>
            <w:szCs w:val="32"/>
            <w:lang w:val="en-AU" w:eastAsia="zh-CN" w:bidi="hi-IN"/>
          </w:rPr>
        </w:r>
      </w:del>
    </w:p>
    <w:p>
      <w:pPr>
        <w:pStyle w:val="TextBody"/>
        <w:jc w:val="both"/>
        <w:rPr>
          <w:rFonts w:ascii="Liberation Sans" w:hAnsi="Liberation Sans" w:eastAsia="Microsoft YaHei" w:cs="Arial"/>
          <w:b/>
          <w:b/>
          <w:bCs/>
          <w:color w:val="auto"/>
          <w:kern w:val="2"/>
          <w:sz w:val="32"/>
          <w:szCs w:val="32"/>
          <w:lang w:val="en-AU" w:eastAsia="zh-CN" w:bidi="hi-IN"/>
          <w:del w:id="120" w:author="Unknown Author" w:date="2021-04-14T22:16:15Z"/>
        </w:rPr>
      </w:pPr>
      <w:del w:id="119" w:author="Unknown Author" w:date="2021-04-14T22:16:15Z">
        <w:r>
          <w:rPr/>
        </w:r>
      </w:del>
    </w:p>
    <w:p>
      <w:pPr>
        <w:pStyle w:val="Normal"/>
        <w:rPr>
          <w:rFonts w:ascii="Liberation Sans" w:hAnsi="Liberation Sans" w:eastAsia="Microsoft YaHei" w:cs="Arial"/>
          <w:b/>
          <w:b/>
          <w:bCs/>
          <w:color w:val="auto"/>
          <w:kern w:val="2"/>
          <w:sz w:val="32"/>
          <w:szCs w:val="32"/>
          <w:lang w:val="en-AU" w:eastAsia="zh-CN" w:bidi="hi-IN"/>
          <w:del w:id="122" w:author="Unknown Author" w:date="2021-04-14T22:16:15Z"/>
        </w:rPr>
      </w:pPr>
      <w:del w:id="121" w:author="Unknown Author" w:date="2021-04-14T22:16:15Z">
        <w:r>
          <w:rPr>
            <w:rFonts w:eastAsia="Microsoft YaHei" w:cs="Arial" w:ascii="Liberation Sans" w:hAnsi="Liberation Sans"/>
            <w:b/>
            <w:bCs/>
            <w:color w:val="auto"/>
            <w:kern w:val="2"/>
            <w:sz w:val="32"/>
            <w:szCs w:val="32"/>
            <w:lang w:val="en-AU" w:eastAsia="zh-CN" w:bidi="hi-IN"/>
          </w:rPr>
        </w:r>
      </w:del>
    </w:p>
    <w:p>
      <w:pPr>
        <w:pStyle w:val="Heading3"/>
        <w:numPr>
          <w:ilvl w:val="2"/>
          <w:numId w:val="2"/>
        </w:numPr>
        <w:rPr>
          <w:rFonts w:ascii="Liberation Sans" w:hAnsi="Liberation Sans" w:eastAsia="Microsoft YaHei" w:cs="Arial"/>
          <w:b/>
          <w:b/>
          <w:bCs/>
          <w:color w:val="auto"/>
          <w:kern w:val="2"/>
          <w:sz w:val="32"/>
          <w:szCs w:val="32"/>
          <w:lang w:val="en-AU" w:eastAsia="zh-CN" w:bidi="hi-IN"/>
          <w:del w:id="124" w:author="Unknown Author" w:date="2021-04-14T22:16:15Z"/>
        </w:rPr>
      </w:pPr>
      <w:del w:id="123" w:author="Unknown Author" w:date="2021-04-14T22:16:15Z">
        <w:r>
          <w:rPr/>
        </w:r>
      </w:del>
      <w:bookmarkStart w:id="7" w:name="__RefHeading___Toc4044_58836038911111111"/>
      <w:bookmarkStart w:id="8" w:name="__RefHeading___Toc4044_58836038911111111"/>
      <w:bookmarkEnd w:id="8"/>
    </w:p>
    <w:p>
      <w:pPr>
        <w:pStyle w:val="Normal"/>
        <w:rPr>
          <w:rFonts w:ascii="Liberation Sans" w:hAnsi="Liberation Sans" w:eastAsia="Microsoft YaHei" w:cs="Arial"/>
          <w:b/>
          <w:b/>
          <w:bCs/>
          <w:color w:val="auto"/>
          <w:kern w:val="2"/>
          <w:sz w:val="32"/>
          <w:szCs w:val="32"/>
          <w:lang w:val="en-AU" w:eastAsia="zh-CN" w:bidi="hi-IN"/>
          <w:del w:id="126" w:author="Unknown Author" w:date="2021-04-14T22:16:15Z"/>
        </w:rPr>
      </w:pPr>
      <w:del w:id="125" w:author="Unknown Author" w:date="2021-04-14T22:16:15Z">
        <w:r>
          <w:rPr>
            <w:rFonts w:eastAsia="Microsoft YaHei" w:cs="Arial" w:ascii="Liberation Sans" w:hAnsi="Liberation Sans"/>
            <w:b/>
            <w:bCs/>
            <w:color w:val="auto"/>
            <w:kern w:val="2"/>
            <w:sz w:val="32"/>
            <w:szCs w:val="32"/>
            <w:lang w:val="en-AU" w:eastAsia="zh-CN" w:bidi="hi-IN"/>
          </w:rPr>
        </w:r>
      </w:del>
    </w:p>
    <w:p>
      <w:pPr>
        <w:pStyle w:val="TextBody"/>
        <w:jc w:val="both"/>
        <w:rPr>
          <w:rFonts w:ascii="Liberation Sans" w:hAnsi="Liberation Sans" w:eastAsia="Microsoft YaHei" w:cs="Arial"/>
          <w:b/>
          <w:b/>
          <w:bCs/>
          <w:color w:val="auto"/>
          <w:kern w:val="2"/>
          <w:sz w:val="32"/>
          <w:szCs w:val="32"/>
          <w:lang w:val="en-AU" w:eastAsia="zh-CN" w:bidi="hi-IN"/>
          <w:ins w:id="147" w:author="Unknown Author" w:date="2021-04-09T23:23:16Z"/>
        </w:rPr>
      </w:pPr>
      <w:ins w:id="127" w:author="Unknown Author" w:date="2021-04-14T22:48:16Z">
        <w:r>
          <w:rPr/>
          <w:tab/>
          <w:t xml:space="preserve">All of the above considered, the </w:t>
        </w:r>
      </w:ins>
      <w:ins w:id="128" w:author="Unknown Author" w:date="2021-04-14T22:48:16Z">
        <w:r>
          <w:rPr>
            <w:rFonts w:eastAsia="NSimSun" w:cs="Arial"/>
            <w:color w:val="auto"/>
            <w:kern w:val="2"/>
            <w:sz w:val="24"/>
            <w:szCs w:val="24"/>
            <w:lang w:val="en-AU" w:eastAsia="zh-CN" w:bidi="hi-IN"/>
          </w:rPr>
          <w:t>solution</w:t>
        </w:r>
      </w:ins>
      <w:ins w:id="129" w:author="Unknown Author" w:date="2021-04-14T22:48:16Z">
        <w:r>
          <w:rPr/>
          <w:t xml:space="preserve"> is ready </w:t>
        </w:r>
      </w:ins>
      <w:ins w:id="130" w:author="Unknown Author" w:date="2021-04-14T22:48:16Z">
        <w:r>
          <w:rPr>
            <w:rFonts w:eastAsia="NSimSun" w:cs="Arial"/>
            <w:color w:val="auto"/>
            <w:kern w:val="2"/>
            <w:sz w:val="24"/>
            <w:szCs w:val="24"/>
            <w:lang w:val="en-AU" w:eastAsia="zh-CN" w:bidi="hi-IN"/>
          </w:rPr>
          <w:t>to be merged in</w:t>
        </w:r>
      </w:ins>
      <w:ins w:id="131" w:author="Unknown Author" w:date="2021-04-14T22:48:16Z">
        <w:r>
          <w:rPr/>
          <w:t xml:space="preserve"> </w:t>
        </w:r>
      </w:ins>
      <w:ins w:id="132" w:author="Unknown Author" w:date="2021-04-14T22:48:16Z">
        <w:r>
          <w:rPr/>
          <w:t xml:space="preserve">the </w:t>
        </w:r>
      </w:ins>
      <w:ins w:id="133" w:author="Unknown Author" w:date="2021-04-14T22:48:16Z">
        <w:r>
          <w:rPr>
            <w:rFonts w:eastAsia="NSimSun" w:cs="Arial"/>
            <w:color w:val="auto"/>
            <w:kern w:val="2"/>
            <w:sz w:val="24"/>
            <w:szCs w:val="24"/>
            <w:lang w:val="en-AU" w:eastAsia="zh-CN" w:bidi="hi-IN"/>
          </w:rPr>
          <w:t>P</w:t>
        </w:r>
      </w:ins>
      <w:ins w:id="134" w:author="Unknown Author" w:date="2021-04-14T22:48:16Z">
        <w:r>
          <w:rPr/>
          <w:t xml:space="preserve">roduction </w:t>
        </w:r>
      </w:ins>
      <w:ins w:id="135" w:author="Unknown Author" w:date="2021-04-14T22:48:16Z">
        <w:r>
          <w:rPr/>
          <w:t>server</w:t>
        </w:r>
      </w:ins>
      <w:ins w:id="136" w:author="Unknown Author" w:date="2021-04-14T22:48:16Z">
        <w:r>
          <w:rPr/>
          <w:t xml:space="preserve">. Rendering, navigation and functionalities are fully </w:t>
        </w:r>
      </w:ins>
      <w:ins w:id="137" w:author="Unknown Author" w:date="2021-04-14T22:48:16Z">
        <w:r>
          <w:rPr>
            <w:rFonts w:eastAsia="NSimSun" w:cs="Arial"/>
            <w:color w:val="auto"/>
            <w:kern w:val="2"/>
            <w:sz w:val="24"/>
            <w:szCs w:val="24"/>
            <w:lang w:val="en-AU" w:eastAsia="zh-CN" w:bidi="hi-IN"/>
          </w:rPr>
          <w:t>working</w:t>
        </w:r>
      </w:ins>
      <w:ins w:id="138" w:author="Unknown Author" w:date="2021-04-14T22:48:16Z">
        <w:r>
          <w:rPr/>
          <w:t xml:space="preserve"> and </w:t>
        </w:r>
      </w:ins>
      <w:ins w:id="139" w:author="Unknown Author" w:date="2021-04-14T22:48:16Z">
        <w:r>
          <w:rPr/>
          <w:t xml:space="preserve">have been thoroughly </w:t>
        </w:r>
      </w:ins>
      <w:ins w:id="140" w:author="Unknown Author" w:date="2021-04-14T22:48:16Z">
        <w:r>
          <w:rPr/>
          <w:t xml:space="preserve">tested. The successful outcome of </w:t>
        </w:r>
      </w:ins>
      <w:ins w:id="141" w:author="Unknown Author" w:date="2021-04-14T22:48:16Z">
        <w:r>
          <w:rPr/>
          <w:t xml:space="preserve">the test </w:t>
        </w:r>
      </w:ins>
      <w:ins w:id="142" w:author="Unknown Author" w:date="2021-04-14T22:48:16Z">
        <w:r>
          <w:rPr/>
          <w:t xml:space="preserve">suite ensured that </w:t>
        </w:r>
      </w:ins>
      <w:ins w:id="143" w:author="Unknown Author" w:date="2021-04-14T22:48:16Z">
        <w:r>
          <w:rPr>
            <w:rFonts w:eastAsia="NSimSun" w:cs="Arial"/>
            <w:color w:val="auto"/>
            <w:kern w:val="2"/>
            <w:sz w:val="24"/>
            <w:szCs w:val="24"/>
            <w:lang w:val="en-AU" w:eastAsia="zh-CN" w:bidi="hi-IN"/>
          </w:rPr>
          <w:t xml:space="preserve">every requirement </w:t>
        </w:r>
      </w:ins>
      <w:ins w:id="144" w:author="Unknown Author" w:date="2021-04-14T22:48:16Z">
        <w:r>
          <w:rPr/>
          <w:t xml:space="preserve">is </w:t>
        </w:r>
      </w:ins>
      <w:ins w:id="145" w:author="Unknown Author" w:date="2021-04-14T22:48:16Z">
        <w:r>
          <w:rPr>
            <w:rFonts w:eastAsia="NSimSun" w:cs="Arial"/>
            <w:color w:val="auto"/>
            <w:kern w:val="2"/>
            <w:sz w:val="24"/>
            <w:szCs w:val="24"/>
            <w:lang w:val="en-AU" w:eastAsia="zh-CN" w:bidi="hi-IN"/>
          </w:rPr>
          <w:t>working as intended in the Business Requirements Document</w:t>
        </w:r>
      </w:ins>
      <w:ins w:id="146" w:author="Unknown Author" w:date="2021-04-14T22:48:16Z">
        <w:r>
          <w:rPr/>
          <w:t>.</w:t>
        </w:r>
      </w:ins>
    </w:p>
    <w:p>
      <w:pPr>
        <w:pStyle w:val="Heading1"/>
        <w:numPr>
          <w:ilvl w:val="0"/>
          <w:numId w:val="2"/>
        </w:numPr>
        <w:rPr>
          <w:rFonts w:ascii="Liberation Sans" w:hAnsi="Liberation Sans" w:eastAsia="Microsoft YaHei" w:cs="Arial"/>
          <w:b/>
          <w:b/>
          <w:bCs/>
          <w:color w:val="auto"/>
          <w:kern w:val="2"/>
          <w:sz w:val="32"/>
          <w:szCs w:val="32"/>
          <w:lang w:val="en-AU" w:eastAsia="zh-CN" w:bidi="hi-IN"/>
          <w:ins w:id="149" w:author="Unknown Author" w:date="2021-04-09T23:23:16Z"/>
        </w:rPr>
      </w:pPr>
      <w:ins w:id="148" w:author="Unknown Author" w:date="2021-04-09T23:23:16Z">
        <w:bookmarkStart w:id="9" w:name="__RefHeading___Toc4010_588360389"/>
        <w:bookmarkEnd w:id="9"/>
        <w:r>
          <w:rPr>
            <w:rFonts w:eastAsia="Microsoft YaHei" w:cs="Arial"/>
            <w:b/>
            <w:bCs/>
            <w:color w:val="auto"/>
            <w:kern w:val="2"/>
            <w:sz w:val="36"/>
            <w:szCs w:val="36"/>
            <w:lang w:val="en-AU" w:eastAsia="zh-CN" w:bidi="hi-IN"/>
          </w:rPr>
          <w:t>Recommendations</w:t>
        </w:r>
      </w:ins>
    </w:p>
    <w:p>
      <w:pPr>
        <w:pStyle w:val="TextBody"/>
        <w:jc w:val="both"/>
        <w:rPr>
          <w:rFonts w:ascii="Liberation Sans" w:hAnsi="Liberation Sans" w:eastAsia="Microsoft YaHei" w:cs="Arial"/>
          <w:b/>
          <w:b/>
          <w:bCs/>
          <w:color w:val="auto"/>
          <w:kern w:val="2"/>
          <w:sz w:val="32"/>
          <w:szCs w:val="32"/>
          <w:lang w:val="en-AU" w:eastAsia="zh-CN" w:bidi="hi-IN"/>
          <w:ins w:id="152" w:author="Unknown Author" w:date="2021-04-09T23:23:16Z"/>
        </w:rPr>
      </w:pPr>
      <w:ins w:id="150" w:author="Unknown Author" w:date="2021-04-09T23:23:16Z">
        <w:r>
          <w:rPr/>
          <w:tab/>
          <w:t xml:space="preserve">Additional testing </w:t>
        </w:r>
      </w:ins>
      <w:ins w:id="151" w:author="Unknown Author" w:date="2021-04-09T23:23:16Z">
        <w:r>
          <w:rPr/>
          <w:t>is highly recommended. Unit tests for the main features can be appended to the CI/CD pipes in order to run every time a new feature is deployed and ensure that new capabilities are not affecting the current features.</w:t>
        </w:r>
      </w:ins>
    </w:p>
    <w:p>
      <w:pPr>
        <w:pStyle w:val="TextBody"/>
        <w:jc w:val="both"/>
        <w:rPr>
          <w:rFonts w:ascii="Liberation Sans" w:hAnsi="Liberation Sans" w:eastAsia="Microsoft YaHei" w:cs="Arial"/>
          <w:b/>
          <w:b/>
          <w:bCs/>
          <w:color w:val="auto"/>
          <w:kern w:val="2"/>
          <w:sz w:val="32"/>
          <w:szCs w:val="32"/>
          <w:lang w:val="en-AU" w:eastAsia="zh-CN" w:bidi="hi-IN"/>
          <w:ins w:id="160" w:author="Unknown Author" w:date="2021-04-09T23:23:16Z"/>
        </w:rPr>
      </w:pPr>
      <w:ins w:id="153" w:author="Unknown Author" w:date="2021-04-09T23:23:16Z">
        <w:r>
          <w:rPr/>
          <w:tab/>
          <w:t xml:space="preserve">Real production data and statistics may highlight shortcomings that </w:t>
        </w:r>
      </w:ins>
      <w:ins w:id="154" w:author="Unknown Author" w:date="2021-04-09T23:23:16Z">
        <w:r>
          <w:rPr>
            <w:rFonts w:eastAsia="NSimSun" w:cs="Arial"/>
            <w:color w:val="auto"/>
            <w:kern w:val="2"/>
            <w:sz w:val="24"/>
            <w:szCs w:val="24"/>
            <w:lang w:val="en-AU" w:eastAsia="zh-CN" w:bidi="hi-IN"/>
          </w:rPr>
          <w:t>were mis</w:t>
        </w:r>
      </w:ins>
      <w:ins w:id="155" w:author="Unknown Author" w:date="2021-04-09T23:23:16Z">
        <w:r>
          <w:rPr/>
          <w:t xml:space="preserve">identified in this test run and can </w:t>
        </w:r>
      </w:ins>
      <w:ins w:id="156" w:author="Unknown Author" w:date="2021-04-09T23:23:16Z">
        <w:r>
          <w:rPr/>
          <w:t xml:space="preserve">potentially </w:t>
        </w:r>
      </w:ins>
      <w:ins w:id="157" w:author="Unknown Author" w:date="2021-04-09T23:23:16Z">
        <w:r>
          <w:rPr/>
          <w:t xml:space="preserve">provide useful insights on </w:t>
        </w:r>
      </w:ins>
      <w:ins w:id="158" w:author="Unknown Author" w:date="2021-04-09T23:23:16Z">
        <w:r>
          <w:rPr/>
          <w:t>new requirements and improvements opportunities</w:t>
        </w:r>
      </w:ins>
      <w:ins w:id="159" w:author="Unknown Author" w:date="2021-04-09T23:23:16Z">
        <w:r>
          <w:rPr/>
          <w:t>.</w:t>
        </w:r>
      </w:ins>
    </w:p>
    <w:p>
      <w:pPr>
        <w:pStyle w:val="TextBody"/>
        <w:jc w:val="both"/>
        <w:rPr>
          <w:rFonts w:ascii="Liberation Sans" w:hAnsi="Liberation Sans" w:eastAsia="Microsoft YaHei" w:cs="Arial"/>
          <w:b/>
          <w:b/>
          <w:bCs/>
          <w:color w:val="auto"/>
          <w:kern w:val="2"/>
          <w:sz w:val="32"/>
          <w:szCs w:val="32"/>
          <w:lang w:val="en-AU" w:eastAsia="zh-CN" w:bidi="hi-IN"/>
          <w:ins w:id="162" w:author="Unknown Author" w:date="2021-04-09T23:23:16Z"/>
        </w:rPr>
      </w:pPr>
      <w:ins w:id="161" w:author="Unknown Author" w:date="2021-04-09T23:23:16Z">
        <w:r>
          <w:rPr/>
        </w:r>
      </w:ins>
    </w:p>
    <w:p>
      <w:pPr>
        <w:pStyle w:val="TextBody"/>
        <w:jc w:val="both"/>
        <w:rPr>
          <w:rFonts w:ascii="Liberation Sans" w:hAnsi="Liberation Sans" w:eastAsia="Microsoft YaHei" w:cs="Arial"/>
          <w:b/>
          <w:b/>
          <w:bCs/>
          <w:color w:val="auto"/>
          <w:kern w:val="2"/>
          <w:sz w:val="32"/>
          <w:szCs w:val="32"/>
          <w:lang w:val="en-AU" w:eastAsia="zh-CN" w:bidi="hi-IN"/>
          <w:ins w:id="164" w:author="Unknown Author" w:date="2021-04-09T23:23:16Z"/>
        </w:rPr>
      </w:pPr>
      <w:ins w:id="163" w:author="Unknown Author" w:date="2021-04-09T23:23:16Z">
        <w:r>
          <w:rPr/>
        </w:r>
      </w:ins>
    </w:p>
    <w:p>
      <w:pPr>
        <w:pStyle w:val="Heading1"/>
        <w:numPr>
          <w:ilvl w:val="0"/>
          <w:numId w:val="2"/>
        </w:numPr>
        <w:rPr>
          <w:rFonts w:ascii="Liberation Sans" w:hAnsi="Liberation Sans" w:eastAsia="Microsoft YaHei" w:cs="Arial"/>
          <w:b/>
          <w:b/>
          <w:bCs/>
          <w:color w:val="auto"/>
          <w:kern w:val="2"/>
          <w:sz w:val="32"/>
          <w:szCs w:val="32"/>
          <w:lang w:val="en-AU" w:eastAsia="zh-CN" w:bidi="hi-IN"/>
          <w:del w:id="166" w:author="Unknown Author" w:date="2021-04-14T22:21:35Z"/>
        </w:rPr>
      </w:pPr>
      <w:ins w:id="165" w:author="Unknown Author" w:date="2021-04-14T22:16:36Z">
        <w:bookmarkStart w:id="10" w:name="__RefHeading___Toc9864_26464191"/>
        <w:bookmarkStart w:id="11" w:name="__RefHeading___Toc4349_588360389"/>
        <w:bookmarkEnd w:id="10"/>
        <w:bookmarkEnd w:id="11"/>
        <w:r>
          <w:rPr>
            <w:rFonts w:eastAsia="Microsoft YaHei" w:cs="Arial"/>
            <w:b/>
            <w:bCs/>
            <w:color w:val="auto"/>
            <w:kern w:val="2"/>
            <w:sz w:val="36"/>
            <w:szCs w:val="36"/>
            <w:lang w:val="en-AU" w:eastAsia="zh-CN" w:bidi="hi-IN"/>
          </w:rPr>
          <w:t>Summary of Activities</w:t>
        </w:r>
      </w:ins>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168" w:author="Unknown Author" w:date="2021-04-14T22:16:53Z"/>
        </w:rPr>
      </w:pPr>
      <w:del w:id="167" w:author="Unknown Author" w:date="2021-04-14T22:16:53Z">
        <w:r>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170" w:author="Unknown Author" w:date="2021-04-09T21:23:12Z"/>
        </w:rPr>
      </w:pPr>
      <w:del w:id="169" w:author="Unknown Author" w:date="2021-04-09T21:23:12Z">
        <w:r>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172" w:author="Unknown Author" w:date="2021-04-09T21:23:59Z"/>
        </w:rPr>
      </w:pPr>
      <w:del w:id="171" w:author="Unknown Author" w:date="2021-03-30T23:01:27Z">
        <w:r>
          <w:rPr>
            <w:rFonts w:eastAsia="Microsoft YaHei" w:cs="Arial"/>
            <w:b/>
            <w:bCs/>
            <w:color w:val="auto"/>
            <w:kern w:val="2"/>
            <w:sz w:val="32"/>
            <w:szCs w:val="32"/>
            <w:lang w:val="en-AU" w:eastAsia="zh-CN" w:bidi="hi-IN"/>
          </w:rPr>
          <w:delText>System Design</w:delText>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174" w:author="Unknown Author" w:date="2021-03-30T23:01:58Z"/>
        </w:rPr>
      </w:pPr>
      <w:del w:id="173" w:author="Unknown Author" w:date="2021-03-30T23:01:58Z">
        <w:r>
          <w:rPr/>
        </w:r>
      </w:del>
    </w:p>
    <w:p>
      <w:pPr>
        <w:pStyle w:val="TextBody"/>
        <w:widowControl/>
        <w:numPr>
          <w:ilvl w:val="0"/>
          <w:numId w:val="0"/>
        </w:numPr>
        <w:bidi w:val="0"/>
        <w:spacing w:lineRule="auto" w:line="276" w:before="0" w:after="140"/>
        <w:ind w:left="0" w:hanging="0"/>
        <w:jc w:val="left"/>
        <w:rPr>
          <w:del w:id="176" w:author="Unknown Author" w:date="2021-03-30T23:01:58Z"/>
        </w:rPr>
      </w:pPr>
      <w:del w:id="175" w:author="Unknown Author" w:date="2021-03-30T23:01:58Z">
        <w:r>
          <w:rPr>
            <w:rFonts w:eastAsia="Microsoft YaHei" w:cs="Arial"/>
            <w:b/>
            <w:bCs/>
            <w:color w:val="auto"/>
            <w:kern w:val="2"/>
            <w:sz w:val="32"/>
            <w:szCs w:val="32"/>
            <w:lang w:val="en-AU" w:eastAsia="zh-CN" w:bidi="hi-IN"/>
          </w:rPr>
          <w:delText>Development and Testing</w:delText>
        </w:r>
      </w:del>
    </w:p>
    <w:p>
      <w:pPr>
        <w:pStyle w:val="TextBody"/>
        <w:widowControl/>
        <w:bidi w:val="0"/>
        <w:spacing w:lineRule="auto" w:line="276" w:before="0" w:after="140"/>
        <w:jc w:val="left"/>
        <w:rPr>
          <w:del w:id="178" w:author="Unknown Author" w:date="2021-03-30T23:01:58Z"/>
        </w:rPr>
      </w:pPr>
      <w:del w:id="177" w:author="Unknown Author" w:date="2021-03-30T23:01:58Z">
        <w:r>
          <w:rPr/>
        </w:r>
      </w:del>
    </w:p>
    <w:p>
      <w:pPr>
        <w:pStyle w:val="TextBody"/>
        <w:widowControl/>
        <w:numPr>
          <w:ilvl w:val="0"/>
          <w:numId w:val="0"/>
        </w:numPr>
        <w:bidi w:val="0"/>
        <w:spacing w:lineRule="auto" w:line="276" w:before="0" w:after="140"/>
        <w:ind w:left="0" w:hanging="0"/>
        <w:jc w:val="left"/>
        <w:rPr>
          <w:del w:id="180" w:author="Unknown Author" w:date="2021-03-30T23:01:58Z"/>
        </w:rPr>
      </w:pPr>
      <w:del w:id="179" w:author="Unknown Author" w:date="2021-03-30T23:01:58Z">
        <w:r>
          <w:rPr>
            <w:rFonts w:eastAsia="Microsoft YaHei" w:cs="Arial"/>
            <w:b/>
            <w:bCs/>
            <w:color w:val="auto"/>
            <w:kern w:val="2"/>
            <w:sz w:val="32"/>
            <w:szCs w:val="32"/>
            <w:lang w:val="en-AU" w:eastAsia="zh-CN" w:bidi="hi-IN"/>
          </w:rPr>
          <w:delText>Project Closure</w:delText>
        </w:r>
      </w:del>
    </w:p>
    <w:p>
      <w:pPr>
        <w:pStyle w:val="TextBody"/>
        <w:widowControl/>
        <w:bidi w:val="0"/>
        <w:spacing w:lineRule="auto" w:line="276" w:before="0" w:after="140"/>
        <w:jc w:val="left"/>
        <w:rPr>
          <w:del w:id="182" w:author="Unknown Author" w:date="2021-03-30T23:01:58Z"/>
        </w:rPr>
      </w:pPr>
      <w:del w:id="181" w:author="Unknown Author" w:date="2021-03-30T23:01:58Z">
        <w:r>
          <w:rPr/>
        </w:r>
      </w:del>
    </w:p>
    <w:p>
      <w:pPr>
        <w:pStyle w:val="TextBody"/>
        <w:widowControl/>
        <w:numPr>
          <w:ilvl w:val="0"/>
          <w:numId w:val="0"/>
        </w:numPr>
        <w:bidi w:val="0"/>
        <w:spacing w:lineRule="auto" w:line="276" w:before="0" w:after="140"/>
        <w:ind w:left="0" w:hanging="0"/>
        <w:jc w:val="left"/>
        <w:rPr>
          <w:del w:id="184" w:author="Unknown Author" w:date="2021-03-30T23:01:58Z"/>
        </w:rPr>
      </w:pPr>
      <w:del w:id="183" w:author="Unknown Author" w:date="2021-03-30T23:01:58Z">
        <w:r>
          <w:rPr>
            <w:rFonts w:eastAsia="Microsoft YaHei" w:cs="Arial"/>
            <w:b/>
            <w:bCs/>
            <w:color w:val="auto"/>
            <w:kern w:val="2"/>
            <w:sz w:val="36"/>
            <w:szCs w:val="36"/>
            <w:lang w:val="en-AU" w:eastAsia="zh-CN" w:bidi="hi-IN"/>
          </w:rPr>
          <w:delText>Assumptions and Constraints</w:delText>
        </w:r>
      </w:del>
    </w:p>
    <w:p>
      <w:pPr>
        <w:pStyle w:val="TextBody"/>
        <w:widowControl/>
        <w:numPr>
          <w:ilvl w:val="0"/>
          <w:numId w:val="0"/>
        </w:numPr>
        <w:bidi w:val="0"/>
        <w:spacing w:lineRule="auto" w:line="276" w:before="0" w:after="140"/>
        <w:ind w:left="0" w:hanging="0"/>
        <w:jc w:val="left"/>
        <w:rPr>
          <w:del w:id="186" w:author="Unknown Author" w:date="2021-03-30T23:01:58Z"/>
        </w:rPr>
      </w:pPr>
      <w:del w:id="185" w:author="Unknown Author" w:date="2021-03-30T23:01:58Z">
        <w:r>
          <w:rPr>
            <w:rFonts w:eastAsia="Microsoft YaHei" w:cs="Arial"/>
            <w:b/>
            <w:bCs/>
            <w:color w:val="auto"/>
            <w:kern w:val="2"/>
            <w:sz w:val="32"/>
            <w:szCs w:val="32"/>
            <w:lang w:val="en-AU" w:eastAsia="zh-CN" w:bidi="hi-IN"/>
          </w:rPr>
          <w:delText>Assumptions</w:delText>
        </w:r>
      </w:del>
    </w:p>
    <w:p>
      <w:pPr>
        <w:pStyle w:val="TextBody"/>
        <w:widowControl/>
        <w:numPr>
          <w:ilvl w:val="0"/>
          <w:numId w:val="0"/>
        </w:numPr>
        <w:bidi w:val="0"/>
        <w:spacing w:lineRule="auto" w:line="276" w:before="0" w:after="140"/>
        <w:ind w:left="0" w:hanging="0"/>
        <w:jc w:val="left"/>
        <w:rPr>
          <w:del w:id="188" w:author="Unknown Author" w:date="2021-03-30T23:01:58Z"/>
        </w:rPr>
      </w:pPr>
      <w:del w:id="187" w:author="Unknown Author" w:date="2021-03-30T23:01:58Z">
        <w:r>
          <w:rPr/>
          <w:delText>Data</w:delText>
        </w:r>
      </w:del>
    </w:p>
    <w:p>
      <w:pPr>
        <w:pStyle w:val="TextBody"/>
        <w:widowControl/>
        <w:bidi w:val="0"/>
        <w:spacing w:lineRule="auto" w:line="276" w:before="0" w:after="140"/>
        <w:jc w:val="left"/>
        <w:rPr>
          <w:del w:id="190" w:author="Unknown Author" w:date="2021-03-30T23:01:58Z"/>
        </w:rPr>
      </w:pPr>
      <w:del w:id="189" w:author="Unknown Author" w:date="2021-03-30T23:01:58Z">
        <w:r>
          <w:rPr/>
          <w:tab/>
          <w:delText>It is assumed that the organisational documentation and any other source provided by the client to extract the data needed, is accurate and reflects the real needs of the company.</w:delText>
        </w:r>
      </w:del>
    </w:p>
    <w:p>
      <w:pPr>
        <w:pStyle w:val="TextBody"/>
        <w:widowControl/>
        <w:numPr>
          <w:ilvl w:val="0"/>
          <w:numId w:val="0"/>
        </w:numPr>
        <w:bidi w:val="0"/>
        <w:spacing w:lineRule="auto" w:line="276" w:before="0" w:after="140"/>
        <w:ind w:left="0" w:hanging="0"/>
        <w:jc w:val="left"/>
        <w:rPr>
          <w:del w:id="192" w:author="Unknown Author" w:date="2021-03-30T23:01:58Z"/>
        </w:rPr>
      </w:pPr>
      <w:del w:id="191" w:author="Unknown Author" w:date="2021-03-30T23:01:58Z">
        <w:r>
          <w:rPr/>
          <w:delText>Imagery and Copyrights</w:delText>
        </w:r>
      </w:del>
    </w:p>
    <w:p>
      <w:pPr>
        <w:pStyle w:val="TextBody"/>
        <w:widowControl/>
        <w:bidi w:val="0"/>
        <w:spacing w:lineRule="auto" w:line="276" w:before="0" w:after="140"/>
        <w:jc w:val="left"/>
        <w:rPr>
          <w:del w:id="194" w:author="Unknown Author" w:date="2021-03-30T23:01:58Z"/>
        </w:rPr>
      </w:pPr>
      <w:del w:id="193" w:author="Unknown Author" w:date="2021-03-30T23:01:58Z">
        <w:r>
          <w:rPr>
            <w:rFonts w:eastAsia="NSimSun" w:cs="Arial"/>
            <w:color w:val="auto"/>
            <w:kern w:val="2"/>
            <w:sz w:val="24"/>
            <w:szCs w:val="24"/>
            <w:lang w:val="en-AU" w:eastAsia="zh-CN" w:bidi="hi-IN"/>
          </w:rPr>
          <w:tab/>
          <w:delText>Depends on the client to provide the images and content files that they wish to implement. It is assumed that the client will provide timely the files required and with their copyrights.</w:delText>
        </w:r>
      </w:del>
    </w:p>
    <w:p>
      <w:pPr>
        <w:pStyle w:val="TextBody"/>
        <w:widowControl/>
        <w:numPr>
          <w:ilvl w:val="0"/>
          <w:numId w:val="0"/>
        </w:numPr>
        <w:bidi w:val="0"/>
        <w:spacing w:lineRule="auto" w:line="276" w:before="0" w:after="140"/>
        <w:ind w:left="0" w:hanging="0"/>
        <w:jc w:val="left"/>
        <w:rPr>
          <w:del w:id="196" w:author="Unknown Author" w:date="2021-03-30T23:01:58Z"/>
        </w:rPr>
      </w:pPr>
      <w:del w:id="195" w:author="Unknown Author" w:date="2021-03-30T23:01:58Z">
        <w:r>
          <w:rPr/>
          <w:delText>Merchant Accounts</w:delText>
        </w:r>
      </w:del>
    </w:p>
    <w:p>
      <w:pPr>
        <w:pStyle w:val="Heading1"/>
        <w:widowControl/>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00" w:author="Unknown Author" w:date="2021-03-30T23:01:58Z"/>
        </w:rPr>
      </w:pPr>
      <w:del w:id="197" w:author="Unknown Author" w:date="2021-03-30T23:01:58Z">
        <w:r>
          <w:rPr/>
          <w:tab/>
          <w:delText xml:space="preserve">The client needs to provide a merchant account in order to interface with the Stripe and </w:delText>
        </w:r>
      </w:del>
      <w:del w:id="198" w:author="Unknown Author" w:date="2021-03-29T22:26:18Z">
        <w:r>
          <w:rPr/>
          <w:delText>Paypal</w:delText>
        </w:r>
      </w:del>
      <w:del w:id="199" w:author="Unknown Author" w:date="2021-03-30T23:01:58Z">
        <w:r>
          <w:rPr/>
          <w:delText xml:space="preserve"> payment gateways.</w:delText>
        </w:r>
      </w:del>
    </w:p>
    <w:p>
      <w:pPr>
        <w:pStyle w:val="TextBody"/>
        <w:widowControl/>
        <w:numPr>
          <w:ilvl w:val="0"/>
          <w:numId w:val="0"/>
        </w:numPr>
        <w:bidi w:val="0"/>
        <w:spacing w:lineRule="auto" w:line="276" w:before="0" w:after="140"/>
        <w:ind w:left="0" w:hanging="0"/>
        <w:jc w:val="left"/>
        <w:rPr>
          <w:rFonts w:ascii="Liberation Sans" w:hAnsi="Liberation Sans" w:eastAsia="Microsoft YaHei" w:cs="Arial"/>
          <w:b/>
          <w:b/>
          <w:bCs/>
          <w:sz w:val="32"/>
          <w:szCs w:val="32"/>
          <w:del w:id="202" w:author="Unknown Author" w:date="2021-03-30T23:01:58Z"/>
        </w:rPr>
      </w:pPr>
      <w:del w:id="201" w:author="Unknown Author" w:date="2021-03-30T23:01:58Z">
        <w:r>
          <w:rPr/>
          <w:delText>IT Infrastructure</w:delText>
        </w:r>
      </w:del>
    </w:p>
    <w:p>
      <w:pPr>
        <w:pStyle w:val="TextBody"/>
        <w:widowControl/>
        <w:bidi w:val="0"/>
        <w:spacing w:lineRule="auto" w:line="276" w:before="0" w:after="140"/>
        <w:jc w:val="left"/>
        <w:rPr>
          <w:rFonts w:ascii="Liberation Sans" w:hAnsi="Liberation Sans" w:eastAsia="Microsoft YaHei" w:cs="Arial"/>
          <w:b/>
          <w:b/>
          <w:bCs/>
          <w:sz w:val="32"/>
          <w:szCs w:val="32"/>
          <w:del w:id="204" w:author="Unknown Author" w:date="2021-03-30T23:01:58Z"/>
        </w:rPr>
      </w:pPr>
      <w:del w:id="203" w:author="Unknown Author" w:date="2021-03-30T23:01:58Z">
        <w:r>
          <w:rPr/>
          <w:tab/>
          <w:delText>The system will be developed according to the IT Infrastructure specifications provided by the client. Bazaar Ceramics has a Microsoft Server 2019 running Microsoft IIS 10.0. For the successful implementation of the system the IT Infrastructure must be as described by the client and in working conditions for deployment and testing.</w:delText>
        </w:r>
      </w:del>
    </w:p>
    <w:p>
      <w:pPr>
        <w:pStyle w:val="TextBody"/>
        <w:widowControl/>
        <w:numPr>
          <w:ilvl w:val="0"/>
          <w:numId w:val="0"/>
        </w:numPr>
        <w:bidi w:val="0"/>
        <w:spacing w:lineRule="auto" w:line="276" w:before="0" w:after="140"/>
        <w:ind w:left="0" w:hanging="0"/>
        <w:jc w:val="left"/>
        <w:rPr>
          <w:rFonts w:ascii="Liberation Sans" w:hAnsi="Liberation Sans" w:eastAsia="Microsoft YaHei" w:cs="Arial"/>
          <w:b/>
          <w:b/>
          <w:bCs/>
          <w:sz w:val="32"/>
          <w:szCs w:val="32"/>
          <w:del w:id="206" w:author="Unknown Author" w:date="2021-03-30T23:01:58Z"/>
        </w:rPr>
      </w:pPr>
      <w:del w:id="205" w:author="Unknown Author" w:date="2021-03-30T23:01:58Z">
        <w:r>
          <w:rPr>
            <w:rFonts w:eastAsia="Microsoft YaHei" w:cs="Arial"/>
            <w:b/>
            <w:bCs/>
            <w:color w:val="auto"/>
            <w:kern w:val="2"/>
            <w:sz w:val="32"/>
            <w:szCs w:val="32"/>
            <w:lang w:val="en-AU" w:eastAsia="zh-CN" w:bidi="hi-IN"/>
          </w:rPr>
          <w:delText>Constraints</w:delText>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08" w:author="Unknown Author" w:date="2021-03-29T22:37:10Z"/>
        </w:rPr>
      </w:pPr>
      <w:del w:id="207" w:author="Unknown Author" w:date="2021-03-29T22:37:10Z">
        <w:r>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10" w:author="Unknown Author" w:date="2021-03-30T23:01:58Z"/>
        </w:rPr>
      </w:pPr>
      <w:del w:id="209" w:author="Unknown Author" w:date="2021-03-30T23:01:58Z">
        <w:r>
          <w:rPr/>
          <w:delText>Scope</w:delText>
        </w:r>
      </w:del>
    </w:p>
    <w:p>
      <w:pPr>
        <w:pStyle w:val="TextBody"/>
        <w:jc w:val="both"/>
        <w:rPr>
          <w:rFonts w:ascii="Liberation Sans" w:hAnsi="Liberation Sans" w:eastAsia="Microsoft YaHei" w:cs="Arial"/>
          <w:b/>
          <w:b/>
          <w:bCs/>
          <w:sz w:val="32"/>
          <w:szCs w:val="32"/>
          <w:del w:id="212" w:author="Unknown Author" w:date="2021-03-30T23:01:58Z"/>
        </w:rPr>
      </w:pPr>
      <w:del w:id="211" w:author="Unknown Author" w:date="2021-03-30T23:01:58Z">
        <w:r>
          <w:rPr>
            <w:rFonts w:eastAsia="Microsoft YaHei" w:cs="Arial" w:ascii="Liberation Sans" w:hAnsi="Liberation Sans"/>
            <w:b/>
            <w:bCs/>
            <w:sz w:val="32"/>
            <w:szCs w:val="32"/>
          </w:rPr>
        </w:r>
      </w:del>
    </w:p>
    <w:p>
      <w:pPr>
        <w:pStyle w:val="Heading3"/>
        <w:numPr>
          <w:ilvl w:val="2"/>
          <w:numId w:val="2"/>
        </w:numPr>
        <w:rPr>
          <w:rFonts w:ascii="Liberation Sans" w:hAnsi="Liberation Sans" w:eastAsia="Microsoft YaHei" w:cs="Arial"/>
          <w:b/>
          <w:b/>
          <w:bCs/>
          <w:sz w:val="32"/>
          <w:szCs w:val="32"/>
          <w:del w:id="214" w:author="Unknown Author" w:date="2021-03-30T23:01:58Z"/>
        </w:rPr>
      </w:pPr>
      <w:del w:id="213" w:author="Unknown Author" w:date="2021-03-30T23:01:58Z">
        <w:bookmarkStart w:id="12" w:name="__RefHeading___Toc3577_34277145861111111"/>
        <w:bookmarkEnd w:id="12"/>
        <w:r>
          <w:rPr/>
          <w:delText>Time-frame</w:delText>
        </w:r>
      </w:del>
    </w:p>
    <w:p>
      <w:pPr>
        <w:pStyle w:val="TextBody"/>
        <w:jc w:val="both"/>
        <w:rPr>
          <w:rFonts w:ascii="Liberation Sans" w:hAnsi="Liberation Sans" w:eastAsia="Microsoft YaHei" w:cs="Arial"/>
          <w:b/>
          <w:b/>
          <w:bCs/>
          <w:sz w:val="32"/>
          <w:szCs w:val="32"/>
          <w:del w:id="216" w:author="Unknown Author" w:date="2021-03-30T23:01:58Z"/>
        </w:rPr>
      </w:pPr>
      <w:del w:id="215" w:author="Unknown Author" w:date="2021-03-30T23:01:58Z">
        <w:r>
          <w:rPr>
            <w:rFonts w:eastAsia="Microsoft YaHei" w:cs="Arial" w:ascii="Liberation Sans" w:hAnsi="Liberation Sans"/>
            <w:b/>
            <w:bCs/>
            <w:sz w:val="32"/>
            <w:szCs w:val="32"/>
          </w:rPr>
        </w:r>
      </w:del>
    </w:p>
    <w:p>
      <w:pPr>
        <w:pStyle w:val="Heading3"/>
        <w:numPr>
          <w:ilvl w:val="2"/>
          <w:numId w:val="2"/>
        </w:numPr>
        <w:rPr>
          <w:rFonts w:ascii="Liberation Sans" w:hAnsi="Liberation Sans" w:eastAsia="Microsoft YaHei" w:cs="Arial"/>
          <w:b/>
          <w:b/>
          <w:bCs/>
          <w:sz w:val="32"/>
          <w:szCs w:val="32"/>
          <w:del w:id="218" w:author="Unknown Author" w:date="2021-03-30T23:01:58Z"/>
        </w:rPr>
      </w:pPr>
      <w:del w:id="217" w:author="Unknown Author" w:date="2021-03-30T23:01:58Z">
        <w:bookmarkStart w:id="13" w:name="__RefHeading___Toc3579_34277145861111111"/>
        <w:bookmarkEnd w:id="13"/>
        <w:r>
          <w:rPr/>
          <w:delText>Budget</w:delText>
        </w:r>
      </w:del>
    </w:p>
    <w:p>
      <w:pPr>
        <w:pStyle w:val="TextBody"/>
        <w:jc w:val="both"/>
        <w:rPr>
          <w:rFonts w:ascii="Liberation Sans" w:hAnsi="Liberation Sans" w:eastAsia="Microsoft YaHei" w:cs="Arial"/>
          <w:b/>
          <w:b/>
          <w:bCs/>
          <w:sz w:val="32"/>
          <w:szCs w:val="32"/>
          <w:del w:id="220" w:author="Unknown Author" w:date="2021-03-30T23:01:58Z"/>
        </w:rPr>
      </w:pPr>
      <w:del w:id="219" w:author="Unknown Author" w:date="2021-03-30T23:01:58Z">
        <w:r>
          <w:rPr>
            <w:rFonts w:eastAsia="Microsoft YaHei" w:cs="Arial" w:ascii="Liberation Sans" w:hAnsi="Liberation Sans"/>
            <w:b/>
            <w:bCs/>
            <w:sz w:val="32"/>
            <w:szCs w:val="32"/>
          </w:rPr>
        </w:r>
      </w:del>
    </w:p>
    <w:p>
      <w:pPr>
        <w:pStyle w:val="Heading3"/>
        <w:numPr>
          <w:ilvl w:val="2"/>
          <w:numId w:val="2"/>
        </w:numPr>
        <w:rPr>
          <w:rFonts w:ascii="Liberation Sans" w:hAnsi="Liberation Sans" w:eastAsia="Microsoft YaHei" w:cs="Arial"/>
          <w:b/>
          <w:b/>
          <w:bCs/>
          <w:sz w:val="32"/>
          <w:szCs w:val="32"/>
          <w:del w:id="222" w:author="Unknown Author" w:date="2021-03-30T23:01:58Z"/>
        </w:rPr>
      </w:pPr>
      <w:del w:id="221" w:author="Unknown Author" w:date="2021-03-30T23:01:58Z">
        <w:bookmarkStart w:id="14" w:name="__RefHeading___Toc3581_34277145861111111"/>
        <w:bookmarkEnd w:id="14"/>
        <w:r>
          <w:rPr/>
          <w:delText>Privacy</w:delText>
        </w:r>
      </w:del>
    </w:p>
    <w:p>
      <w:pPr>
        <w:pStyle w:val="TextBody"/>
        <w:rPr>
          <w:rFonts w:ascii="Liberation Sans" w:hAnsi="Liberation Sans" w:eastAsia="Microsoft YaHei" w:cs="Arial"/>
          <w:b/>
          <w:b/>
          <w:bCs/>
          <w:sz w:val="32"/>
          <w:szCs w:val="32"/>
          <w:del w:id="224" w:author="Unknown Author" w:date="2021-03-30T23:01:58Z"/>
        </w:rPr>
      </w:pPr>
      <w:del w:id="223" w:author="Unknown Author" w:date="2021-03-30T23:01:58Z">
        <w:r>
          <w:rPr>
            <w:rFonts w:eastAsia="Microsoft YaHei" w:cs="Arial" w:ascii="Liberation Sans" w:hAnsi="Liberation Sans"/>
            <w:b/>
            <w:bCs/>
            <w:sz w:val="32"/>
            <w:szCs w:val="32"/>
          </w:rPr>
        </w:r>
      </w:del>
    </w:p>
    <w:p>
      <w:pPr>
        <w:pStyle w:val="TextBody"/>
        <w:bidi w:val="0"/>
        <w:jc w:val="left"/>
        <w:rPr>
          <w:rFonts w:ascii="Liberation Sans" w:hAnsi="Liberation Sans" w:eastAsia="Microsoft YaHei" w:cs="Arial"/>
          <w:b/>
          <w:b/>
          <w:bCs/>
          <w:sz w:val="32"/>
          <w:szCs w:val="32"/>
          <w:del w:id="226" w:author="Unknown Author" w:date="2021-03-30T23:01:58Z"/>
        </w:rPr>
      </w:pPr>
      <w:del w:id="225" w:author="Unknown Author" w:date="2021-03-30T23:01:58Z">
        <w:r>
          <w:rPr>
            <w:rFonts w:eastAsia="Microsoft YaHei" w:cs="Arial" w:ascii="Liberation Sans" w:hAnsi="Liberation Sans"/>
            <w:b/>
            <w:bCs/>
            <w:sz w:val="32"/>
            <w:szCs w:val="32"/>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28" w:author="Unknown Author" w:date="2021-04-14T22:17:08Z"/>
        </w:rPr>
      </w:pPr>
      <w:del w:id="227" w:author="Unknown Author" w:date="2021-04-14T22:17:08Z">
        <w:r>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30" w:author="Unknown Author" w:date="2021-04-14T22:21:35Z"/>
        </w:rPr>
      </w:pPr>
      <w:del w:id="229" w:author="Unknown Author" w:date="2021-04-14T22:21:35Z">
        <w:r>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32" w:author="Unknown Author" w:date="2021-04-14T22:17:45Z"/>
        </w:rPr>
      </w:pPr>
      <w:del w:id="231" w:author="Unknown Author" w:date="2021-04-14T22:17:45Z">
        <w:r>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34" w:author="Unknown Author" w:date="2021-04-14T22:17:45Z"/>
        </w:rPr>
      </w:pPr>
      <w:del w:id="233" w:author="Unknown Author" w:date="2021-04-14T22:17:45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36" w:author="Unknown Author" w:date="2021-04-14T22:17:45Z"/>
        </w:rPr>
      </w:pPr>
      <w:del w:id="235" w:author="Unknown Author" w:date="2021-04-14T22:17:45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38" w:author="Unknown Author" w:date="2021-04-14T22:17:45Z"/>
        </w:rPr>
      </w:pPr>
      <w:del w:id="237" w:author="Unknown Author" w:date="2021-04-14T22:17:45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40" w:author="Unknown Author" w:date="2021-04-14T22:17:45Z"/>
        </w:rPr>
      </w:pPr>
      <w:del w:id="239" w:author="Unknown Author" w:date="2021-04-14T22:17:45Z">
        <w:r>
          <w:rPr>
            <w:rFonts w:eastAsia="Microsoft YaHei" w:cs="Arial" w:ascii="Liberation Sans" w:hAnsi="Liberation Sans"/>
            <w:b/>
            <w:bCs/>
            <w:color w:val="auto"/>
            <w:kern w:val="2"/>
            <w:sz w:val="32"/>
            <w:szCs w:val="32"/>
            <w:lang w:val="en-AU" w:eastAsia="zh-CN" w:bidi="hi-IN"/>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42" w:author="Unknown Author" w:date="2021-04-14T19:12:06Z"/>
        </w:rPr>
      </w:pPr>
      <w:del w:id="241" w:author="Unknown Author" w:date="2021-04-14T19:12:06Z">
        <w:r>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44" w:author="Unknown Author" w:date="2021-04-14T19:12:06Z"/>
        </w:rPr>
      </w:pPr>
      <w:del w:id="243" w:author="Unknown Author" w:date="2021-04-14T19:12:06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46" w:author="Unknown Author" w:date="2021-04-14T19:12:06Z"/>
        </w:rPr>
      </w:pPr>
      <w:del w:id="245" w:author="Unknown Author" w:date="2021-04-14T19:12:06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48" w:author="Unknown Author" w:date="2021-04-14T19:12:06Z"/>
        </w:rPr>
      </w:pPr>
      <w:del w:id="247" w:author="Unknown Author" w:date="2021-04-14T19:12:06Z">
        <w:r>
          <w:rPr>
            <w:rFonts w:eastAsia="Microsoft YaHei" w:cs="Arial" w:ascii="Liberation Sans" w:hAnsi="Liberation Sans"/>
            <w:b/>
            <w:bCs/>
            <w:color w:val="auto"/>
            <w:kern w:val="2"/>
            <w:sz w:val="32"/>
            <w:szCs w:val="32"/>
            <w:lang w:val="en-AU" w:eastAsia="zh-CN" w:bidi="hi-IN"/>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50" w:author="Unknown Author" w:date="2021-04-12T20:41:53Z"/>
        </w:rPr>
      </w:pPr>
      <w:del w:id="249" w:author="Unknown Author" w:date="2021-04-12T20:41:53Z">
        <w:r>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52" w:author="Unknown Author" w:date="2021-04-14T22:17:45Z"/>
        </w:rPr>
      </w:pPr>
      <w:del w:id="251" w:author="Unknown Author" w:date="2021-04-14T22:17:45Z">
        <w:r>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54" w:author="Unknown Author" w:date="2021-04-12T20:46:26Z"/>
        </w:rPr>
      </w:pPr>
      <w:del w:id="253" w:author="Unknown Author" w:date="2021-04-12T20:46:26Z">
        <w:r>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56" w:author="Unknown Author" w:date="2021-04-14T22:17:45Z"/>
        </w:rPr>
      </w:pPr>
      <w:del w:id="255" w:author="Unknown Author" w:date="2021-04-14T22:17:45Z">
        <w:r>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58" w:author="Unknown Author" w:date="2021-04-14T22:17:45Z"/>
        </w:rPr>
      </w:pPr>
      <w:del w:id="257" w:author="Unknown Author" w:date="2021-04-14T22:17:45Z">
        <w:r>
          <w:rPr>
            <w:rFonts w:eastAsia="Microsoft YaHei" w:cs="Arial" w:ascii="Liberation Sans" w:hAnsi="Liberation Sans"/>
            <w:b/>
            <w:bCs/>
            <w:color w:val="auto"/>
            <w:kern w:val="2"/>
            <w:sz w:val="32"/>
            <w:szCs w:val="32"/>
            <w:lang w:val="en-AU" w:eastAsia="zh-CN" w:bidi="hi-IN"/>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60" w:author="Unknown Author" w:date="2021-04-14T19:13:24Z"/>
        </w:rPr>
      </w:pPr>
      <w:del w:id="259" w:author="Unknown Author" w:date="2021-04-14T19:13:24Z">
        <w:r>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62" w:author="Unknown Author" w:date="2021-04-14T19:13:24Z"/>
        </w:rPr>
      </w:pPr>
      <w:del w:id="261"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64" w:author="Unknown Author" w:date="2021-04-14T19:13:24Z"/>
        </w:rPr>
      </w:pPr>
      <w:del w:id="263"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66" w:author="Unknown Author" w:date="2021-04-14T19:13:24Z"/>
        </w:rPr>
      </w:pPr>
      <w:del w:id="265"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68" w:author="Unknown Author" w:date="2021-04-14T19:13:24Z"/>
        </w:rPr>
      </w:pPr>
      <w:del w:id="267"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70" w:author="Unknown Author" w:date="2021-04-14T19:13:24Z"/>
        </w:rPr>
      </w:pPr>
      <w:del w:id="269"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72" w:author="Unknown Author" w:date="2021-04-14T19:13:24Z"/>
        </w:rPr>
      </w:pPr>
      <w:del w:id="271"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74" w:author="Unknown Author" w:date="2021-04-14T19:13:24Z"/>
        </w:rPr>
      </w:pPr>
      <w:del w:id="273"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76" w:author="Unknown Author" w:date="2021-04-14T19:13:24Z"/>
        </w:rPr>
      </w:pPr>
      <w:del w:id="275"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78" w:author="Unknown Author" w:date="2021-04-14T19:13:24Z"/>
        </w:rPr>
      </w:pPr>
      <w:del w:id="277"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80" w:author="Unknown Author" w:date="2021-04-14T19:13:24Z"/>
        </w:rPr>
      </w:pPr>
      <w:del w:id="279"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82" w:author="Unknown Author" w:date="2021-04-14T19:13:24Z"/>
        </w:rPr>
      </w:pPr>
      <w:del w:id="281" w:author="Unknown Author" w:date="2021-04-14T19:13:24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84" w:author="Unknown Author" w:date="2021-04-14T19:13:24Z"/>
        </w:rPr>
      </w:pPr>
      <w:del w:id="283" w:author="Unknown Author" w:date="2021-04-14T19:13:24Z">
        <w:r>
          <w:rPr>
            <w:rFonts w:eastAsia="Microsoft YaHei" w:cs="Arial" w:ascii="Liberation Sans" w:hAnsi="Liberation Sans"/>
            <w:b/>
            <w:bCs/>
            <w:color w:val="auto"/>
            <w:kern w:val="2"/>
            <w:sz w:val="32"/>
            <w:szCs w:val="32"/>
            <w:lang w:val="en-AU" w:eastAsia="zh-CN" w:bidi="hi-IN"/>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86" w:author="Unknown Author" w:date="2021-04-14T22:17:45Z"/>
        </w:rPr>
      </w:pPr>
      <w:del w:id="285" w:author="Unknown Author" w:date="2021-04-14T22:17:45Z">
        <w:r>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88" w:author="Unknown Author" w:date="2021-04-14T19:00:19Z"/>
        </w:rPr>
      </w:pPr>
      <w:del w:id="287" w:author="Unknown Author" w:date="2021-04-14T19:00:19Z">
        <w:r>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90" w:author="Unknown Author" w:date="2021-04-14T22:17:45Z"/>
        </w:rPr>
      </w:pPr>
      <w:del w:id="289" w:author="Unknown Author" w:date="2021-04-14T22:17:45Z">
        <w:r>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92" w:author="Unknown Author" w:date="2021-04-14T19:00:50Z"/>
        </w:rPr>
      </w:pPr>
      <w:del w:id="291" w:author="Unknown Author" w:date="2021-04-14T19:00:50Z">
        <w:r>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del w:id="294" w:author="Unknown Author" w:date="2021-04-14T22:17:45Z"/>
        </w:rPr>
      </w:pPr>
      <w:del w:id="293" w:author="Unknown Author" w:date="2021-04-14T22:17:45Z">
        <w:r>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96" w:author="Unknown Author" w:date="2021-04-14T22:17:45Z"/>
        </w:rPr>
      </w:pPr>
      <w:del w:id="295" w:author="Unknown Author" w:date="2021-04-14T22:17:45Z">
        <w:r>
          <w:rPr>
            <w:rFonts w:eastAsia="Microsoft YaHei" w:cs="Arial" w:ascii="Liberation Sans" w:hAnsi="Liberation Sans"/>
            <w:b/>
            <w:bCs/>
            <w:color w:val="auto"/>
            <w:kern w:val="2"/>
            <w:sz w:val="32"/>
            <w:szCs w:val="32"/>
            <w:lang w:val="en-AU" w:eastAsia="zh-CN" w:bidi="hi-IN"/>
          </w:rPr>
        </w:r>
      </w:del>
    </w:p>
    <w:p>
      <w:pPr>
        <w:pStyle w:val="TextBody"/>
        <w:widowControl/>
        <w:numPr>
          <w:ilvl w:val="0"/>
          <w:numId w:val="0"/>
        </w:numPr>
        <w:bidi w:val="0"/>
        <w:spacing w:lineRule="auto" w:line="276" w:before="200" w:after="120"/>
        <w:ind w:left="0" w:hanging="0"/>
        <w:jc w:val="left"/>
        <w:outlineLvl w:val="1"/>
        <w:rPr>
          <w:rFonts w:ascii="Liberation Sans" w:hAnsi="Liberation Sans" w:eastAsia="Microsoft YaHei" w:cs="Arial"/>
          <w:b/>
          <w:b/>
          <w:bCs/>
          <w:color w:val="auto"/>
          <w:kern w:val="2"/>
          <w:sz w:val="32"/>
          <w:szCs w:val="32"/>
          <w:lang w:val="en-AU" w:eastAsia="zh-CN" w:bidi="hi-IN"/>
          <w:del w:id="298" w:author="Unknown Author" w:date="2021-04-14T22:17:45Z"/>
        </w:rPr>
      </w:pPr>
      <w:del w:id="297" w:author="Unknown Author" w:date="2021-04-14T22:17:45Z">
        <w:r>
          <w:rPr>
            <w:rFonts w:eastAsia="Microsoft YaHei" w:cs="Arial" w:ascii="Liberation Sans" w:hAnsi="Liberation Sans"/>
            <w:b/>
            <w:bCs/>
            <w:color w:val="auto"/>
            <w:kern w:val="2"/>
            <w:sz w:val="32"/>
            <w:szCs w:val="32"/>
            <w:lang w:val="en-AU" w:eastAsia="zh-CN" w:bidi="hi-IN"/>
          </w:rPr>
        </w:r>
      </w:del>
    </w:p>
    <w:p>
      <w:pPr>
        <w:pStyle w:val="Heading1"/>
        <w:numPr>
          <w:ilvl w:val="0"/>
          <w:numId w:val="2"/>
        </w:numPr>
        <w:rPr>
          <w:rFonts w:ascii="Liberation Sans" w:hAnsi="Liberation Sans" w:eastAsia="Microsoft YaHei" w:cs="Arial"/>
          <w:b/>
          <w:b/>
          <w:bCs/>
          <w:color w:val="auto"/>
          <w:kern w:val="2"/>
          <w:sz w:val="32"/>
          <w:szCs w:val="32"/>
          <w:lang w:val="en-AU" w:eastAsia="zh-CN" w:bidi="hi-IN"/>
          <w:del w:id="300" w:author="Unknown Author" w:date="2021-04-14T22:17:45Z"/>
        </w:rPr>
      </w:pPr>
      <w:del w:id="299" w:author="Unknown Author" w:date="2021-04-14T22:17:45Z">
        <w:r>
          <w:rPr>
            <w:rFonts w:eastAsia="Microsoft YaHei" w:cs="Arial"/>
            <w:b/>
            <w:bCs/>
            <w:color w:val="auto"/>
            <w:kern w:val="2"/>
            <w:sz w:val="32"/>
            <w:szCs w:val="32"/>
            <w:lang w:val="en-AU" w:eastAsia="zh-CN" w:bidi="hi-IN"/>
          </w:rPr>
        </w:r>
      </w:del>
    </w:p>
    <w:p>
      <w:pPr>
        <w:pStyle w:val="Heading1"/>
        <w:widowControl/>
        <w:numPr>
          <w:ilvl w:val="0"/>
          <w:numId w:val="0"/>
        </w:numPr>
        <w:bidi w:val="0"/>
        <w:spacing w:lineRule="auto" w:line="276" w:before="200" w:after="120"/>
        <w:jc w:val="left"/>
        <w:outlineLvl w:val="1"/>
        <w:rPr>
          <w:rFonts w:ascii="Liberation Sans" w:hAnsi="Liberation Sans" w:eastAsia="Microsoft YaHei" w:cs="Arial"/>
          <w:b/>
          <w:b/>
          <w:bCs/>
          <w:color w:val="auto"/>
          <w:kern w:val="2"/>
          <w:sz w:val="32"/>
          <w:szCs w:val="32"/>
          <w:lang w:val="en-AU" w:eastAsia="zh-CN" w:bidi="hi-IN"/>
          <w:ins w:id="302" w:author="Unknown Author" w:date="2021-04-14T22:58:43Z"/>
        </w:rPr>
      </w:pPr>
      <w:ins w:id="301" w:author="Unknown Author" w:date="2021-04-14T22:58:43Z">
        <w:r>
          <w:rPr/>
        </w:r>
      </w:ins>
    </w:p>
    <w:p>
      <w:pPr>
        <w:pStyle w:val="TextBody"/>
        <w:jc w:val="both"/>
        <w:rPr>
          <w:rFonts w:ascii="Liberation Sans" w:hAnsi="Liberation Sans" w:eastAsia="Microsoft YaHei" w:cs="Arial"/>
          <w:b/>
          <w:b/>
          <w:bCs/>
          <w:color w:val="auto"/>
          <w:kern w:val="2"/>
          <w:sz w:val="32"/>
          <w:szCs w:val="32"/>
          <w:lang w:val="en-AU" w:eastAsia="zh-CN" w:bidi="hi-IN"/>
          <w:ins w:id="307" w:author="Unknown Author" w:date="2021-04-14T22:58:43Z"/>
        </w:rPr>
      </w:pPr>
      <w:ins w:id="303" w:author="Unknown Author" w:date="2021-04-14T22:58:43Z">
        <w:r>
          <w:rPr/>
          <w:tab/>
        </w:r>
      </w:ins>
      <w:ins w:id="304" w:author="Unknown Author" w:date="2021-04-14T22:58:43Z">
        <w:r>
          <w:rPr>
            <w:rFonts w:eastAsia="NSimSun" w:cs="Arial"/>
            <w:color w:val="auto"/>
            <w:kern w:val="2"/>
            <w:sz w:val="24"/>
            <w:szCs w:val="24"/>
            <w:lang w:val="en-AU" w:eastAsia="zh-CN" w:bidi="hi-IN"/>
          </w:rPr>
          <w:t>The testing phase of the Software Development Life Cycle provided a</w:t>
        </w:r>
      </w:ins>
      <w:ins w:id="305" w:author="Unknown Author" w:date="2021-04-14T22:58:43Z">
        <w:r>
          <w:rPr/>
          <w:t xml:space="preserve"> Test Plan </w:t>
        </w:r>
      </w:ins>
      <w:ins w:id="306" w:author="Unknown Author" w:date="2021-04-14T22:58:43Z">
        <w:r>
          <w:rPr>
            <w:rFonts w:eastAsia="NSimSun" w:cs="Arial"/>
            <w:color w:val="auto"/>
            <w:kern w:val="2"/>
            <w:sz w:val="24"/>
            <w:szCs w:val="24"/>
            <w:lang w:val="en-AU" w:eastAsia="zh-CN" w:bidi="hi-IN"/>
          </w:rPr>
          <w:t>which emphasises the following items</w:t>
        </w:r>
      </w:ins>
    </w:p>
    <w:p>
      <w:pPr>
        <w:pStyle w:val="TextBody"/>
        <w:numPr>
          <w:ilvl w:val="0"/>
          <w:numId w:val="3"/>
        </w:numPr>
        <w:jc w:val="both"/>
        <w:rPr>
          <w:rFonts w:ascii="Liberation Sans" w:hAnsi="Liberation Sans" w:eastAsia="Microsoft YaHei" w:cs="Arial"/>
          <w:b/>
          <w:b/>
          <w:bCs/>
          <w:color w:val="auto"/>
          <w:kern w:val="2"/>
          <w:sz w:val="32"/>
          <w:szCs w:val="32"/>
          <w:lang w:val="en-AU" w:eastAsia="zh-CN" w:bidi="hi-IN"/>
          <w:ins w:id="309" w:author="Unknown Author" w:date="2021-04-14T22:58:43Z"/>
        </w:rPr>
      </w:pPr>
      <w:ins w:id="308" w:author="Unknown Author" w:date="2021-04-14T22:58:43Z">
        <w:r>
          <w:rPr/>
          <w:t>The scope of the testing</w:t>
        </w:r>
      </w:ins>
    </w:p>
    <w:p>
      <w:pPr>
        <w:pStyle w:val="TextBody"/>
        <w:numPr>
          <w:ilvl w:val="0"/>
          <w:numId w:val="3"/>
        </w:numPr>
        <w:jc w:val="both"/>
        <w:rPr>
          <w:rFonts w:ascii="Liberation Sans" w:hAnsi="Liberation Sans" w:eastAsia="Microsoft YaHei" w:cs="Arial"/>
          <w:b/>
          <w:b/>
          <w:bCs/>
          <w:color w:val="auto"/>
          <w:kern w:val="2"/>
          <w:sz w:val="32"/>
          <w:szCs w:val="32"/>
          <w:lang w:val="en-AU" w:eastAsia="zh-CN" w:bidi="hi-IN"/>
          <w:ins w:id="313" w:author="Unknown Author" w:date="2021-04-14T22:58:43Z"/>
        </w:rPr>
      </w:pPr>
      <w:ins w:id="310" w:author="Unknown Author" w:date="2021-04-14T22:58:43Z">
        <w:r>
          <w:rPr/>
          <w:t xml:space="preserve">The assumptions </w:t>
        </w:r>
      </w:ins>
      <w:ins w:id="311" w:author="Unknown Author" w:date="2021-04-14T22:58:43Z">
        <w:r>
          <w:rPr/>
          <w:t xml:space="preserve">considered </w:t>
        </w:r>
      </w:ins>
      <w:ins w:id="312" w:author="Unknown Author" w:date="2021-04-14T22:58:43Z">
        <w:r>
          <w:rPr/>
          <w:t>in order for the testing to be feasible</w:t>
        </w:r>
      </w:ins>
    </w:p>
    <w:p>
      <w:pPr>
        <w:pStyle w:val="TextBody"/>
        <w:numPr>
          <w:ilvl w:val="0"/>
          <w:numId w:val="3"/>
        </w:numPr>
        <w:jc w:val="both"/>
        <w:rPr>
          <w:rFonts w:ascii="Liberation Sans" w:hAnsi="Liberation Sans" w:eastAsia="Microsoft YaHei" w:cs="Arial"/>
          <w:b/>
          <w:b/>
          <w:bCs/>
          <w:color w:val="auto"/>
          <w:kern w:val="2"/>
          <w:sz w:val="32"/>
          <w:szCs w:val="32"/>
          <w:lang w:val="en-AU" w:eastAsia="zh-CN" w:bidi="hi-IN"/>
          <w:ins w:id="317" w:author="Unknown Author" w:date="2021-04-14T22:58:43Z"/>
        </w:rPr>
      </w:pPr>
      <w:ins w:id="314" w:author="Unknown Author" w:date="2021-04-14T22:58:43Z">
        <w:r>
          <w:rPr/>
          <w:t>The t</w:t>
        </w:r>
      </w:ins>
      <w:ins w:id="315" w:author="Unknown Author" w:date="2021-04-14T22:58:43Z">
        <w:r>
          <w:rPr/>
          <w:t>est schedules detailing the testing activities and timeline</w:t>
        </w:r>
      </w:ins>
      <w:ins w:id="316" w:author="Unknown Author" w:date="2021-04-14T22:58:43Z">
        <w:r>
          <w:rPr/>
          <w:t>s</w:t>
        </w:r>
      </w:ins>
    </w:p>
    <w:p>
      <w:pPr>
        <w:pStyle w:val="TextBody"/>
        <w:numPr>
          <w:ilvl w:val="0"/>
          <w:numId w:val="3"/>
        </w:numPr>
        <w:jc w:val="both"/>
        <w:rPr>
          <w:rFonts w:ascii="Liberation Sans" w:hAnsi="Liberation Sans" w:eastAsia="Microsoft YaHei" w:cs="Arial"/>
          <w:b/>
          <w:b/>
          <w:bCs/>
          <w:color w:val="auto"/>
          <w:kern w:val="2"/>
          <w:sz w:val="32"/>
          <w:szCs w:val="32"/>
          <w:lang w:val="en-AU" w:eastAsia="zh-CN" w:bidi="hi-IN"/>
          <w:ins w:id="323" w:author="Unknown Author" w:date="2021-04-14T22:58:43Z"/>
        </w:rPr>
      </w:pPr>
      <w:ins w:id="318" w:author="Unknown Author" w:date="2021-04-14T22:58:43Z">
        <w:r>
          <w:rPr/>
          <w:t xml:space="preserve">Roles and responsibilities of </w:t>
        </w:r>
      </w:ins>
      <w:ins w:id="319" w:author="Unknown Author" w:date="2021-04-14T22:58:43Z">
        <w:r>
          <w:rPr>
            <w:rFonts w:eastAsia="NSimSun" w:cs="Arial"/>
            <w:color w:val="auto"/>
            <w:kern w:val="2"/>
            <w:sz w:val="24"/>
            <w:szCs w:val="24"/>
            <w:lang w:val="en-AU" w:eastAsia="zh-CN" w:bidi="hi-IN"/>
          </w:rPr>
          <w:t xml:space="preserve">the staff </w:t>
        </w:r>
      </w:ins>
      <w:ins w:id="320" w:author="Unknown Author" w:date="2021-04-14T22:58:43Z">
        <w:r>
          <w:rPr/>
          <w:t>i</w:t>
        </w:r>
      </w:ins>
      <w:ins w:id="321" w:author="Unknown Author" w:date="2021-04-14T22:58:43Z">
        <w:r>
          <w:rPr/>
          <w:t>n</w:t>
        </w:r>
      </w:ins>
      <w:ins w:id="322" w:author="Unknown Author" w:date="2021-04-14T22:58:43Z">
        <w:r>
          <w:rPr/>
          <w:t>volved</w:t>
        </w:r>
      </w:ins>
    </w:p>
    <w:p>
      <w:pPr>
        <w:pStyle w:val="TextBody"/>
        <w:numPr>
          <w:ilvl w:val="0"/>
          <w:numId w:val="3"/>
        </w:numPr>
        <w:jc w:val="both"/>
        <w:rPr>
          <w:rFonts w:ascii="Liberation Sans" w:hAnsi="Liberation Sans" w:eastAsia="Microsoft YaHei" w:cs="Arial"/>
          <w:b/>
          <w:b/>
          <w:bCs/>
          <w:color w:val="auto"/>
          <w:kern w:val="2"/>
          <w:sz w:val="32"/>
          <w:szCs w:val="32"/>
          <w:lang w:val="en-AU" w:eastAsia="zh-CN" w:bidi="hi-IN"/>
          <w:ins w:id="325" w:author="Unknown Author" w:date="2021-04-14T22:58:43Z"/>
        </w:rPr>
      </w:pPr>
      <w:ins w:id="324" w:author="Unknown Author" w:date="2021-04-14T22:58:43Z">
        <w:r>
          <w:rPr/>
          <w:t>Test locations</w:t>
        </w:r>
      </w:ins>
    </w:p>
    <w:p>
      <w:pPr>
        <w:pStyle w:val="TextBody"/>
        <w:numPr>
          <w:ilvl w:val="0"/>
          <w:numId w:val="3"/>
        </w:numPr>
        <w:jc w:val="both"/>
        <w:rPr>
          <w:rFonts w:ascii="Liberation Sans" w:hAnsi="Liberation Sans" w:eastAsia="Microsoft YaHei" w:cs="Arial"/>
          <w:b/>
          <w:b/>
          <w:bCs/>
          <w:color w:val="auto"/>
          <w:kern w:val="2"/>
          <w:sz w:val="32"/>
          <w:szCs w:val="32"/>
          <w:lang w:val="en-AU" w:eastAsia="zh-CN" w:bidi="hi-IN"/>
          <w:ins w:id="327" w:author="Unknown Author" w:date="2021-04-14T22:58:43Z"/>
        </w:rPr>
      </w:pPr>
      <w:ins w:id="326" w:author="Unknown Author" w:date="2021-04-14T22:58:43Z">
        <w:r>
          <w:rPr/>
          <w:t>Tools used to perform the tests</w:t>
        </w:r>
      </w:ins>
    </w:p>
    <w:p>
      <w:pPr>
        <w:pStyle w:val="TextBody"/>
        <w:numPr>
          <w:ilvl w:val="0"/>
          <w:numId w:val="3"/>
        </w:numPr>
        <w:jc w:val="both"/>
        <w:rPr>
          <w:rFonts w:ascii="Liberation Sans" w:hAnsi="Liberation Sans" w:eastAsia="Microsoft YaHei" w:cs="Arial"/>
          <w:b/>
          <w:b/>
          <w:bCs/>
          <w:color w:val="auto"/>
          <w:kern w:val="2"/>
          <w:sz w:val="32"/>
          <w:szCs w:val="32"/>
          <w:lang w:val="en-AU" w:eastAsia="zh-CN" w:bidi="hi-IN"/>
          <w:ins w:id="329" w:author="Unknown Author" w:date="2021-04-14T22:58:43Z"/>
        </w:rPr>
      </w:pPr>
      <w:ins w:id="328" w:author="Unknown Author" w:date="2021-04-14T22:58:43Z">
        <w:r>
          <w:rPr>
            <w:rFonts w:eastAsia="NSimSun" w:cs="Arial"/>
            <w:color w:val="auto"/>
            <w:kern w:val="2"/>
            <w:sz w:val="24"/>
            <w:szCs w:val="24"/>
            <w:lang w:val="en-AU" w:eastAsia="zh-CN" w:bidi="hi-IN"/>
          </w:rPr>
          <w:t>Change management</w:t>
        </w:r>
      </w:ins>
    </w:p>
    <w:p>
      <w:pPr>
        <w:pStyle w:val="TextBody"/>
        <w:numPr>
          <w:ilvl w:val="0"/>
          <w:numId w:val="3"/>
        </w:numPr>
        <w:jc w:val="both"/>
        <w:rPr>
          <w:rFonts w:ascii="Liberation Sans" w:hAnsi="Liberation Sans" w:eastAsia="Microsoft YaHei" w:cs="Arial"/>
          <w:b/>
          <w:b/>
          <w:bCs/>
          <w:color w:val="auto"/>
          <w:kern w:val="2"/>
          <w:sz w:val="32"/>
          <w:szCs w:val="32"/>
          <w:lang w:val="en-AU" w:eastAsia="zh-CN" w:bidi="hi-IN"/>
          <w:ins w:id="333" w:author="Unknown Author" w:date="2021-04-14T22:58:43Z"/>
        </w:rPr>
      </w:pPr>
      <w:ins w:id="330" w:author="Unknown Author" w:date="2021-04-14T22:58:43Z">
        <w:r>
          <w:rPr/>
          <w:t>Template</w:t>
        </w:r>
      </w:ins>
      <w:ins w:id="331" w:author="Unknown Author" w:date="2021-04-14T22:58:43Z">
        <w:r>
          <w:rPr/>
          <w:t>s</w:t>
        </w:r>
      </w:ins>
      <w:ins w:id="332" w:author="Unknown Author" w:date="2021-04-14T22:58:43Z">
        <w:r>
          <w:rPr/>
          <w:t xml:space="preserve"> specifying the test process.</w:t>
        </w:r>
      </w:ins>
    </w:p>
    <w:p>
      <w:pPr>
        <w:pStyle w:val="TextBody"/>
        <w:jc w:val="both"/>
        <w:rPr>
          <w:rFonts w:ascii="Liberation Sans" w:hAnsi="Liberation Sans" w:eastAsia="Microsoft YaHei" w:cs="Arial"/>
          <w:b/>
          <w:b/>
          <w:bCs/>
          <w:color w:val="auto"/>
          <w:kern w:val="2"/>
          <w:sz w:val="32"/>
          <w:szCs w:val="32"/>
          <w:lang w:val="en-AU" w:eastAsia="zh-CN" w:bidi="hi-IN"/>
          <w:ins w:id="344" w:author="Unknown Author" w:date="2021-04-14T22:58:43Z"/>
        </w:rPr>
      </w:pPr>
      <w:ins w:id="334" w:author="Unknown Author" w:date="2021-04-14T22:58:43Z">
        <w:r>
          <w:rPr/>
          <w:tab/>
        </w:r>
      </w:ins>
      <w:ins w:id="335" w:author="Unknown Author" w:date="2021-04-14T22:58:43Z">
        <w:r>
          <w:rPr/>
          <w:t>Every test case was successfully executed and all of them passed the tests</w:t>
        </w:r>
      </w:ins>
      <w:ins w:id="336" w:author="Unknown Author" w:date="2021-04-14T22:58:43Z">
        <w:r>
          <w:rPr/>
          <w:t xml:space="preserve">. The results have been recorded and </w:t>
        </w:r>
      </w:ins>
      <w:ins w:id="337" w:author="Unknown Author" w:date="2021-04-14T22:58:43Z">
        <w:r>
          <w:rPr>
            <w:rFonts w:eastAsia="NSimSun" w:cs="Arial"/>
            <w:color w:val="auto"/>
            <w:kern w:val="2"/>
            <w:sz w:val="24"/>
            <w:szCs w:val="24"/>
            <w:lang w:val="en-AU" w:eastAsia="zh-CN" w:bidi="hi-IN"/>
          </w:rPr>
          <w:t xml:space="preserve">are </w:t>
        </w:r>
      </w:ins>
      <w:ins w:id="338" w:author="Unknown Author" w:date="2021-04-14T22:58:43Z">
        <w:r>
          <w:rPr/>
          <w:t xml:space="preserve">available to </w:t>
        </w:r>
      </w:ins>
      <w:ins w:id="339" w:author="Unknown Author" w:date="2021-04-14T22:58:43Z">
        <w:r>
          <w:rPr/>
          <w:t xml:space="preserve">every </w:t>
        </w:r>
      </w:ins>
      <w:ins w:id="340" w:author="Unknown Author" w:date="2021-04-14T22:58:43Z">
        <w:r>
          <w:rPr/>
          <w:t>stak</w:t>
        </w:r>
      </w:ins>
      <w:ins w:id="341" w:author="Unknown Author" w:date="2021-04-14T22:58:43Z">
        <w:r>
          <w:rPr/>
          <w:t>e</w:t>
        </w:r>
      </w:ins>
      <w:ins w:id="342" w:author="Unknown Author" w:date="2021-04-14T22:58:43Z">
        <w:r>
          <w:rPr/>
          <w:t xml:space="preserve">holders in the Test Summary Report </w:t>
        </w:r>
      </w:ins>
      <w:ins w:id="343" w:author="Unknown Author" w:date="2021-04-14T22:58:43Z">
        <w:r>
          <w:rPr/>
          <w:t>which describes:</w:t>
        </w:r>
      </w:ins>
    </w:p>
    <w:p>
      <w:pPr>
        <w:pStyle w:val="TextBody"/>
        <w:numPr>
          <w:ilvl w:val="0"/>
          <w:numId w:val="4"/>
        </w:numPr>
        <w:jc w:val="both"/>
        <w:rPr>
          <w:rFonts w:ascii="Liberation Sans" w:hAnsi="Liberation Sans" w:eastAsia="Microsoft YaHei" w:cs="Arial"/>
          <w:b/>
          <w:b/>
          <w:bCs/>
          <w:color w:val="auto"/>
          <w:kern w:val="2"/>
          <w:sz w:val="32"/>
          <w:szCs w:val="32"/>
          <w:lang w:val="en-AU" w:eastAsia="zh-CN" w:bidi="hi-IN"/>
          <w:ins w:id="349" w:author="Unknown Author" w:date="2021-04-14T22:58:43Z"/>
        </w:rPr>
      </w:pPr>
      <w:ins w:id="345" w:author="Unknown Author" w:date="2021-04-14T22:58:43Z">
        <w:r>
          <w:rPr/>
          <w:t xml:space="preserve">The purpose </w:t>
        </w:r>
      </w:ins>
      <w:ins w:id="346" w:author="Unknown Author" w:date="2021-04-14T22:58:43Z">
        <w:r>
          <w:rPr/>
          <w:t xml:space="preserve">of the </w:t>
        </w:r>
      </w:ins>
      <w:ins w:id="347" w:author="Unknown Author" w:date="2021-04-14T22:58:43Z">
        <w:r>
          <w:rPr/>
          <w:t>test</w:t>
        </w:r>
      </w:ins>
      <w:ins w:id="348" w:author="Unknown Author" w:date="2021-04-14T22:58:43Z">
        <w:r>
          <w:rPr/>
          <w:t>s</w:t>
        </w:r>
      </w:ins>
    </w:p>
    <w:p>
      <w:pPr>
        <w:pStyle w:val="TextBody"/>
        <w:numPr>
          <w:ilvl w:val="0"/>
          <w:numId w:val="4"/>
        </w:numPr>
        <w:jc w:val="both"/>
        <w:rPr>
          <w:rFonts w:ascii="Liberation Sans" w:hAnsi="Liberation Sans" w:eastAsia="Microsoft YaHei" w:cs="Arial"/>
          <w:b/>
          <w:b/>
          <w:bCs/>
          <w:color w:val="auto"/>
          <w:kern w:val="2"/>
          <w:sz w:val="32"/>
          <w:szCs w:val="32"/>
          <w:lang w:val="en-AU" w:eastAsia="zh-CN" w:bidi="hi-IN"/>
          <w:ins w:id="351" w:author="Unknown Author" w:date="2021-04-14T22:58:43Z"/>
        </w:rPr>
      </w:pPr>
      <w:ins w:id="350" w:author="Unknown Author" w:date="2021-04-14T22:58:43Z">
        <w:r>
          <w:rPr/>
          <w:t>The requirements against which the tests have been executed</w:t>
        </w:r>
      </w:ins>
    </w:p>
    <w:p>
      <w:pPr>
        <w:pStyle w:val="TextBody"/>
        <w:numPr>
          <w:ilvl w:val="0"/>
          <w:numId w:val="4"/>
        </w:numPr>
        <w:jc w:val="both"/>
        <w:rPr>
          <w:rFonts w:ascii="Liberation Sans" w:hAnsi="Liberation Sans" w:eastAsia="Microsoft YaHei" w:cs="Arial"/>
          <w:b/>
          <w:b/>
          <w:bCs/>
          <w:color w:val="auto"/>
          <w:kern w:val="2"/>
          <w:sz w:val="32"/>
          <w:szCs w:val="32"/>
          <w:lang w:val="en-AU" w:eastAsia="zh-CN" w:bidi="hi-IN"/>
          <w:ins w:id="353" w:author="Unknown Author" w:date="2021-04-14T22:58:43Z"/>
        </w:rPr>
      </w:pPr>
      <w:ins w:id="352" w:author="Unknown Author" w:date="2021-04-14T22:58:43Z">
        <w:r>
          <w:rPr/>
          <w:t>The approach adopted during the test</w:t>
        </w:r>
      </w:ins>
    </w:p>
    <w:p>
      <w:pPr>
        <w:pStyle w:val="TextBody"/>
        <w:numPr>
          <w:ilvl w:val="0"/>
          <w:numId w:val="4"/>
        </w:numPr>
        <w:jc w:val="both"/>
        <w:rPr>
          <w:rFonts w:ascii="Liberation Sans" w:hAnsi="Liberation Sans" w:eastAsia="Microsoft YaHei" w:cs="Arial"/>
          <w:b/>
          <w:b/>
          <w:bCs/>
          <w:color w:val="auto"/>
          <w:kern w:val="2"/>
          <w:sz w:val="32"/>
          <w:szCs w:val="32"/>
          <w:lang w:val="en-AU" w:eastAsia="zh-CN" w:bidi="hi-IN"/>
          <w:ins w:id="357" w:author="Unknown Author" w:date="2021-04-14T22:58:43Z"/>
        </w:rPr>
      </w:pPr>
      <w:ins w:id="354" w:author="Unknown Author" w:date="2021-04-14T22:58:43Z">
        <w:r>
          <w:rPr/>
          <w:t>The results of the test</w:t>
        </w:r>
      </w:ins>
      <w:ins w:id="355" w:author="Unknown Author" w:date="2021-04-14T22:58:43Z">
        <w:r>
          <w:rPr/>
          <w:t xml:space="preserve">s compared with the </w:t>
        </w:r>
      </w:ins>
      <w:ins w:id="356" w:author="Unknown Author" w:date="2021-04-14T22:58:43Z">
        <w:r>
          <w:rPr/>
          <w:t>expected results</w:t>
        </w:r>
      </w:ins>
    </w:p>
    <w:p>
      <w:pPr>
        <w:pStyle w:val="TextBody"/>
        <w:numPr>
          <w:ilvl w:val="0"/>
          <w:numId w:val="4"/>
        </w:numPr>
        <w:jc w:val="both"/>
        <w:rPr>
          <w:rFonts w:ascii="Liberation Sans" w:hAnsi="Liberation Sans" w:eastAsia="Microsoft YaHei" w:cs="Arial"/>
          <w:b/>
          <w:b/>
          <w:bCs/>
          <w:color w:val="auto"/>
          <w:kern w:val="2"/>
          <w:sz w:val="32"/>
          <w:szCs w:val="32"/>
          <w:lang w:val="en-AU" w:eastAsia="zh-CN" w:bidi="hi-IN"/>
          <w:ins w:id="360" w:author="Unknown Author" w:date="2021-04-14T22:58:43Z"/>
        </w:rPr>
      </w:pPr>
      <w:ins w:id="358" w:author="Unknown Author" w:date="2021-04-14T22:58:43Z">
        <w:r>
          <w:rPr/>
          <w:t xml:space="preserve">The </w:t>
        </w:r>
      </w:ins>
      <w:ins w:id="359" w:author="Unknown Author" w:date="2021-04-14T22:58:43Z">
        <w:r>
          <w:rPr/>
          <w:t>tests out of scope</w:t>
        </w:r>
      </w:ins>
    </w:p>
    <w:p>
      <w:pPr>
        <w:pStyle w:val="TextBody"/>
        <w:numPr>
          <w:ilvl w:val="0"/>
          <w:numId w:val="4"/>
        </w:numPr>
        <w:jc w:val="both"/>
        <w:rPr>
          <w:rFonts w:ascii="Liberation Sans" w:hAnsi="Liberation Sans" w:eastAsia="Microsoft YaHei" w:cs="Arial"/>
          <w:b/>
          <w:b/>
          <w:bCs/>
          <w:color w:val="auto"/>
          <w:kern w:val="2"/>
          <w:sz w:val="32"/>
          <w:szCs w:val="32"/>
          <w:lang w:val="en-AU" w:eastAsia="zh-CN" w:bidi="hi-IN"/>
          <w:ins w:id="364" w:author="Unknown Author" w:date="2021-04-14T22:58:43Z"/>
        </w:rPr>
      </w:pPr>
      <w:ins w:id="361" w:author="Unknown Author" w:date="2021-04-14T22:58:43Z">
        <w:r>
          <w:rPr/>
          <w:t xml:space="preserve">The </w:t>
        </w:r>
      </w:ins>
      <w:ins w:id="362" w:author="Unknown Author" w:date="2021-04-14T22:58:43Z">
        <w:r>
          <w:rPr>
            <w:rFonts w:eastAsia="NSimSun" w:cs="Arial"/>
            <w:color w:val="auto"/>
            <w:kern w:val="2"/>
            <w:sz w:val="24"/>
            <w:szCs w:val="24"/>
            <w:lang w:val="en-AU" w:eastAsia="zh-CN" w:bidi="hi-IN"/>
          </w:rPr>
          <w:t>PC</w:t>
        </w:r>
      </w:ins>
      <w:ins w:id="363" w:author="Unknown Author" w:date="2021-04-14T22:58:43Z">
        <w:r>
          <w:rPr/>
          <w:t xml:space="preserve"> and software used for testing</w:t>
        </w:r>
      </w:ins>
    </w:p>
    <w:p>
      <w:pPr>
        <w:pStyle w:val="TextBody"/>
        <w:spacing w:before="0" w:after="140"/>
        <w:jc w:val="both"/>
        <w:rPr>
          <w:rFonts w:ascii="Liberation Sans" w:hAnsi="Liberation Sans" w:eastAsia="Microsoft YaHei" w:cs="Arial"/>
          <w:b/>
          <w:b/>
          <w:bCs/>
          <w:color w:val="auto"/>
          <w:kern w:val="2"/>
          <w:sz w:val="32"/>
          <w:szCs w:val="32"/>
          <w:lang w:val="en-AU" w:eastAsia="zh-CN" w:bidi="hi-IN"/>
        </w:rPr>
      </w:pPr>
      <w:r>
        <w:rPr/>
      </w:r>
    </w:p>
    <w:sectPr>
      <w:footerReference w:type="default" r:id="rId2"/>
      <w:type w:val="nextPage"/>
      <w:pgSz w:w="11906" w:h="16838"/>
      <w:pgMar w:left="1134" w:right="1134" w:header="0" w:top="1134" w:footer="1134" w:bottom="1693"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ins w:id="365" w:author="Unknown Author" w:date="2021-04-10T00:38:03Z">
      <w:r>
        <w:rPr/>
        <w:fldChar w:fldCharType="begin"/>
      </w:r>
      <w:r>
        <w:rPr/>
        <w:instrText> PAGE </w:instrText>
      </w:r>
      <w:r>
        <w:rPr/>
        <w:fldChar w:fldCharType="separate"/>
      </w:r>
      <w:r>
        <w:rPr/>
        <w:t>4</w:t>
      </w:r>
      <w:r>
        <w:rPr/>
        <w:fldChar w:fldCharType="end"/>
      </w:r>
    </w:ins>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revisionView w:insDel="0" w:formatting="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6" w:hanging="0"/>
    </w:pPr>
    <w:rPr/>
  </w:style>
  <w:style w:type="paragraph" w:styleId="Contents4">
    <w:name w:val="TOC 4"/>
    <w:basedOn w:val="Index"/>
    <w:pPr>
      <w:tabs>
        <w:tab w:val="clear" w:pos="709"/>
        <w:tab w:val="right" w:pos="9638" w:leader="dot"/>
      </w:tabs>
      <w:ind w:left="849" w:hanging="0"/>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paragraph" w:styleId="Contents5">
    <w:name w:val="TOC 5"/>
    <w:basedOn w:val="Index"/>
    <w:pPr>
      <w:tabs>
        <w:tab w:val="clear" w:pos="709"/>
        <w:tab w:val="right" w:pos="9638" w:leader="dot"/>
      </w:tabs>
      <w:ind w:left="1132" w:hanging="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tabs>
        <w:tab w:val="center" w:pos="4819" w:leader="none"/>
        <w:tab w:val="right" w:pos="9638" w:leader="none"/>
      </w:tabs>
    </w:pPr>
    <w:rPr/>
  </w:style>
  <w:style w:type="paragraph" w:styleId="ContentsHeading">
    <w:name w:val="TOA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997</TotalTime>
  <Application>LibreOffice/6.4.0.3$Windows_X86_64 LibreOffice_project/b0a288ab3d2d4774cb44b62f04d5d28733ac6df8</Application>
  <Pages>4</Pages>
  <Words>563</Words>
  <Characters>2992</Characters>
  <CharactersWithSpaces>3474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2021-03-26T17:51:20Z</dcterms:created>
  <dc:creator/>
  <dc:description/>
  <dc:language>en-AU</dc:language>
  <cp:lastModifiedBy/>
  <dcterms:modified xsi:type="dcterms:W3CDTF">2021-04-14T23:06:43Z</dcterms:modified>
  <cp:revision>136</cp:revision>
  <dc:subject/>
  <dc:title/>
</cp:coreProperties>
</file>